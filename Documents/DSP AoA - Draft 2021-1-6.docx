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80BCB" w14:textId="77777777" w:rsidR="00FE1FEF" w:rsidRDefault="00FE1FEF" w:rsidP="0044432E">
      <w:pPr>
        <w:jc w:val="center"/>
        <w:rPr>
          <w:b/>
          <w:sz w:val="44"/>
          <w:szCs w:val="44"/>
        </w:rPr>
      </w:pPr>
    </w:p>
    <w:p w14:paraId="475FC4F7" w14:textId="77777777" w:rsidR="00FE1FEF" w:rsidRDefault="00FE1FEF" w:rsidP="0044432E">
      <w:pPr>
        <w:jc w:val="center"/>
        <w:rPr>
          <w:b/>
          <w:sz w:val="44"/>
          <w:szCs w:val="44"/>
        </w:rPr>
      </w:pPr>
    </w:p>
    <w:p w14:paraId="5DBC16A8" w14:textId="77777777" w:rsidR="00FE1FEF" w:rsidRDefault="00FE1FEF" w:rsidP="0044432E">
      <w:pPr>
        <w:jc w:val="center"/>
        <w:rPr>
          <w:b/>
          <w:sz w:val="44"/>
          <w:szCs w:val="44"/>
        </w:rPr>
      </w:pPr>
    </w:p>
    <w:p w14:paraId="43223D0B" w14:textId="2AFD8D0F" w:rsidR="00350AA4" w:rsidRDefault="00AD60DB" w:rsidP="55601B40">
      <w:pPr>
        <w:jc w:val="center"/>
        <w:rPr>
          <w:b/>
          <w:bCs/>
          <w:sz w:val="44"/>
          <w:szCs w:val="44"/>
        </w:rPr>
      </w:pPr>
      <w:r>
        <w:rPr>
          <w:b/>
          <w:bCs/>
          <w:sz w:val="44"/>
          <w:szCs w:val="44"/>
        </w:rPr>
        <w:t>Dynamic Soil Properties</w:t>
      </w:r>
    </w:p>
    <w:p w14:paraId="5C193909" w14:textId="77777777" w:rsidR="00421FFD" w:rsidRDefault="00421FFD" w:rsidP="55601B40">
      <w:pPr>
        <w:jc w:val="center"/>
        <w:rPr>
          <w:b/>
          <w:bCs/>
          <w:sz w:val="44"/>
          <w:szCs w:val="44"/>
        </w:rPr>
      </w:pPr>
    </w:p>
    <w:p w14:paraId="408715B1" w14:textId="20DB352A" w:rsidR="00421FFD" w:rsidRDefault="006A62ED" w:rsidP="55601B40">
      <w:pPr>
        <w:jc w:val="center"/>
        <w:rPr>
          <w:b/>
          <w:bCs/>
          <w:sz w:val="44"/>
          <w:szCs w:val="44"/>
        </w:rPr>
      </w:pPr>
      <w:r>
        <w:rPr>
          <w:b/>
          <w:bCs/>
          <w:sz w:val="44"/>
          <w:szCs w:val="44"/>
        </w:rPr>
        <w:t xml:space="preserve">Draft - </w:t>
      </w:r>
      <w:r w:rsidR="00421FFD">
        <w:rPr>
          <w:b/>
          <w:bCs/>
          <w:sz w:val="44"/>
          <w:szCs w:val="44"/>
        </w:rPr>
        <w:t>Analysis of Alternatives (AoA) Document</w:t>
      </w:r>
    </w:p>
    <w:p w14:paraId="17891C28" w14:textId="77777777" w:rsidR="00350AA4" w:rsidRDefault="00FE1FEF" w:rsidP="55601B40">
      <w:pPr>
        <w:jc w:val="center"/>
        <w:rPr>
          <w:b/>
          <w:bCs/>
          <w:sz w:val="44"/>
          <w:szCs w:val="44"/>
        </w:rPr>
      </w:pPr>
      <w:r w:rsidRPr="55601B40">
        <w:rPr>
          <w:b/>
          <w:bCs/>
          <w:sz w:val="44"/>
          <w:szCs w:val="44"/>
        </w:rPr>
        <w:t xml:space="preserve">– </w:t>
      </w:r>
    </w:p>
    <w:p w14:paraId="47A5B5C8" w14:textId="4EFAC919" w:rsidR="00B76E3F" w:rsidRPr="00350AA4" w:rsidRDefault="00FE1FEF" w:rsidP="55601B40">
      <w:pPr>
        <w:jc w:val="center"/>
        <w:rPr>
          <w:b/>
          <w:bCs/>
          <w:sz w:val="44"/>
          <w:szCs w:val="44"/>
        </w:rPr>
      </w:pPr>
      <w:r w:rsidRPr="00350AA4">
        <w:rPr>
          <w:b/>
          <w:bCs/>
          <w:sz w:val="44"/>
          <w:szCs w:val="44"/>
        </w:rPr>
        <w:t>Olympia</w:t>
      </w:r>
      <w:r w:rsidR="00AD60DB">
        <w:rPr>
          <w:b/>
          <w:bCs/>
          <w:sz w:val="44"/>
          <w:szCs w:val="44"/>
        </w:rPr>
        <w:t xml:space="preserve"> ART</w:t>
      </w:r>
    </w:p>
    <w:p w14:paraId="3019A4E1" w14:textId="77777777" w:rsidR="003872B7" w:rsidRPr="0044432E" w:rsidRDefault="003872B7" w:rsidP="0044432E">
      <w:pPr>
        <w:jc w:val="center"/>
        <w:rPr>
          <w:b/>
          <w:sz w:val="44"/>
          <w:szCs w:val="44"/>
        </w:rPr>
      </w:pPr>
    </w:p>
    <w:p w14:paraId="3D06EA34" w14:textId="550F91C9" w:rsidR="00B76E3F" w:rsidRPr="0044432E" w:rsidRDefault="000E34B7" w:rsidP="00B76E3F">
      <w:pPr>
        <w:spacing w:after="160" w:line="259" w:lineRule="auto"/>
        <w:jc w:val="center"/>
        <w:rPr>
          <w:rFonts w:asciiTheme="minorHAnsi" w:hAnsiTheme="minorHAnsi" w:cstheme="minorHAnsi"/>
          <w:b/>
          <w:sz w:val="44"/>
          <w:szCs w:val="44"/>
        </w:rPr>
      </w:pPr>
      <w:r w:rsidRPr="000E34B7">
        <w:rPr>
          <w:rFonts w:asciiTheme="minorHAnsi" w:hAnsiTheme="minorHAnsi" w:cstheme="minorHAnsi"/>
          <w:b/>
          <w:sz w:val="44"/>
          <w:szCs w:val="44"/>
        </w:rPr>
        <w:t>Technology Solutions Provider Inc.</w:t>
      </w:r>
      <w:r w:rsidR="00E9643E">
        <w:rPr>
          <w:rFonts w:asciiTheme="minorHAnsi" w:hAnsiTheme="minorHAnsi" w:cstheme="minorHAnsi"/>
          <w:b/>
          <w:sz w:val="44"/>
          <w:szCs w:val="44"/>
        </w:rPr>
        <w:t xml:space="preserve"> (TSPi)</w:t>
      </w:r>
    </w:p>
    <w:p w14:paraId="48250CC3" w14:textId="5EB5B859" w:rsidR="00F40B79" w:rsidRPr="00350AA4" w:rsidRDefault="023EB8AC" w:rsidP="0CC1698E">
      <w:pPr>
        <w:spacing w:after="160" w:line="259" w:lineRule="auto"/>
        <w:jc w:val="center"/>
        <w:rPr>
          <w:rFonts w:asciiTheme="minorHAnsi" w:hAnsiTheme="minorHAnsi" w:cstheme="minorBidi"/>
          <w:b/>
          <w:bCs/>
          <w:sz w:val="44"/>
          <w:szCs w:val="44"/>
        </w:rPr>
      </w:pPr>
      <w:r w:rsidRPr="77365D79">
        <w:rPr>
          <w:rFonts w:asciiTheme="minorHAnsi" w:hAnsiTheme="minorHAnsi" w:cstheme="minorBidi"/>
          <w:b/>
          <w:bCs/>
          <w:sz w:val="44"/>
          <w:szCs w:val="44"/>
        </w:rPr>
        <w:t>January 8</w:t>
      </w:r>
      <w:r w:rsidR="00FE1FEF" w:rsidRPr="0CC1698E">
        <w:rPr>
          <w:rFonts w:asciiTheme="minorHAnsi" w:hAnsiTheme="minorHAnsi" w:cstheme="minorBidi"/>
          <w:b/>
          <w:bCs/>
          <w:sz w:val="44"/>
          <w:szCs w:val="44"/>
        </w:rPr>
        <w:t>, 202</w:t>
      </w:r>
      <w:ins w:id="2" w:author="Bolleter, Leland (CTR) - FPAC-BC, Fort Collins, CO" w:date="2021-01-20T15:29:00Z">
        <w:r w:rsidR="00B24863">
          <w:rPr>
            <w:rFonts w:asciiTheme="minorHAnsi" w:hAnsiTheme="minorHAnsi" w:cstheme="minorBidi"/>
            <w:b/>
            <w:bCs/>
            <w:sz w:val="44"/>
            <w:szCs w:val="44"/>
          </w:rPr>
          <w:t>1</w:t>
        </w:r>
      </w:ins>
      <w:del w:id="3" w:author="Bolleter, Leland (CTR) - FPAC-BC, Fort Collins, CO" w:date="2021-01-20T15:29:00Z">
        <w:r w:rsidR="00FE1FEF" w:rsidRPr="0CC1698E" w:rsidDel="00B24863">
          <w:rPr>
            <w:rFonts w:asciiTheme="minorHAnsi" w:hAnsiTheme="minorHAnsi" w:cstheme="minorBidi"/>
            <w:b/>
            <w:bCs/>
            <w:sz w:val="44"/>
            <w:szCs w:val="44"/>
          </w:rPr>
          <w:delText>0</w:delText>
        </w:r>
      </w:del>
    </w:p>
    <w:p w14:paraId="097EF719" w14:textId="50076F73" w:rsidR="00B76E3F" w:rsidRPr="0044432E" w:rsidRDefault="00AD60DB" w:rsidP="0CC1698E">
      <w:pPr>
        <w:spacing w:after="160" w:line="259" w:lineRule="auto"/>
        <w:jc w:val="center"/>
        <w:rPr>
          <w:rFonts w:asciiTheme="minorHAnsi" w:hAnsiTheme="minorHAnsi" w:cstheme="minorBidi"/>
          <w:b/>
          <w:bCs/>
          <w:sz w:val="44"/>
          <w:szCs w:val="44"/>
        </w:rPr>
      </w:pPr>
      <w:r>
        <w:rPr>
          <w:rFonts w:asciiTheme="minorHAnsi" w:hAnsiTheme="minorHAnsi" w:cstheme="minorBidi"/>
          <w:b/>
          <w:bCs/>
          <w:sz w:val="44"/>
          <w:szCs w:val="44"/>
        </w:rPr>
        <w:t>Draft</w:t>
      </w:r>
    </w:p>
    <w:p w14:paraId="512BDDF5" w14:textId="4439DEDC" w:rsidR="00B76E3F" w:rsidRPr="0044432E" w:rsidRDefault="00B76E3F" w:rsidP="0044432E">
      <w:pPr>
        <w:spacing w:after="160" w:line="259" w:lineRule="auto"/>
        <w:jc w:val="center"/>
        <w:rPr>
          <w:b/>
          <w:sz w:val="36"/>
          <w:szCs w:val="36"/>
        </w:rPr>
      </w:pPr>
      <w:r w:rsidRPr="0044432E">
        <w:rPr>
          <w:b/>
          <w:sz w:val="36"/>
          <w:szCs w:val="36"/>
        </w:rPr>
        <w:br w:type="page"/>
      </w:r>
    </w:p>
    <w:p w14:paraId="7BC5B1AD" w14:textId="77777777" w:rsidR="00EC7677" w:rsidRPr="00A166D6" w:rsidRDefault="00EC7677" w:rsidP="00A166D6">
      <w:pPr>
        <w:jc w:val="center"/>
        <w:rPr>
          <w:b/>
        </w:rPr>
      </w:pPr>
    </w:p>
    <w:sdt>
      <w:sdtPr>
        <w:rPr>
          <w:rFonts w:ascii="Calibri" w:eastAsiaTheme="minorHAnsi" w:hAnsi="Calibri" w:cs="Calibri"/>
          <w:color w:val="auto"/>
          <w:sz w:val="22"/>
          <w:szCs w:val="22"/>
        </w:rPr>
        <w:id w:val="113409554"/>
        <w:docPartObj>
          <w:docPartGallery w:val="Table of Contents"/>
          <w:docPartUnique/>
        </w:docPartObj>
      </w:sdtPr>
      <w:sdtEndPr>
        <w:rPr>
          <w:b/>
          <w:bCs/>
          <w:noProof/>
        </w:rPr>
      </w:sdtEndPr>
      <w:sdtContent>
        <w:p w14:paraId="61A3C24B" w14:textId="2EA4CD34" w:rsidR="00CD6C5A" w:rsidRDefault="00CD6C5A">
          <w:pPr>
            <w:pStyle w:val="TOCHeading"/>
            <w:rPr>
              <w:ins w:id="4" w:author="Leland" w:date="2021-01-05T20:52:00Z"/>
            </w:rPr>
          </w:pPr>
          <w:ins w:id="5" w:author="Leland" w:date="2021-01-05T20:52:00Z">
            <w:r>
              <w:t>Contents</w:t>
            </w:r>
          </w:ins>
        </w:p>
        <w:p w14:paraId="1EB3E2F0" w14:textId="40D5CD42" w:rsidR="00A76CFC" w:rsidRDefault="00CD6C5A">
          <w:pPr>
            <w:pStyle w:val="TOC1"/>
            <w:rPr>
              <w:ins w:id="6" w:author="Bolleter, Leland (CTR) - FPAC-BC, Fort Collins, CO" w:date="2021-01-19T13:33:00Z"/>
              <w:rFonts w:asciiTheme="minorHAnsi" w:eastAsiaTheme="minorEastAsia" w:hAnsiTheme="minorHAnsi" w:cstheme="minorBidi"/>
              <w:noProof/>
            </w:rPr>
          </w:pPr>
          <w:ins w:id="7" w:author="Leland" w:date="2021-01-05T20:52:00Z">
            <w:r>
              <w:fldChar w:fldCharType="begin"/>
            </w:r>
            <w:r>
              <w:instrText xml:space="preserve"> TOC \o "1-3" \h \z \u </w:instrText>
            </w:r>
            <w:r>
              <w:fldChar w:fldCharType="separate"/>
            </w:r>
          </w:ins>
          <w:ins w:id="8" w:author="Bolleter, Leland (CTR) - FPAC-BC, Fort Collins, CO" w:date="2021-01-19T13:33:00Z">
            <w:r w:rsidR="00A76CFC" w:rsidRPr="0025736F">
              <w:rPr>
                <w:rStyle w:val="Hyperlink"/>
                <w:noProof/>
              </w:rPr>
              <w:fldChar w:fldCharType="begin"/>
            </w:r>
            <w:r w:rsidR="00A76CFC" w:rsidRPr="0025736F">
              <w:rPr>
                <w:rStyle w:val="Hyperlink"/>
                <w:noProof/>
              </w:rPr>
              <w:instrText xml:space="preserve"> </w:instrText>
            </w:r>
            <w:r w:rsidR="00A76CFC">
              <w:rPr>
                <w:noProof/>
              </w:rPr>
              <w:instrText>HYPERLINK \l "_Toc61955649"</w:instrText>
            </w:r>
            <w:r w:rsidR="00A76CFC" w:rsidRPr="0025736F">
              <w:rPr>
                <w:rStyle w:val="Hyperlink"/>
                <w:noProof/>
              </w:rPr>
              <w:instrText xml:space="preserve"> </w:instrText>
            </w:r>
            <w:r w:rsidR="00A76CFC" w:rsidRPr="0025736F">
              <w:rPr>
                <w:rStyle w:val="Hyperlink"/>
                <w:noProof/>
              </w:rPr>
              <w:fldChar w:fldCharType="separate"/>
            </w:r>
            <w:r w:rsidR="00A76CFC" w:rsidRPr="0025736F">
              <w:rPr>
                <w:rStyle w:val="Hyperlink"/>
                <w:noProof/>
              </w:rPr>
              <w:t>1)</w:t>
            </w:r>
            <w:r w:rsidR="00A76CFC">
              <w:rPr>
                <w:rFonts w:asciiTheme="minorHAnsi" w:eastAsiaTheme="minorEastAsia" w:hAnsiTheme="minorHAnsi" w:cstheme="minorBidi"/>
                <w:noProof/>
              </w:rPr>
              <w:tab/>
            </w:r>
            <w:r w:rsidR="00A76CFC" w:rsidRPr="0025736F">
              <w:rPr>
                <w:rStyle w:val="Hyperlink"/>
                <w:noProof/>
              </w:rPr>
              <w:t>Document Objective</w:t>
            </w:r>
            <w:r w:rsidR="00A76CFC">
              <w:rPr>
                <w:noProof/>
                <w:webHidden/>
              </w:rPr>
              <w:tab/>
            </w:r>
            <w:r w:rsidR="00A76CFC">
              <w:rPr>
                <w:noProof/>
                <w:webHidden/>
              </w:rPr>
              <w:fldChar w:fldCharType="begin"/>
            </w:r>
            <w:r w:rsidR="00A76CFC">
              <w:rPr>
                <w:noProof/>
                <w:webHidden/>
              </w:rPr>
              <w:instrText xml:space="preserve"> PAGEREF _Toc61955649 \h </w:instrText>
            </w:r>
          </w:ins>
          <w:r w:rsidR="00A76CFC">
            <w:rPr>
              <w:noProof/>
              <w:webHidden/>
            </w:rPr>
          </w:r>
          <w:r w:rsidR="00A76CFC">
            <w:rPr>
              <w:noProof/>
              <w:webHidden/>
            </w:rPr>
            <w:fldChar w:fldCharType="separate"/>
          </w:r>
          <w:ins w:id="9" w:author="Bolleter, Leland (CTR) - FPAC-BC, Fort Collins, CO" w:date="2021-01-20T15:04:00Z">
            <w:r w:rsidR="00B24863">
              <w:rPr>
                <w:noProof/>
                <w:webHidden/>
              </w:rPr>
              <w:t>5</w:t>
            </w:r>
          </w:ins>
          <w:ins w:id="10" w:author="Bolleter, Leland (CTR) - FPAC-BC, Fort Collins, CO" w:date="2021-01-19T13:33:00Z">
            <w:r w:rsidR="00A76CFC">
              <w:rPr>
                <w:noProof/>
                <w:webHidden/>
              </w:rPr>
              <w:fldChar w:fldCharType="end"/>
            </w:r>
            <w:r w:rsidR="00A76CFC" w:rsidRPr="0025736F">
              <w:rPr>
                <w:rStyle w:val="Hyperlink"/>
                <w:noProof/>
              </w:rPr>
              <w:fldChar w:fldCharType="end"/>
            </w:r>
          </w:ins>
        </w:p>
        <w:p w14:paraId="7615C4E3" w14:textId="04DF0B2C" w:rsidR="00A76CFC" w:rsidRDefault="00A76CFC">
          <w:pPr>
            <w:pStyle w:val="TOC1"/>
            <w:rPr>
              <w:ins w:id="11" w:author="Bolleter, Leland (CTR) - FPAC-BC, Fort Collins, CO" w:date="2021-01-19T13:33:00Z"/>
              <w:rFonts w:asciiTheme="minorHAnsi" w:eastAsiaTheme="minorEastAsia" w:hAnsiTheme="minorHAnsi" w:cstheme="minorBidi"/>
              <w:noProof/>
            </w:rPr>
          </w:pPr>
          <w:ins w:id="12" w:author="Bolleter, Leland (CTR) - FPAC-BC, Fort Collins, CO" w:date="2021-01-19T13:33:00Z">
            <w:r w:rsidRPr="0025736F">
              <w:rPr>
                <w:rStyle w:val="Hyperlink"/>
                <w:noProof/>
              </w:rPr>
              <w:fldChar w:fldCharType="begin"/>
            </w:r>
            <w:r w:rsidRPr="0025736F">
              <w:rPr>
                <w:rStyle w:val="Hyperlink"/>
                <w:noProof/>
              </w:rPr>
              <w:instrText xml:space="preserve"> </w:instrText>
            </w:r>
            <w:r>
              <w:rPr>
                <w:noProof/>
              </w:rPr>
              <w:instrText>HYPERLINK \l "_Toc61955650"</w:instrText>
            </w:r>
            <w:r w:rsidRPr="0025736F">
              <w:rPr>
                <w:rStyle w:val="Hyperlink"/>
                <w:noProof/>
              </w:rPr>
              <w:instrText xml:space="preserve"> </w:instrText>
            </w:r>
            <w:r w:rsidRPr="0025736F">
              <w:rPr>
                <w:rStyle w:val="Hyperlink"/>
                <w:noProof/>
              </w:rPr>
              <w:fldChar w:fldCharType="separate"/>
            </w:r>
            <w:r w:rsidRPr="0025736F">
              <w:rPr>
                <w:rStyle w:val="Hyperlink"/>
                <w:noProof/>
              </w:rPr>
              <w:t>2)</w:t>
            </w:r>
            <w:r>
              <w:rPr>
                <w:rFonts w:asciiTheme="minorHAnsi" w:eastAsiaTheme="minorEastAsia" w:hAnsiTheme="minorHAnsi" w:cstheme="minorBidi"/>
                <w:noProof/>
              </w:rPr>
              <w:tab/>
            </w:r>
            <w:r w:rsidRPr="0025736F">
              <w:rPr>
                <w:rStyle w:val="Hyperlink"/>
                <w:noProof/>
              </w:rPr>
              <w:t>Background</w:t>
            </w:r>
            <w:r>
              <w:rPr>
                <w:noProof/>
                <w:webHidden/>
              </w:rPr>
              <w:tab/>
            </w:r>
            <w:r>
              <w:rPr>
                <w:noProof/>
                <w:webHidden/>
              </w:rPr>
              <w:fldChar w:fldCharType="begin"/>
            </w:r>
            <w:r>
              <w:rPr>
                <w:noProof/>
                <w:webHidden/>
              </w:rPr>
              <w:instrText xml:space="preserve"> PAGEREF _Toc61955650 \h </w:instrText>
            </w:r>
          </w:ins>
          <w:r>
            <w:rPr>
              <w:noProof/>
              <w:webHidden/>
            </w:rPr>
          </w:r>
          <w:r>
            <w:rPr>
              <w:noProof/>
              <w:webHidden/>
            </w:rPr>
            <w:fldChar w:fldCharType="separate"/>
          </w:r>
          <w:ins w:id="13" w:author="Bolleter, Leland (CTR) - FPAC-BC, Fort Collins, CO" w:date="2021-01-20T15:04:00Z">
            <w:r w:rsidR="00B24863">
              <w:rPr>
                <w:noProof/>
                <w:webHidden/>
              </w:rPr>
              <w:t>5</w:t>
            </w:r>
          </w:ins>
          <w:ins w:id="14" w:author="Bolleter, Leland (CTR) - FPAC-BC, Fort Collins, CO" w:date="2021-01-19T13:33:00Z">
            <w:r>
              <w:rPr>
                <w:noProof/>
                <w:webHidden/>
              </w:rPr>
              <w:fldChar w:fldCharType="end"/>
            </w:r>
            <w:r w:rsidRPr="0025736F">
              <w:rPr>
                <w:rStyle w:val="Hyperlink"/>
                <w:noProof/>
              </w:rPr>
              <w:fldChar w:fldCharType="end"/>
            </w:r>
          </w:ins>
        </w:p>
        <w:p w14:paraId="3C2F1F0B" w14:textId="012566AE" w:rsidR="00A76CFC" w:rsidRDefault="00A76CFC">
          <w:pPr>
            <w:pStyle w:val="TOC2"/>
            <w:rPr>
              <w:ins w:id="15" w:author="Bolleter, Leland (CTR) - FPAC-BC, Fort Collins, CO" w:date="2021-01-19T13:33:00Z"/>
              <w:rFonts w:asciiTheme="minorHAnsi" w:eastAsiaTheme="minorEastAsia" w:hAnsiTheme="minorHAnsi" w:cstheme="minorBidi"/>
              <w:noProof/>
            </w:rPr>
          </w:pPr>
          <w:ins w:id="16" w:author="Bolleter, Leland (CTR) - FPAC-BC, Fort Collins, CO" w:date="2021-01-19T13:33:00Z">
            <w:r w:rsidRPr="0025736F">
              <w:rPr>
                <w:rStyle w:val="Hyperlink"/>
                <w:noProof/>
              </w:rPr>
              <w:fldChar w:fldCharType="begin"/>
            </w:r>
            <w:r w:rsidRPr="0025736F">
              <w:rPr>
                <w:rStyle w:val="Hyperlink"/>
                <w:noProof/>
              </w:rPr>
              <w:instrText xml:space="preserve"> </w:instrText>
            </w:r>
            <w:r>
              <w:rPr>
                <w:noProof/>
              </w:rPr>
              <w:instrText>HYPERLINK \l "_Toc61955651"</w:instrText>
            </w:r>
            <w:r w:rsidRPr="0025736F">
              <w:rPr>
                <w:rStyle w:val="Hyperlink"/>
                <w:noProof/>
              </w:rPr>
              <w:instrText xml:space="preserve"> </w:instrText>
            </w:r>
            <w:r w:rsidRPr="0025736F">
              <w:rPr>
                <w:rStyle w:val="Hyperlink"/>
                <w:noProof/>
              </w:rPr>
              <w:fldChar w:fldCharType="separate"/>
            </w:r>
            <w:r w:rsidRPr="0025736F">
              <w:rPr>
                <w:rStyle w:val="Hyperlink"/>
                <w:noProof/>
              </w:rPr>
              <w:t>A.</w:t>
            </w:r>
            <w:r>
              <w:rPr>
                <w:rFonts w:asciiTheme="minorHAnsi" w:eastAsiaTheme="minorEastAsia" w:hAnsiTheme="minorHAnsi" w:cstheme="minorBidi"/>
                <w:noProof/>
              </w:rPr>
              <w:tab/>
            </w:r>
            <w:r w:rsidRPr="0025736F">
              <w:rPr>
                <w:rStyle w:val="Hyperlink"/>
                <w:noProof/>
              </w:rPr>
              <w:t>Soil Science and Resource Assessment Division (Soil Properties)</w:t>
            </w:r>
            <w:r>
              <w:rPr>
                <w:noProof/>
                <w:webHidden/>
              </w:rPr>
              <w:tab/>
            </w:r>
            <w:r>
              <w:rPr>
                <w:noProof/>
                <w:webHidden/>
              </w:rPr>
              <w:fldChar w:fldCharType="begin"/>
            </w:r>
            <w:r>
              <w:rPr>
                <w:noProof/>
                <w:webHidden/>
              </w:rPr>
              <w:instrText xml:space="preserve"> PAGEREF _Toc61955651 \h </w:instrText>
            </w:r>
          </w:ins>
          <w:r>
            <w:rPr>
              <w:noProof/>
              <w:webHidden/>
            </w:rPr>
          </w:r>
          <w:r>
            <w:rPr>
              <w:noProof/>
              <w:webHidden/>
            </w:rPr>
            <w:fldChar w:fldCharType="separate"/>
          </w:r>
          <w:ins w:id="17" w:author="Bolleter, Leland (CTR) - FPAC-BC, Fort Collins, CO" w:date="2021-01-20T15:04:00Z">
            <w:r w:rsidR="00B24863">
              <w:rPr>
                <w:noProof/>
                <w:webHidden/>
              </w:rPr>
              <w:t>5</w:t>
            </w:r>
          </w:ins>
          <w:ins w:id="18" w:author="Bolleter, Leland (CTR) - FPAC-BC, Fort Collins, CO" w:date="2021-01-19T13:33:00Z">
            <w:r>
              <w:rPr>
                <w:noProof/>
                <w:webHidden/>
              </w:rPr>
              <w:fldChar w:fldCharType="end"/>
            </w:r>
            <w:r w:rsidRPr="0025736F">
              <w:rPr>
                <w:rStyle w:val="Hyperlink"/>
                <w:noProof/>
              </w:rPr>
              <w:fldChar w:fldCharType="end"/>
            </w:r>
          </w:ins>
        </w:p>
        <w:p w14:paraId="76C6B618" w14:textId="58C49928" w:rsidR="00A76CFC" w:rsidRDefault="00A76CFC">
          <w:pPr>
            <w:pStyle w:val="TOC2"/>
            <w:rPr>
              <w:ins w:id="19" w:author="Bolleter, Leland (CTR) - FPAC-BC, Fort Collins, CO" w:date="2021-01-19T13:33:00Z"/>
              <w:rFonts w:asciiTheme="minorHAnsi" w:eastAsiaTheme="minorEastAsia" w:hAnsiTheme="minorHAnsi" w:cstheme="minorBidi"/>
              <w:noProof/>
            </w:rPr>
          </w:pPr>
          <w:ins w:id="20" w:author="Bolleter, Leland (CTR) - FPAC-BC, Fort Collins, CO" w:date="2021-01-19T13:33:00Z">
            <w:r w:rsidRPr="0025736F">
              <w:rPr>
                <w:rStyle w:val="Hyperlink"/>
                <w:noProof/>
              </w:rPr>
              <w:fldChar w:fldCharType="begin"/>
            </w:r>
            <w:r w:rsidRPr="0025736F">
              <w:rPr>
                <w:rStyle w:val="Hyperlink"/>
                <w:noProof/>
              </w:rPr>
              <w:instrText xml:space="preserve"> </w:instrText>
            </w:r>
            <w:r>
              <w:rPr>
                <w:noProof/>
              </w:rPr>
              <w:instrText>HYPERLINK \l "_Toc61955652"</w:instrText>
            </w:r>
            <w:r w:rsidRPr="0025736F">
              <w:rPr>
                <w:rStyle w:val="Hyperlink"/>
                <w:noProof/>
              </w:rPr>
              <w:instrText xml:space="preserve"> </w:instrText>
            </w:r>
            <w:r w:rsidRPr="0025736F">
              <w:rPr>
                <w:rStyle w:val="Hyperlink"/>
                <w:noProof/>
              </w:rPr>
              <w:fldChar w:fldCharType="separate"/>
            </w:r>
            <w:r w:rsidRPr="0025736F">
              <w:rPr>
                <w:rStyle w:val="Hyperlink"/>
                <w:noProof/>
              </w:rPr>
              <w:t>B.</w:t>
            </w:r>
            <w:r>
              <w:rPr>
                <w:rFonts w:asciiTheme="minorHAnsi" w:eastAsiaTheme="minorEastAsia" w:hAnsiTheme="minorHAnsi" w:cstheme="minorBidi"/>
                <w:noProof/>
              </w:rPr>
              <w:tab/>
            </w:r>
            <w:r w:rsidRPr="0025736F">
              <w:rPr>
                <w:rStyle w:val="Hyperlink"/>
                <w:noProof/>
              </w:rPr>
              <w:t>Science &amp; Technology Division: NRCS Soil Health Division (Soil Health)</w:t>
            </w:r>
            <w:r>
              <w:rPr>
                <w:noProof/>
                <w:webHidden/>
              </w:rPr>
              <w:tab/>
            </w:r>
            <w:r>
              <w:rPr>
                <w:noProof/>
                <w:webHidden/>
              </w:rPr>
              <w:fldChar w:fldCharType="begin"/>
            </w:r>
            <w:r>
              <w:rPr>
                <w:noProof/>
                <w:webHidden/>
              </w:rPr>
              <w:instrText xml:space="preserve"> PAGEREF _Toc61955652 \h </w:instrText>
            </w:r>
          </w:ins>
          <w:r>
            <w:rPr>
              <w:noProof/>
              <w:webHidden/>
            </w:rPr>
          </w:r>
          <w:r>
            <w:rPr>
              <w:noProof/>
              <w:webHidden/>
            </w:rPr>
            <w:fldChar w:fldCharType="separate"/>
          </w:r>
          <w:ins w:id="21" w:author="Bolleter, Leland (CTR) - FPAC-BC, Fort Collins, CO" w:date="2021-01-20T15:04:00Z">
            <w:r w:rsidR="00B24863">
              <w:rPr>
                <w:noProof/>
                <w:webHidden/>
              </w:rPr>
              <w:t>5</w:t>
            </w:r>
          </w:ins>
          <w:ins w:id="22" w:author="Bolleter, Leland (CTR) - FPAC-BC, Fort Collins, CO" w:date="2021-01-19T13:33:00Z">
            <w:r>
              <w:rPr>
                <w:noProof/>
                <w:webHidden/>
              </w:rPr>
              <w:fldChar w:fldCharType="end"/>
            </w:r>
            <w:r w:rsidRPr="0025736F">
              <w:rPr>
                <w:rStyle w:val="Hyperlink"/>
                <w:noProof/>
              </w:rPr>
              <w:fldChar w:fldCharType="end"/>
            </w:r>
          </w:ins>
        </w:p>
        <w:p w14:paraId="4044B366" w14:textId="3F190BD5" w:rsidR="00A76CFC" w:rsidRDefault="00A76CFC">
          <w:pPr>
            <w:pStyle w:val="TOC1"/>
            <w:rPr>
              <w:ins w:id="23" w:author="Bolleter, Leland (CTR) - FPAC-BC, Fort Collins, CO" w:date="2021-01-19T13:33:00Z"/>
              <w:rFonts w:asciiTheme="minorHAnsi" w:eastAsiaTheme="minorEastAsia" w:hAnsiTheme="minorHAnsi" w:cstheme="minorBidi"/>
              <w:noProof/>
            </w:rPr>
          </w:pPr>
          <w:ins w:id="24" w:author="Bolleter, Leland (CTR) - FPAC-BC, Fort Collins, CO" w:date="2021-01-19T13:33:00Z">
            <w:r w:rsidRPr="0025736F">
              <w:rPr>
                <w:rStyle w:val="Hyperlink"/>
                <w:noProof/>
              </w:rPr>
              <w:fldChar w:fldCharType="begin"/>
            </w:r>
            <w:r w:rsidRPr="0025736F">
              <w:rPr>
                <w:rStyle w:val="Hyperlink"/>
                <w:noProof/>
              </w:rPr>
              <w:instrText xml:space="preserve"> </w:instrText>
            </w:r>
            <w:r>
              <w:rPr>
                <w:noProof/>
              </w:rPr>
              <w:instrText>HYPERLINK \l "_Toc61955653"</w:instrText>
            </w:r>
            <w:r w:rsidRPr="0025736F">
              <w:rPr>
                <w:rStyle w:val="Hyperlink"/>
                <w:noProof/>
              </w:rPr>
              <w:instrText xml:space="preserve"> </w:instrText>
            </w:r>
            <w:r w:rsidRPr="0025736F">
              <w:rPr>
                <w:rStyle w:val="Hyperlink"/>
                <w:noProof/>
              </w:rPr>
              <w:fldChar w:fldCharType="separate"/>
            </w:r>
            <w:r w:rsidRPr="0025736F">
              <w:rPr>
                <w:rStyle w:val="Hyperlink"/>
                <w:noProof/>
              </w:rPr>
              <w:t>3)</w:t>
            </w:r>
            <w:r>
              <w:rPr>
                <w:rFonts w:asciiTheme="minorHAnsi" w:eastAsiaTheme="minorEastAsia" w:hAnsiTheme="minorHAnsi" w:cstheme="minorBidi"/>
                <w:noProof/>
              </w:rPr>
              <w:tab/>
            </w:r>
            <w:r w:rsidRPr="0025736F">
              <w:rPr>
                <w:rStyle w:val="Hyperlink"/>
                <w:noProof/>
              </w:rPr>
              <w:t>Business Need</w:t>
            </w:r>
            <w:r>
              <w:rPr>
                <w:noProof/>
                <w:webHidden/>
              </w:rPr>
              <w:tab/>
            </w:r>
            <w:r>
              <w:rPr>
                <w:noProof/>
                <w:webHidden/>
              </w:rPr>
              <w:fldChar w:fldCharType="begin"/>
            </w:r>
            <w:r>
              <w:rPr>
                <w:noProof/>
                <w:webHidden/>
              </w:rPr>
              <w:instrText xml:space="preserve"> PAGEREF _Toc61955653 \h </w:instrText>
            </w:r>
          </w:ins>
          <w:r>
            <w:rPr>
              <w:noProof/>
              <w:webHidden/>
            </w:rPr>
          </w:r>
          <w:r>
            <w:rPr>
              <w:noProof/>
              <w:webHidden/>
            </w:rPr>
            <w:fldChar w:fldCharType="separate"/>
          </w:r>
          <w:ins w:id="25" w:author="Bolleter, Leland (CTR) - FPAC-BC, Fort Collins, CO" w:date="2021-01-20T15:04:00Z">
            <w:r w:rsidR="00B24863">
              <w:rPr>
                <w:noProof/>
                <w:webHidden/>
              </w:rPr>
              <w:t>6</w:t>
            </w:r>
          </w:ins>
          <w:ins w:id="26" w:author="Bolleter, Leland (CTR) - FPAC-BC, Fort Collins, CO" w:date="2021-01-19T13:33:00Z">
            <w:r>
              <w:rPr>
                <w:noProof/>
                <w:webHidden/>
              </w:rPr>
              <w:fldChar w:fldCharType="end"/>
            </w:r>
            <w:r w:rsidRPr="0025736F">
              <w:rPr>
                <w:rStyle w:val="Hyperlink"/>
                <w:noProof/>
              </w:rPr>
              <w:fldChar w:fldCharType="end"/>
            </w:r>
          </w:ins>
        </w:p>
        <w:p w14:paraId="26A3337D" w14:textId="5C98E76D" w:rsidR="00A76CFC" w:rsidRDefault="00A76CFC">
          <w:pPr>
            <w:pStyle w:val="TOC1"/>
            <w:rPr>
              <w:ins w:id="27" w:author="Bolleter, Leland (CTR) - FPAC-BC, Fort Collins, CO" w:date="2021-01-19T13:33:00Z"/>
              <w:rFonts w:asciiTheme="minorHAnsi" w:eastAsiaTheme="minorEastAsia" w:hAnsiTheme="minorHAnsi" w:cstheme="minorBidi"/>
              <w:noProof/>
            </w:rPr>
          </w:pPr>
          <w:ins w:id="28" w:author="Bolleter, Leland (CTR) - FPAC-BC, Fort Collins, CO" w:date="2021-01-19T13:33:00Z">
            <w:r w:rsidRPr="0025736F">
              <w:rPr>
                <w:rStyle w:val="Hyperlink"/>
                <w:noProof/>
              </w:rPr>
              <w:fldChar w:fldCharType="begin"/>
            </w:r>
            <w:r w:rsidRPr="0025736F">
              <w:rPr>
                <w:rStyle w:val="Hyperlink"/>
                <w:noProof/>
              </w:rPr>
              <w:instrText xml:space="preserve"> </w:instrText>
            </w:r>
            <w:r>
              <w:rPr>
                <w:noProof/>
              </w:rPr>
              <w:instrText>HYPERLINK \l "_Toc61955654"</w:instrText>
            </w:r>
            <w:r w:rsidRPr="0025736F">
              <w:rPr>
                <w:rStyle w:val="Hyperlink"/>
                <w:noProof/>
              </w:rPr>
              <w:instrText xml:space="preserve"> </w:instrText>
            </w:r>
            <w:r w:rsidRPr="0025736F">
              <w:rPr>
                <w:rStyle w:val="Hyperlink"/>
                <w:noProof/>
              </w:rPr>
              <w:fldChar w:fldCharType="separate"/>
            </w:r>
            <w:r w:rsidRPr="0025736F">
              <w:rPr>
                <w:rStyle w:val="Hyperlink"/>
                <w:noProof/>
              </w:rPr>
              <w:t>4)</w:t>
            </w:r>
            <w:r>
              <w:rPr>
                <w:rFonts w:asciiTheme="minorHAnsi" w:eastAsiaTheme="minorEastAsia" w:hAnsiTheme="minorHAnsi" w:cstheme="minorBidi"/>
                <w:noProof/>
              </w:rPr>
              <w:tab/>
            </w:r>
            <w:r w:rsidRPr="0025736F">
              <w:rPr>
                <w:rStyle w:val="Hyperlink"/>
                <w:noProof/>
              </w:rPr>
              <w:t>Desired Future State</w:t>
            </w:r>
            <w:r>
              <w:rPr>
                <w:noProof/>
                <w:webHidden/>
              </w:rPr>
              <w:tab/>
            </w:r>
            <w:r>
              <w:rPr>
                <w:noProof/>
                <w:webHidden/>
              </w:rPr>
              <w:fldChar w:fldCharType="begin"/>
            </w:r>
            <w:r>
              <w:rPr>
                <w:noProof/>
                <w:webHidden/>
              </w:rPr>
              <w:instrText xml:space="preserve"> PAGEREF _Toc61955654 \h </w:instrText>
            </w:r>
          </w:ins>
          <w:r>
            <w:rPr>
              <w:noProof/>
              <w:webHidden/>
            </w:rPr>
          </w:r>
          <w:r>
            <w:rPr>
              <w:noProof/>
              <w:webHidden/>
            </w:rPr>
            <w:fldChar w:fldCharType="separate"/>
          </w:r>
          <w:ins w:id="29" w:author="Bolleter, Leland (CTR) - FPAC-BC, Fort Collins, CO" w:date="2021-01-20T15:04:00Z">
            <w:r w:rsidR="00B24863">
              <w:rPr>
                <w:noProof/>
                <w:webHidden/>
              </w:rPr>
              <w:t>6</w:t>
            </w:r>
          </w:ins>
          <w:ins w:id="30" w:author="Bolleter, Leland (CTR) - FPAC-BC, Fort Collins, CO" w:date="2021-01-19T13:33:00Z">
            <w:r>
              <w:rPr>
                <w:noProof/>
                <w:webHidden/>
              </w:rPr>
              <w:fldChar w:fldCharType="end"/>
            </w:r>
            <w:r w:rsidRPr="0025736F">
              <w:rPr>
                <w:rStyle w:val="Hyperlink"/>
                <w:noProof/>
              </w:rPr>
              <w:fldChar w:fldCharType="end"/>
            </w:r>
          </w:ins>
        </w:p>
        <w:p w14:paraId="5DFAF74F" w14:textId="3E1E14C0" w:rsidR="00A76CFC" w:rsidRDefault="00A76CFC">
          <w:pPr>
            <w:pStyle w:val="TOC2"/>
            <w:rPr>
              <w:ins w:id="31" w:author="Bolleter, Leland (CTR) - FPAC-BC, Fort Collins, CO" w:date="2021-01-19T13:33:00Z"/>
              <w:rFonts w:asciiTheme="minorHAnsi" w:eastAsiaTheme="minorEastAsia" w:hAnsiTheme="minorHAnsi" w:cstheme="minorBidi"/>
              <w:noProof/>
            </w:rPr>
          </w:pPr>
          <w:ins w:id="32" w:author="Bolleter, Leland (CTR) - FPAC-BC, Fort Collins, CO" w:date="2021-01-19T13:33:00Z">
            <w:r w:rsidRPr="0025736F">
              <w:rPr>
                <w:rStyle w:val="Hyperlink"/>
                <w:noProof/>
              </w:rPr>
              <w:fldChar w:fldCharType="begin"/>
            </w:r>
            <w:r w:rsidRPr="0025736F">
              <w:rPr>
                <w:rStyle w:val="Hyperlink"/>
                <w:noProof/>
              </w:rPr>
              <w:instrText xml:space="preserve"> </w:instrText>
            </w:r>
            <w:r>
              <w:rPr>
                <w:noProof/>
              </w:rPr>
              <w:instrText>HYPERLINK \l "_Toc61955655"</w:instrText>
            </w:r>
            <w:r w:rsidRPr="0025736F">
              <w:rPr>
                <w:rStyle w:val="Hyperlink"/>
                <w:noProof/>
              </w:rPr>
              <w:instrText xml:space="preserve"> </w:instrText>
            </w:r>
            <w:r w:rsidRPr="0025736F">
              <w:rPr>
                <w:rStyle w:val="Hyperlink"/>
                <w:noProof/>
              </w:rPr>
              <w:fldChar w:fldCharType="separate"/>
            </w:r>
            <w:r w:rsidRPr="0025736F">
              <w:rPr>
                <w:rStyle w:val="Hyperlink"/>
                <w:noProof/>
              </w:rPr>
              <w:t>A.</w:t>
            </w:r>
            <w:r>
              <w:rPr>
                <w:rFonts w:asciiTheme="minorHAnsi" w:eastAsiaTheme="minorEastAsia" w:hAnsiTheme="minorHAnsi" w:cstheme="minorBidi"/>
                <w:noProof/>
              </w:rPr>
              <w:tab/>
            </w:r>
            <w:r w:rsidRPr="0025736F">
              <w:rPr>
                <w:rStyle w:val="Hyperlink"/>
                <w:noProof/>
              </w:rPr>
              <w:t>Capabilities</w:t>
            </w:r>
            <w:r>
              <w:rPr>
                <w:noProof/>
                <w:webHidden/>
              </w:rPr>
              <w:tab/>
            </w:r>
            <w:r>
              <w:rPr>
                <w:noProof/>
                <w:webHidden/>
              </w:rPr>
              <w:fldChar w:fldCharType="begin"/>
            </w:r>
            <w:r>
              <w:rPr>
                <w:noProof/>
                <w:webHidden/>
              </w:rPr>
              <w:instrText xml:space="preserve"> PAGEREF _Toc61955655 \h </w:instrText>
            </w:r>
          </w:ins>
          <w:r>
            <w:rPr>
              <w:noProof/>
              <w:webHidden/>
            </w:rPr>
          </w:r>
          <w:r>
            <w:rPr>
              <w:noProof/>
              <w:webHidden/>
            </w:rPr>
            <w:fldChar w:fldCharType="separate"/>
          </w:r>
          <w:ins w:id="33" w:author="Bolleter, Leland (CTR) - FPAC-BC, Fort Collins, CO" w:date="2021-01-20T15:04:00Z">
            <w:r w:rsidR="00B24863">
              <w:rPr>
                <w:noProof/>
                <w:webHidden/>
              </w:rPr>
              <w:t>6</w:t>
            </w:r>
          </w:ins>
          <w:ins w:id="34" w:author="Bolleter, Leland (CTR) - FPAC-BC, Fort Collins, CO" w:date="2021-01-19T13:33:00Z">
            <w:r>
              <w:rPr>
                <w:noProof/>
                <w:webHidden/>
              </w:rPr>
              <w:fldChar w:fldCharType="end"/>
            </w:r>
            <w:r w:rsidRPr="0025736F">
              <w:rPr>
                <w:rStyle w:val="Hyperlink"/>
                <w:noProof/>
              </w:rPr>
              <w:fldChar w:fldCharType="end"/>
            </w:r>
          </w:ins>
        </w:p>
        <w:p w14:paraId="7FEE74AD" w14:textId="0C12F6FB" w:rsidR="00A76CFC" w:rsidRDefault="00A76CFC">
          <w:pPr>
            <w:pStyle w:val="TOC1"/>
            <w:rPr>
              <w:ins w:id="35" w:author="Bolleter, Leland (CTR) - FPAC-BC, Fort Collins, CO" w:date="2021-01-19T13:33:00Z"/>
              <w:rFonts w:asciiTheme="minorHAnsi" w:eastAsiaTheme="minorEastAsia" w:hAnsiTheme="minorHAnsi" w:cstheme="minorBidi"/>
              <w:noProof/>
            </w:rPr>
          </w:pPr>
          <w:ins w:id="36" w:author="Bolleter, Leland (CTR) - FPAC-BC, Fort Collins, CO" w:date="2021-01-19T13:33:00Z">
            <w:r w:rsidRPr="0025736F">
              <w:rPr>
                <w:rStyle w:val="Hyperlink"/>
                <w:noProof/>
              </w:rPr>
              <w:fldChar w:fldCharType="begin"/>
            </w:r>
            <w:r w:rsidRPr="0025736F">
              <w:rPr>
                <w:rStyle w:val="Hyperlink"/>
                <w:noProof/>
              </w:rPr>
              <w:instrText xml:space="preserve"> </w:instrText>
            </w:r>
            <w:r>
              <w:rPr>
                <w:noProof/>
              </w:rPr>
              <w:instrText>HYPERLINK \l "_Toc61955656"</w:instrText>
            </w:r>
            <w:r w:rsidRPr="0025736F">
              <w:rPr>
                <w:rStyle w:val="Hyperlink"/>
                <w:noProof/>
              </w:rPr>
              <w:instrText xml:space="preserve"> </w:instrText>
            </w:r>
            <w:r w:rsidRPr="0025736F">
              <w:rPr>
                <w:rStyle w:val="Hyperlink"/>
                <w:noProof/>
              </w:rPr>
              <w:fldChar w:fldCharType="separate"/>
            </w:r>
            <w:r w:rsidRPr="0025736F">
              <w:rPr>
                <w:rStyle w:val="Hyperlink"/>
                <w:noProof/>
              </w:rPr>
              <w:t>5)</w:t>
            </w:r>
            <w:r>
              <w:rPr>
                <w:rFonts w:asciiTheme="minorHAnsi" w:eastAsiaTheme="minorEastAsia" w:hAnsiTheme="minorHAnsi" w:cstheme="minorBidi"/>
                <w:noProof/>
              </w:rPr>
              <w:tab/>
            </w:r>
            <w:r w:rsidRPr="0025736F">
              <w:rPr>
                <w:rStyle w:val="Hyperlink"/>
                <w:noProof/>
              </w:rPr>
              <w:t>Business Priority List Received 12-15-2020</w:t>
            </w:r>
            <w:r>
              <w:rPr>
                <w:noProof/>
                <w:webHidden/>
              </w:rPr>
              <w:tab/>
            </w:r>
            <w:r>
              <w:rPr>
                <w:noProof/>
                <w:webHidden/>
              </w:rPr>
              <w:fldChar w:fldCharType="begin"/>
            </w:r>
            <w:r>
              <w:rPr>
                <w:noProof/>
                <w:webHidden/>
              </w:rPr>
              <w:instrText xml:space="preserve"> PAGEREF _Toc61955656 \h </w:instrText>
            </w:r>
          </w:ins>
          <w:r>
            <w:rPr>
              <w:noProof/>
              <w:webHidden/>
            </w:rPr>
          </w:r>
          <w:r>
            <w:rPr>
              <w:noProof/>
              <w:webHidden/>
            </w:rPr>
            <w:fldChar w:fldCharType="separate"/>
          </w:r>
          <w:ins w:id="37" w:author="Bolleter, Leland (CTR) - FPAC-BC, Fort Collins, CO" w:date="2021-01-20T15:04:00Z">
            <w:r w:rsidR="00B24863">
              <w:rPr>
                <w:noProof/>
                <w:webHidden/>
              </w:rPr>
              <w:t>8</w:t>
            </w:r>
          </w:ins>
          <w:ins w:id="38" w:author="Bolleter, Leland (CTR) - FPAC-BC, Fort Collins, CO" w:date="2021-01-19T13:33:00Z">
            <w:r>
              <w:rPr>
                <w:noProof/>
                <w:webHidden/>
              </w:rPr>
              <w:fldChar w:fldCharType="end"/>
            </w:r>
            <w:r w:rsidRPr="0025736F">
              <w:rPr>
                <w:rStyle w:val="Hyperlink"/>
                <w:noProof/>
              </w:rPr>
              <w:fldChar w:fldCharType="end"/>
            </w:r>
          </w:ins>
        </w:p>
        <w:p w14:paraId="79FF0F06" w14:textId="79BA1075" w:rsidR="00A76CFC" w:rsidRDefault="00A76CFC">
          <w:pPr>
            <w:pStyle w:val="TOC1"/>
            <w:rPr>
              <w:ins w:id="39" w:author="Bolleter, Leland (CTR) - FPAC-BC, Fort Collins, CO" w:date="2021-01-19T13:33:00Z"/>
              <w:rFonts w:asciiTheme="minorHAnsi" w:eastAsiaTheme="minorEastAsia" w:hAnsiTheme="minorHAnsi" w:cstheme="minorBidi"/>
              <w:noProof/>
            </w:rPr>
          </w:pPr>
          <w:ins w:id="40" w:author="Bolleter, Leland (CTR) - FPAC-BC, Fort Collins, CO" w:date="2021-01-19T13:33:00Z">
            <w:r w:rsidRPr="0025736F">
              <w:rPr>
                <w:rStyle w:val="Hyperlink"/>
                <w:noProof/>
              </w:rPr>
              <w:fldChar w:fldCharType="begin"/>
            </w:r>
            <w:r w:rsidRPr="0025736F">
              <w:rPr>
                <w:rStyle w:val="Hyperlink"/>
                <w:noProof/>
              </w:rPr>
              <w:instrText xml:space="preserve"> </w:instrText>
            </w:r>
            <w:r>
              <w:rPr>
                <w:noProof/>
              </w:rPr>
              <w:instrText>HYPERLINK \l "_Toc61955657"</w:instrText>
            </w:r>
            <w:r w:rsidRPr="0025736F">
              <w:rPr>
                <w:rStyle w:val="Hyperlink"/>
                <w:noProof/>
              </w:rPr>
              <w:instrText xml:space="preserve"> </w:instrText>
            </w:r>
            <w:r w:rsidRPr="0025736F">
              <w:rPr>
                <w:rStyle w:val="Hyperlink"/>
                <w:noProof/>
              </w:rPr>
              <w:fldChar w:fldCharType="separate"/>
            </w:r>
            <w:r w:rsidRPr="0025736F">
              <w:rPr>
                <w:rStyle w:val="Hyperlink"/>
                <w:noProof/>
              </w:rPr>
              <w:t>7)</w:t>
            </w:r>
            <w:r>
              <w:rPr>
                <w:rFonts w:asciiTheme="minorHAnsi" w:eastAsiaTheme="minorEastAsia" w:hAnsiTheme="minorHAnsi" w:cstheme="minorBidi"/>
                <w:noProof/>
              </w:rPr>
              <w:tab/>
            </w:r>
            <w:r w:rsidRPr="0025736F">
              <w:rPr>
                <w:rStyle w:val="Hyperlink"/>
                <w:noProof/>
              </w:rPr>
              <w:t>Proposed Future State – Short-Term 3-6 Months</w:t>
            </w:r>
            <w:r>
              <w:rPr>
                <w:noProof/>
                <w:webHidden/>
              </w:rPr>
              <w:tab/>
            </w:r>
            <w:r>
              <w:rPr>
                <w:noProof/>
                <w:webHidden/>
              </w:rPr>
              <w:fldChar w:fldCharType="begin"/>
            </w:r>
            <w:r>
              <w:rPr>
                <w:noProof/>
                <w:webHidden/>
              </w:rPr>
              <w:instrText xml:space="preserve"> PAGEREF _Toc61955657 \h </w:instrText>
            </w:r>
          </w:ins>
          <w:r>
            <w:rPr>
              <w:noProof/>
              <w:webHidden/>
            </w:rPr>
          </w:r>
          <w:r>
            <w:rPr>
              <w:noProof/>
              <w:webHidden/>
            </w:rPr>
            <w:fldChar w:fldCharType="separate"/>
          </w:r>
          <w:ins w:id="41" w:author="Bolleter, Leland (CTR) - FPAC-BC, Fort Collins, CO" w:date="2021-01-20T15:04:00Z">
            <w:r w:rsidR="00B24863">
              <w:rPr>
                <w:noProof/>
                <w:webHidden/>
              </w:rPr>
              <w:t>10</w:t>
            </w:r>
          </w:ins>
          <w:ins w:id="42" w:author="Bolleter, Leland (CTR) - FPAC-BC, Fort Collins, CO" w:date="2021-01-19T13:33:00Z">
            <w:r>
              <w:rPr>
                <w:noProof/>
                <w:webHidden/>
              </w:rPr>
              <w:fldChar w:fldCharType="end"/>
            </w:r>
            <w:r w:rsidRPr="0025736F">
              <w:rPr>
                <w:rStyle w:val="Hyperlink"/>
                <w:noProof/>
              </w:rPr>
              <w:fldChar w:fldCharType="end"/>
            </w:r>
          </w:ins>
        </w:p>
        <w:p w14:paraId="48F054E3" w14:textId="5F5E5D9A" w:rsidR="00A76CFC" w:rsidRDefault="00A76CFC">
          <w:pPr>
            <w:pStyle w:val="TOC3"/>
            <w:tabs>
              <w:tab w:val="left" w:pos="880"/>
              <w:tab w:val="right" w:leader="dot" w:pos="9350"/>
            </w:tabs>
            <w:rPr>
              <w:ins w:id="43" w:author="Bolleter, Leland (CTR) - FPAC-BC, Fort Collins, CO" w:date="2021-01-19T13:33:00Z"/>
              <w:rFonts w:asciiTheme="minorHAnsi" w:eastAsiaTheme="minorEastAsia" w:hAnsiTheme="minorHAnsi" w:cstheme="minorBidi"/>
              <w:noProof/>
            </w:rPr>
          </w:pPr>
          <w:ins w:id="44" w:author="Bolleter, Leland (CTR) - FPAC-BC, Fort Collins, CO" w:date="2021-01-19T13:33:00Z">
            <w:r w:rsidRPr="0025736F">
              <w:rPr>
                <w:rStyle w:val="Hyperlink"/>
                <w:noProof/>
              </w:rPr>
              <w:fldChar w:fldCharType="begin"/>
            </w:r>
            <w:r w:rsidRPr="0025736F">
              <w:rPr>
                <w:rStyle w:val="Hyperlink"/>
                <w:noProof/>
              </w:rPr>
              <w:instrText xml:space="preserve"> </w:instrText>
            </w:r>
            <w:r>
              <w:rPr>
                <w:noProof/>
              </w:rPr>
              <w:instrText>HYPERLINK \l "_Toc61955658"</w:instrText>
            </w:r>
            <w:r w:rsidRPr="0025736F">
              <w:rPr>
                <w:rStyle w:val="Hyperlink"/>
                <w:noProof/>
              </w:rPr>
              <w:instrText xml:space="preserve"> </w:instrText>
            </w:r>
            <w:r w:rsidRPr="0025736F">
              <w:rPr>
                <w:rStyle w:val="Hyperlink"/>
                <w:noProof/>
              </w:rPr>
              <w:fldChar w:fldCharType="separate"/>
            </w:r>
            <w:r w:rsidRPr="0025736F">
              <w:rPr>
                <w:rStyle w:val="Hyperlink"/>
                <w:noProof/>
              </w:rPr>
              <w:t>1.</w:t>
            </w:r>
            <w:r>
              <w:rPr>
                <w:rFonts w:asciiTheme="minorHAnsi" w:eastAsiaTheme="minorEastAsia" w:hAnsiTheme="minorHAnsi" w:cstheme="minorBidi"/>
                <w:noProof/>
              </w:rPr>
              <w:tab/>
            </w:r>
            <w:r w:rsidRPr="0025736F">
              <w:rPr>
                <w:rStyle w:val="Hyperlink"/>
                <w:noProof/>
              </w:rPr>
              <w:t>SQL Server 2019</w:t>
            </w:r>
            <w:r>
              <w:rPr>
                <w:noProof/>
                <w:webHidden/>
              </w:rPr>
              <w:tab/>
            </w:r>
            <w:r>
              <w:rPr>
                <w:noProof/>
                <w:webHidden/>
              </w:rPr>
              <w:fldChar w:fldCharType="begin"/>
            </w:r>
            <w:r>
              <w:rPr>
                <w:noProof/>
                <w:webHidden/>
              </w:rPr>
              <w:instrText xml:space="preserve"> PAGEREF _Toc61955658 \h </w:instrText>
            </w:r>
          </w:ins>
          <w:r>
            <w:rPr>
              <w:noProof/>
              <w:webHidden/>
            </w:rPr>
          </w:r>
          <w:r>
            <w:rPr>
              <w:noProof/>
              <w:webHidden/>
            </w:rPr>
            <w:fldChar w:fldCharType="separate"/>
          </w:r>
          <w:ins w:id="45" w:author="Bolleter, Leland (CTR) - FPAC-BC, Fort Collins, CO" w:date="2021-01-20T15:04:00Z">
            <w:r w:rsidR="00B24863">
              <w:rPr>
                <w:noProof/>
                <w:webHidden/>
              </w:rPr>
              <w:t>10</w:t>
            </w:r>
          </w:ins>
          <w:ins w:id="46" w:author="Bolleter, Leland (CTR) - FPAC-BC, Fort Collins, CO" w:date="2021-01-19T13:33:00Z">
            <w:r>
              <w:rPr>
                <w:noProof/>
                <w:webHidden/>
              </w:rPr>
              <w:fldChar w:fldCharType="end"/>
            </w:r>
            <w:r w:rsidRPr="0025736F">
              <w:rPr>
                <w:rStyle w:val="Hyperlink"/>
                <w:noProof/>
              </w:rPr>
              <w:fldChar w:fldCharType="end"/>
            </w:r>
          </w:ins>
        </w:p>
        <w:p w14:paraId="46F55E1C" w14:textId="3CCF7B8D" w:rsidR="00A76CFC" w:rsidRDefault="00A76CFC">
          <w:pPr>
            <w:pStyle w:val="TOC3"/>
            <w:tabs>
              <w:tab w:val="left" w:pos="880"/>
              <w:tab w:val="right" w:leader="dot" w:pos="9350"/>
            </w:tabs>
            <w:rPr>
              <w:ins w:id="47" w:author="Bolleter, Leland (CTR) - FPAC-BC, Fort Collins, CO" w:date="2021-01-19T13:33:00Z"/>
              <w:rFonts w:asciiTheme="minorHAnsi" w:eastAsiaTheme="minorEastAsia" w:hAnsiTheme="minorHAnsi" w:cstheme="minorBidi"/>
              <w:noProof/>
            </w:rPr>
          </w:pPr>
          <w:ins w:id="48" w:author="Bolleter, Leland (CTR) - FPAC-BC, Fort Collins, CO" w:date="2021-01-19T13:33:00Z">
            <w:r w:rsidRPr="0025736F">
              <w:rPr>
                <w:rStyle w:val="Hyperlink"/>
                <w:noProof/>
              </w:rPr>
              <w:fldChar w:fldCharType="begin"/>
            </w:r>
            <w:r w:rsidRPr="0025736F">
              <w:rPr>
                <w:rStyle w:val="Hyperlink"/>
                <w:noProof/>
              </w:rPr>
              <w:instrText xml:space="preserve"> </w:instrText>
            </w:r>
            <w:r>
              <w:rPr>
                <w:noProof/>
              </w:rPr>
              <w:instrText>HYPERLINK \l "_Toc61955659"</w:instrText>
            </w:r>
            <w:r w:rsidRPr="0025736F">
              <w:rPr>
                <w:rStyle w:val="Hyperlink"/>
                <w:noProof/>
              </w:rPr>
              <w:instrText xml:space="preserve"> </w:instrText>
            </w:r>
            <w:r w:rsidRPr="0025736F">
              <w:rPr>
                <w:rStyle w:val="Hyperlink"/>
                <w:noProof/>
              </w:rPr>
              <w:fldChar w:fldCharType="separate"/>
            </w:r>
            <w:r w:rsidRPr="0025736F">
              <w:rPr>
                <w:rStyle w:val="Hyperlink"/>
                <w:noProof/>
              </w:rPr>
              <w:t>2.</w:t>
            </w:r>
            <w:r>
              <w:rPr>
                <w:rFonts w:asciiTheme="minorHAnsi" w:eastAsiaTheme="minorEastAsia" w:hAnsiTheme="minorHAnsi" w:cstheme="minorBidi"/>
                <w:noProof/>
              </w:rPr>
              <w:tab/>
            </w:r>
            <w:r w:rsidRPr="0025736F">
              <w:rPr>
                <w:rStyle w:val="Hyperlink"/>
                <w:noProof/>
              </w:rPr>
              <w:t>PostgreSQL with PostGIS</w:t>
            </w:r>
            <w:r>
              <w:rPr>
                <w:noProof/>
                <w:webHidden/>
              </w:rPr>
              <w:tab/>
            </w:r>
            <w:r>
              <w:rPr>
                <w:noProof/>
                <w:webHidden/>
              </w:rPr>
              <w:fldChar w:fldCharType="begin"/>
            </w:r>
            <w:r>
              <w:rPr>
                <w:noProof/>
                <w:webHidden/>
              </w:rPr>
              <w:instrText xml:space="preserve"> PAGEREF _Toc61955659 \h </w:instrText>
            </w:r>
          </w:ins>
          <w:r>
            <w:rPr>
              <w:noProof/>
              <w:webHidden/>
            </w:rPr>
          </w:r>
          <w:r>
            <w:rPr>
              <w:noProof/>
              <w:webHidden/>
            </w:rPr>
            <w:fldChar w:fldCharType="separate"/>
          </w:r>
          <w:ins w:id="49" w:author="Bolleter, Leland (CTR) - FPAC-BC, Fort Collins, CO" w:date="2021-01-20T15:04:00Z">
            <w:r w:rsidR="00B24863">
              <w:rPr>
                <w:noProof/>
                <w:webHidden/>
              </w:rPr>
              <w:t>10</w:t>
            </w:r>
          </w:ins>
          <w:ins w:id="50" w:author="Bolleter, Leland (CTR) - FPAC-BC, Fort Collins, CO" w:date="2021-01-19T13:33:00Z">
            <w:r>
              <w:rPr>
                <w:noProof/>
                <w:webHidden/>
              </w:rPr>
              <w:fldChar w:fldCharType="end"/>
            </w:r>
            <w:r w:rsidRPr="0025736F">
              <w:rPr>
                <w:rStyle w:val="Hyperlink"/>
                <w:noProof/>
              </w:rPr>
              <w:fldChar w:fldCharType="end"/>
            </w:r>
          </w:ins>
        </w:p>
        <w:p w14:paraId="4E282340" w14:textId="33E43389" w:rsidR="00A76CFC" w:rsidRDefault="00A76CFC">
          <w:pPr>
            <w:pStyle w:val="TOC1"/>
            <w:rPr>
              <w:ins w:id="51" w:author="Bolleter, Leland (CTR) - FPAC-BC, Fort Collins, CO" w:date="2021-01-19T13:33:00Z"/>
              <w:rFonts w:asciiTheme="minorHAnsi" w:eastAsiaTheme="minorEastAsia" w:hAnsiTheme="minorHAnsi" w:cstheme="minorBidi"/>
              <w:noProof/>
            </w:rPr>
          </w:pPr>
          <w:ins w:id="52" w:author="Bolleter, Leland (CTR) - FPAC-BC, Fort Collins, CO" w:date="2021-01-19T13:33:00Z">
            <w:r w:rsidRPr="0025736F">
              <w:rPr>
                <w:rStyle w:val="Hyperlink"/>
                <w:noProof/>
              </w:rPr>
              <w:fldChar w:fldCharType="begin"/>
            </w:r>
            <w:r w:rsidRPr="0025736F">
              <w:rPr>
                <w:rStyle w:val="Hyperlink"/>
                <w:noProof/>
              </w:rPr>
              <w:instrText xml:space="preserve"> </w:instrText>
            </w:r>
            <w:r>
              <w:rPr>
                <w:noProof/>
              </w:rPr>
              <w:instrText>HYPERLINK \l "_Toc61955660"</w:instrText>
            </w:r>
            <w:r w:rsidRPr="0025736F">
              <w:rPr>
                <w:rStyle w:val="Hyperlink"/>
                <w:noProof/>
              </w:rPr>
              <w:instrText xml:space="preserve"> </w:instrText>
            </w:r>
            <w:r w:rsidRPr="0025736F">
              <w:rPr>
                <w:rStyle w:val="Hyperlink"/>
                <w:noProof/>
              </w:rPr>
              <w:fldChar w:fldCharType="separate"/>
            </w:r>
            <w:r w:rsidRPr="0025736F">
              <w:rPr>
                <w:rStyle w:val="Hyperlink"/>
                <w:noProof/>
              </w:rPr>
              <w:t>8)</w:t>
            </w:r>
            <w:r>
              <w:rPr>
                <w:rFonts w:asciiTheme="minorHAnsi" w:eastAsiaTheme="minorEastAsia" w:hAnsiTheme="minorHAnsi" w:cstheme="minorBidi"/>
                <w:noProof/>
              </w:rPr>
              <w:tab/>
            </w:r>
            <w:r w:rsidRPr="0025736F">
              <w:rPr>
                <w:rStyle w:val="Hyperlink"/>
                <w:noProof/>
              </w:rPr>
              <w:t>Technology for Further Investigation – Long-Term</w:t>
            </w:r>
            <w:r>
              <w:rPr>
                <w:noProof/>
                <w:webHidden/>
              </w:rPr>
              <w:tab/>
            </w:r>
            <w:r>
              <w:rPr>
                <w:noProof/>
                <w:webHidden/>
              </w:rPr>
              <w:fldChar w:fldCharType="begin"/>
            </w:r>
            <w:r>
              <w:rPr>
                <w:noProof/>
                <w:webHidden/>
              </w:rPr>
              <w:instrText xml:space="preserve"> PAGEREF _Toc61955660 \h </w:instrText>
            </w:r>
          </w:ins>
          <w:r>
            <w:rPr>
              <w:noProof/>
              <w:webHidden/>
            </w:rPr>
          </w:r>
          <w:r>
            <w:rPr>
              <w:noProof/>
              <w:webHidden/>
            </w:rPr>
            <w:fldChar w:fldCharType="separate"/>
          </w:r>
          <w:ins w:id="53" w:author="Bolleter, Leland (CTR) - FPAC-BC, Fort Collins, CO" w:date="2021-01-20T15:04:00Z">
            <w:r w:rsidR="00B24863">
              <w:rPr>
                <w:noProof/>
                <w:webHidden/>
              </w:rPr>
              <w:t>11</w:t>
            </w:r>
          </w:ins>
          <w:ins w:id="54" w:author="Bolleter, Leland (CTR) - FPAC-BC, Fort Collins, CO" w:date="2021-01-19T13:33:00Z">
            <w:r>
              <w:rPr>
                <w:noProof/>
                <w:webHidden/>
              </w:rPr>
              <w:fldChar w:fldCharType="end"/>
            </w:r>
            <w:r w:rsidRPr="0025736F">
              <w:rPr>
                <w:rStyle w:val="Hyperlink"/>
                <w:noProof/>
              </w:rPr>
              <w:fldChar w:fldCharType="end"/>
            </w:r>
          </w:ins>
        </w:p>
        <w:p w14:paraId="74DD283C" w14:textId="2FC2773E" w:rsidR="00A76CFC" w:rsidRDefault="00A76CFC">
          <w:pPr>
            <w:pStyle w:val="TOC1"/>
            <w:rPr>
              <w:ins w:id="55" w:author="Bolleter, Leland (CTR) - FPAC-BC, Fort Collins, CO" w:date="2021-01-19T13:33:00Z"/>
              <w:rFonts w:asciiTheme="minorHAnsi" w:eastAsiaTheme="minorEastAsia" w:hAnsiTheme="minorHAnsi" w:cstheme="minorBidi"/>
              <w:noProof/>
            </w:rPr>
          </w:pPr>
          <w:ins w:id="56" w:author="Bolleter, Leland (CTR) - FPAC-BC, Fort Collins, CO" w:date="2021-01-19T13:33:00Z">
            <w:r w:rsidRPr="0025736F">
              <w:rPr>
                <w:rStyle w:val="Hyperlink"/>
                <w:noProof/>
              </w:rPr>
              <w:fldChar w:fldCharType="begin"/>
            </w:r>
            <w:r w:rsidRPr="0025736F">
              <w:rPr>
                <w:rStyle w:val="Hyperlink"/>
                <w:noProof/>
              </w:rPr>
              <w:instrText xml:space="preserve"> </w:instrText>
            </w:r>
            <w:r>
              <w:rPr>
                <w:noProof/>
              </w:rPr>
              <w:instrText>HYPERLINK \l "_Toc61955661"</w:instrText>
            </w:r>
            <w:r w:rsidRPr="0025736F">
              <w:rPr>
                <w:rStyle w:val="Hyperlink"/>
                <w:noProof/>
              </w:rPr>
              <w:instrText xml:space="preserve"> </w:instrText>
            </w:r>
            <w:r w:rsidRPr="0025736F">
              <w:rPr>
                <w:rStyle w:val="Hyperlink"/>
                <w:noProof/>
              </w:rPr>
              <w:fldChar w:fldCharType="separate"/>
            </w:r>
            <w:r w:rsidRPr="0025736F">
              <w:rPr>
                <w:rStyle w:val="Hyperlink"/>
                <w:noProof/>
              </w:rPr>
              <w:t>9)</w:t>
            </w:r>
            <w:r>
              <w:rPr>
                <w:rFonts w:asciiTheme="minorHAnsi" w:eastAsiaTheme="minorEastAsia" w:hAnsiTheme="minorHAnsi" w:cstheme="minorBidi"/>
                <w:noProof/>
              </w:rPr>
              <w:tab/>
            </w:r>
            <w:r w:rsidRPr="0025736F">
              <w:rPr>
                <w:rStyle w:val="Hyperlink"/>
                <w:noProof/>
              </w:rPr>
              <w:t>Analytics Tools</w:t>
            </w:r>
            <w:r>
              <w:rPr>
                <w:noProof/>
                <w:webHidden/>
              </w:rPr>
              <w:tab/>
            </w:r>
            <w:r>
              <w:rPr>
                <w:noProof/>
                <w:webHidden/>
              </w:rPr>
              <w:fldChar w:fldCharType="begin"/>
            </w:r>
            <w:r>
              <w:rPr>
                <w:noProof/>
                <w:webHidden/>
              </w:rPr>
              <w:instrText xml:space="preserve"> PAGEREF _Toc61955661 \h </w:instrText>
            </w:r>
          </w:ins>
          <w:r>
            <w:rPr>
              <w:noProof/>
              <w:webHidden/>
            </w:rPr>
          </w:r>
          <w:r>
            <w:rPr>
              <w:noProof/>
              <w:webHidden/>
            </w:rPr>
            <w:fldChar w:fldCharType="separate"/>
          </w:r>
          <w:ins w:id="57" w:author="Bolleter, Leland (CTR) - FPAC-BC, Fort Collins, CO" w:date="2021-01-20T15:04:00Z">
            <w:r w:rsidR="00B24863">
              <w:rPr>
                <w:noProof/>
                <w:webHidden/>
              </w:rPr>
              <w:t>12</w:t>
            </w:r>
          </w:ins>
          <w:ins w:id="58" w:author="Bolleter, Leland (CTR) - FPAC-BC, Fort Collins, CO" w:date="2021-01-19T13:33:00Z">
            <w:r>
              <w:rPr>
                <w:noProof/>
                <w:webHidden/>
              </w:rPr>
              <w:fldChar w:fldCharType="end"/>
            </w:r>
            <w:r w:rsidRPr="0025736F">
              <w:rPr>
                <w:rStyle w:val="Hyperlink"/>
                <w:noProof/>
              </w:rPr>
              <w:fldChar w:fldCharType="end"/>
            </w:r>
          </w:ins>
        </w:p>
        <w:p w14:paraId="635D8BC4" w14:textId="12A42B84" w:rsidR="00A76CFC" w:rsidRDefault="00A76CFC">
          <w:pPr>
            <w:pStyle w:val="TOC1"/>
            <w:rPr>
              <w:ins w:id="59" w:author="Bolleter, Leland (CTR) - FPAC-BC, Fort Collins, CO" w:date="2021-01-19T13:33:00Z"/>
              <w:rFonts w:asciiTheme="minorHAnsi" w:eastAsiaTheme="minorEastAsia" w:hAnsiTheme="minorHAnsi" w:cstheme="minorBidi"/>
              <w:noProof/>
            </w:rPr>
          </w:pPr>
          <w:ins w:id="60" w:author="Bolleter, Leland (CTR) - FPAC-BC, Fort Collins, CO" w:date="2021-01-19T13:33:00Z">
            <w:r w:rsidRPr="0025736F">
              <w:rPr>
                <w:rStyle w:val="Hyperlink"/>
                <w:noProof/>
              </w:rPr>
              <w:fldChar w:fldCharType="begin"/>
            </w:r>
            <w:r w:rsidRPr="0025736F">
              <w:rPr>
                <w:rStyle w:val="Hyperlink"/>
                <w:noProof/>
              </w:rPr>
              <w:instrText xml:space="preserve"> </w:instrText>
            </w:r>
            <w:r>
              <w:rPr>
                <w:noProof/>
              </w:rPr>
              <w:instrText>HYPERLINK \l "_Toc61955662"</w:instrText>
            </w:r>
            <w:r w:rsidRPr="0025736F">
              <w:rPr>
                <w:rStyle w:val="Hyperlink"/>
                <w:noProof/>
              </w:rPr>
              <w:instrText xml:space="preserve"> </w:instrText>
            </w:r>
            <w:r w:rsidRPr="0025736F">
              <w:rPr>
                <w:rStyle w:val="Hyperlink"/>
                <w:noProof/>
              </w:rPr>
              <w:fldChar w:fldCharType="separate"/>
            </w:r>
            <w:r w:rsidRPr="0025736F">
              <w:rPr>
                <w:rStyle w:val="Hyperlink"/>
                <w:noProof/>
              </w:rPr>
              <w:t>10)</w:t>
            </w:r>
            <w:r>
              <w:rPr>
                <w:rFonts w:asciiTheme="minorHAnsi" w:eastAsiaTheme="minorEastAsia" w:hAnsiTheme="minorHAnsi" w:cstheme="minorBidi"/>
                <w:noProof/>
              </w:rPr>
              <w:tab/>
            </w:r>
            <w:r w:rsidRPr="0025736F">
              <w:rPr>
                <w:rStyle w:val="Hyperlink"/>
                <w:noProof/>
              </w:rPr>
              <w:t>Data Management Maturity (DMM)</w:t>
            </w:r>
            <w:r>
              <w:rPr>
                <w:noProof/>
                <w:webHidden/>
              </w:rPr>
              <w:tab/>
            </w:r>
            <w:r>
              <w:rPr>
                <w:noProof/>
                <w:webHidden/>
              </w:rPr>
              <w:fldChar w:fldCharType="begin"/>
            </w:r>
            <w:r>
              <w:rPr>
                <w:noProof/>
                <w:webHidden/>
              </w:rPr>
              <w:instrText xml:space="preserve"> PAGEREF _Toc61955662 \h </w:instrText>
            </w:r>
          </w:ins>
          <w:r>
            <w:rPr>
              <w:noProof/>
              <w:webHidden/>
            </w:rPr>
          </w:r>
          <w:r>
            <w:rPr>
              <w:noProof/>
              <w:webHidden/>
            </w:rPr>
            <w:fldChar w:fldCharType="separate"/>
          </w:r>
          <w:ins w:id="61" w:author="Bolleter, Leland (CTR) - FPAC-BC, Fort Collins, CO" w:date="2021-01-20T15:04:00Z">
            <w:r w:rsidR="00B24863">
              <w:rPr>
                <w:noProof/>
                <w:webHidden/>
              </w:rPr>
              <w:t>12</w:t>
            </w:r>
          </w:ins>
          <w:ins w:id="62" w:author="Bolleter, Leland (CTR) - FPAC-BC, Fort Collins, CO" w:date="2021-01-19T13:33:00Z">
            <w:r>
              <w:rPr>
                <w:noProof/>
                <w:webHidden/>
              </w:rPr>
              <w:fldChar w:fldCharType="end"/>
            </w:r>
            <w:r w:rsidRPr="0025736F">
              <w:rPr>
                <w:rStyle w:val="Hyperlink"/>
                <w:noProof/>
              </w:rPr>
              <w:fldChar w:fldCharType="end"/>
            </w:r>
          </w:ins>
        </w:p>
        <w:p w14:paraId="16C7D5B7" w14:textId="3649232F" w:rsidR="00A76CFC" w:rsidRDefault="00A76CFC">
          <w:pPr>
            <w:pStyle w:val="TOC1"/>
            <w:rPr>
              <w:ins w:id="63" w:author="Bolleter, Leland (CTR) - FPAC-BC, Fort Collins, CO" w:date="2021-01-19T13:33:00Z"/>
              <w:rFonts w:asciiTheme="minorHAnsi" w:eastAsiaTheme="minorEastAsia" w:hAnsiTheme="minorHAnsi" w:cstheme="minorBidi"/>
              <w:noProof/>
            </w:rPr>
          </w:pPr>
          <w:ins w:id="64" w:author="Bolleter, Leland (CTR) - FPAC-BC, Fort Collins, CO" w:date="2021-01-19T13:33:00Z">
            <w:r w:rsidRPr="0025736F">
              <w:rPr>
                <w:rStyle w:val="Hyperlink"/>
                <w:noProof/>
              </w:rPr>
              <w:fldChar w:fldCharType="begin"/>
            </w:r>
            <w:r w:rsidRPr="0025736F">
              <w:rPr>
                <w:rStyle w:val="Hyperlink"/>
                <w:noProof/>
              </w:rPr>
              <w:instrText xml:space="preserve"> </w:instrText>
            </w:r>
            <w:r>
              <w:rPr>
                <w:noProof/>
              </w:rPr>
              <w:instrText>HYPERLINK \l "_Toc61955663"</w:instrText>
            </w:r>
            <w:r w:rsidRPr="0025736F">
              <w:rPr>
                <w:rStyle w:val="Hyperlink"/>
                <w:noProof/>
              </w:rPr>
              <w:instrText xml:space="preserve"> </w:instrText>
            </w:r>
            <w:r w:rsidRPr="0025736F">
              <w:rPr>
                <w:rStyle w:val="Hyperlink"/>
                <w:noProof/>
              </w:rPr>
              <w:fldChar w:fldCharType="separate"/>
            </w:r>
            <w:r w:rsidRPr="0025736F">
              <w:rPr>
                <w:rStyle w:val="Hyperlink"/>
                <w:noProof/>
              </w:rPr>
              <w:t>11)</w:t>
            </w:r>
            <w:r>
              <w:rPr>
                <w:rFonts w:asciiTheme="minorHAnsi" w:eastAsiaTheme="minorEastAsia" w:hAnsiTheme="minorHAnsi" w:cstheme="minorBidi"/>
                <w:noProof/>
              </w:rPr>
              <w:tab/>
            </w:r>
            <w:r w:rsidRPr="0025736F">
              <w:rPr>
                <w:rStyle w:val="Hyperlink"/>
                <w:noProof/>
              </w:rPr>
              <w:t>Workflow Tracking</w:t>
            </w:r>
            <w:r>
              <w:rPr>
                <w:noProof/>
                <w:webHidden/>
              </w:rPr>
              <w:tab/>
            </w:r>
            <w:r>
              <w:rPr>
                <w:noProof/>
                <w:webHidden/>
              </w:rPr>
              <w:fldChar w:fldCharType="begin"/>
            </w:r>
            <w:r>
              <w:rPr>
                <w:noProof/>
                <w:webHidden/>
              </w:rPr>
              <w:instrText xml:space="preserve"> PAGEREF _Toc61955663 \h </w:instrText>
            </w:r>
          </w:ins>
          <w:r>
            <w:rPr>
              <w:noProof/>
              <w:webHidden/>
            </w:rPr>
          </w:r>
          <w:r>
            <w:rPr>
              <w:noProof/>
              <w:webHidden/>
            </w:rPr>
            <w:fldChar w:fldCharType="separate"/>
          </w:r>
          <w:ins w:id="65" w:author="Bolleter, Leland (CTR) - FPAC-BC, Fort Collins, CO" w:date="2021-01-20T15:04:00Z">
            <w:r w:rsidR="00B24863">
              <w:rPr>
                <w:noProof/>
                <w:webHidden/>
              </w:rPr>
              <w:t>12</w:t>
            </w:r>
          </w:ins>
          <w:ins w:id="66" w:author="Bolleter, Leland (CTR) - FPAC-BC, Fort Collins, CO" w:date="2021-01-19T13:33:00Z">
            <w:r>
              <w:rPr>
                <w:noProof/>
                <w:webHidden/>
              </w:rPr>
              <w:fldChar w:fldCharType="end"/>
            </w:r>
            <w:r w:rsidRPr="0025736F">
              <w:rPr>
                <w:rStyle w:val="Hyperlink"/>
                <w:noProof/>
              </w:rPr>
              <w:fldChar w:fldCharType="end"/>
            </w:r>
          </w:ins>
        </w:p>
        <w:p w14:paraId="0B5E9C75" w14:textId="1CD09C5C" w:rsidR="00A76CFC" w:rsidRDefault="00A76CFC">
          <w:pPr>
            <w:pStyle w:val="TOC1"/>
            <w:rPr>
              <w:ins w:id="67" w:author="Bolleter, Leland (CTR) - FPAC-BC, Fort Collins, CO" w:date="2021-01-19T13:33:00Z"/>
              <w:rFonts w:asciiTheme="minorHAnsi" w:eastAsiaTheme="minorEastAsia" w:hAnsiTheme="minorHAnsi" w:cstheme="minorBidi"/>
              <w:noProof/>
            </w:rPr>
          </w:pPr>
          <w:ins w:id="68" w:author="Bolleter, Leland (CTR) - FPAC-BC, Fort Collins, CO" w:date="2021-01-19T13:33:00Z">
            <w:r w:rsidRPr="0025736F">
              <w:rPr>
                <w:rStyle w:val="Hyperlink"/>
                <w:noProof/>
              </w:rPr>
              <w:fldChar w:fldCharType="begin"/>
            </w:r>
            <w:r w:rsidRPr="0025736F">
              <w:rPr>
                <w:rStyle w:val="Hyperlink"/>
                <w:noProof/>
              </w:rPr>
              <w:instrText xml:space="preserve"> </w:instrText>
            </w:r>
            <w:r>
              <w:rPr>
                <w:noProof/>
              </w:rPr>
              <w:instrText>HYPERLINK \l "_Toc61955664"</w:instrText>
            </w:r>
            <w:r w:rsidRPr="0025736F">
              <w:rPr>
                <w:rStyle w:val="Hyperlink"/>
                <w:noProof/>
              </w:rPr>
              <w:instrText xml:space="preserve"> </w:instrText>
            </w:r>
            <w:r w:rsidRPr="0025736F">
              <w:rPr>
                <w:rStyle w:val="Hyperlink"/>
                <w:noProof/>
              </w:rPr>
              <w:fldChar w:fldCharType="separate"/>
            </w:r>
            <w:r w:rsidRPr="0025736F">
              <w:rPr>
                <w:rStyle w:val="Hyperlink"/>
                <w:noProof/>
              </w:rPr>
              <w:t>12)</w:t>
            </w:r>
            <w:r>
              <w:rPr>
                <w:rFonts w:asciiTheme="minorHAnsi" w:eastAsiaTheme="minorEastAsia" w:hAnsiTheme="minorHAnsi" w:cstheme="minorBidi"/>
                <w:noProof/>
              </w:rPr>
              <w:tab/>
            </w:r>
            <w:r w:rsidRPr="0025736F">
              <w:rPr>
                <w:rStyle w:val="Hyperlink"/>
                <w:noProof/>
              </w:rPr>
              <w:t>Requirements &amp; Evaluation Approach</w:t>
            </w:r>
            <w:r>
              <w:rPr>
                <w:noProof/>
                <w:webHidden/>
              </w:rPr>
              <w:tab/>
            </w:r>
            <w:r>
              <w:rPr>
                <w:noProof/>
                <w:webHidden/>
              </w:rPr>
              <w:fldChar w:fldCharType="begin"/>
            </w:r>
            <w:r>
              <w:rPr>
                <w:noProof/>
                <w:webHidden/>
              </w:rPr>
              <w:instrText xml:space="preserve"> PAGEREF _Toc61955664 \h </w:instrText>
            </w:r>
          </w:ins>
          <w:r>
            <w:rPr>
              <w:noProof/>
              <w:webHidden/>
            </w:rPr>
          </w:r>
          <w:r>
            <w:rPr>
              <w:noProof/>
              <w:webHidden/>
            </w:rPr>
            <w:fldChar w:fldCharType="separate"/>
          </w:r>
          <w:ins w:id="69" w:author="Bolleter, Leland (CTR) - FPAC-BC, Fort Collins, CO" w:date="2021-01-20T15:04:00Z">
            <w:r w:rsidR="00B24863">
              <w:rPr>
                <w:noProof/>
                <w:webHidden/>
              </w:rPr>
              <w:t>13</w:t>
            </w:r>
          </w:ins>
          <w:ins w:id="70" w:author="Bolleter, Leland (CTR) - FPAC-BC, Fort Collins, CO" w:date="2021-01-19T13:33:00Z">
            <w:r>
              <w:rPr>
                <w:noProof/>
                <w:webHidden/>
              </w:rPr>
              <w:fldChar w:fldCharType="end"/>
            </w:r>
            <w:r w:rsidRPr="0025736F">
              <w:rPr>
                <w:rStyle w:val="Hyperlink"/>
                <w:noProof/>
              </w:rPr>
              <w:fldChar w:fldCharType="end"/>
            </w:r>
          </w:ins>
        </w:p>
        <w:p w14:paraId="47A4F937" w14:textId="6BB0B441" w:rsidR="00A76CFC" w:rsidRDefault="00A76CFC">
          <w:pPr>
            <w:pStyle w:val="TOC2"/>
            <w:rPr>
              <w:ins w:id="71" w:author="Bolleter, Leland (CTR) - FPAC-BC, Fort Collins, CO" w:date="2021-01-19T13:33:00Z"/>
              <w:rFonts w:asciiTheme="minorHAnsi" w:eastAsiaTheme="minorEastAsia" w:hAnsiTheme="minorHAnsi" w:cstheme="minorBidi"/>
              <w:noProof/>
            </w:rPr>
          </w:pPr>
          <w:ins w:id="72" w:author="Bolleter, Leland (CTR) - FPAC-BC, Fort Collins, CO" w:date="2021-01-19T13:33:00Z">
            <w:r w:rsidRPr="0025736F">
              <w:rPr>
                <w:rStyle w:val="Hyperlink"/>
                <w:noProof/>
              </w:rPr>
              <w:fldChar w:fldCharType="begin"/>
            </w:r>
            <w:r w:rsidRPr="0025736F">
              <w:rPr>
                <w:rStyle w:val="Hyperlink"/>
                <w:noProof/>
              </w:rPr>
              <w:instrText xml:space="preserve"> </w:instrText>
            </w:r>
            <w:r>
              <w:rPr>
                <w:noProof/>
              </w:rPr>
              <w:instrText>HYPERLINK \l "_Toc61955665"</w:instrText>
            </w:r>
            <w:r w:rsidRPr="0025736F">
              <w:rPr>
                <w:rStyle w:val="Hyperlink"/>
                <w:noProof/>
              </w:rPr>
              <w:instrText xml:space="preserve"> </w:instrText>
            </w:r>
            <w:r w:rsidRPr="0025736F">
              <w:rPr>
                <w:rStyle w:val="Hyperlink"/>
                <w:noProof/>
              </w:rPr>
              <w:fldChar w:fldCharType="separate"/>
            </w:r>
            <w:r w:rsidRPr="0025736F">
              <w:rPr>
                <w:rStyle w:val="Hyperlink"/>
                <w:noProof/>
              </w:rPr>
              <w:t>A.</w:t>
            </w:r>
            <w:r>
              <w:rPr>
                <w:rFonts w:asciiTheme="minorHAnsi" w:eastAsiaTheme="minorEastAsia" w:hAnsiTheme="minorHAnsi" w:cstheme="minorBidi"/>
                <w:noProof/>
              </w:rPr>
              <w:tab/>
            </w:r>
            <w:r w:rsidRPr="0025736F">
              <w:rPr>
                <w:rStyle w:val="Hyperlink"/>
                <w:noProof/>
              </w:rPr>
              <w:t>Comparison Method</w:t>
            </w:r>
            <w:r>
              <w:rPr>
                <w:noProof/>
                <w:webHidden/>
              </w:rPr>
              <w:tab/>
            </w:r>
            <w:r>
              <w:rPr>
                <w:noProof/>
                <w:webHidden/>
              </w:rPr>
              <w:fldChar w:fldCharType="begin"/>
            </w:r>
            <w:r>
              <w:rPr>
                <w:noProof/>
                <w:webHidden/>
              </w:rPr>
              <w:instrText xml:space="preserve"> PAGEREF _Toc61955665 \h </w:instrText>
            </w:r>
          </w:ins>
          <w:r>
            <w:rPr>
              <w:noProof/>
              <w:webHidden/>
            </w:rPr>
          </w:r>
          <w:r>
            <w:rPr>
              <w:noProof/>
              <w:webHidden/>
            </w:rPr>
            <w:fldChar w:fldCharType="separate"/>
          </w:r>
          <w:ins w:id="73" w:author="Bolleter, Leland (CTR) - FPAC-BC, Fort Collins, CO" w:date="2021-01-20T15:04:00Z">
            <w:r w:rsidR="00B24863">
              <w:rPr>
                <w:noProof/>
                <w:webHidden/>
              </w:rPr>
              <w:t>13</w:t>
            </w:r>
          </w:ins>
          <w:ins w:id="74" w:author="Bolleter, Leland (CTR) - FPAC-BC, Fort Collins, CO" w:date="2021-01-19T13:33:00Z">
            <w:r>
              <w:rPr>
                <w:noProof/>
                <w:webHidden/>
              </w:rPr>
              <w:fldChar w:fldCharType="end"/>
            </w:r>
            <w:r w:rsidRPr="0025736F">
              <w:rPr>
                <w:rStyle w:val="Hyperlink"/>
                <w:noProof/>
              </w:rPr>
              <w:fldChar w:fldCharType="end"/>
            </w:r>
          </w:ins>
        </w:p>
        <w:p w14:paraId="1EF97C1D" w14:textId="20B0E597" w:rsidR="00A76CFC" w:rsidRDefault="00A76CFC">
          <w:pPr>
            <w:pStyle w:val="TOC2"/>
            <w:rPr>
              <w:ins w:id="75" w:author="Bolleter, Leland (CTR) - FPAC-BC, Fort Collins, CO" w:date="2021-01-19T13:33:00Z"/>
              <w:rFonts w:asciiTheme="minorHAnsi" w:eastAsiaTheme="minorEastAsia" w:hAnsiTheme="minorHAnsi" w:cstheme="minorBidi"/>
              <w:noProof/>
            </w:rPr>
          </w:pPr>
          <w:ins w:id="76" w:author="Bolleter, Leland (CTR) - FPAC-BC, Fort Collins, CO" w:date="2021-01-19T13:33:00Z">
            <w:r w:rsidRPr="0025736F">
              <w:rPr>
                <w:rStyle w:val="Hyperlink"/>
                <w:noProof/>
              </w:rPr>
              <w:fldChar w:fldCharType="begin"/>
            </w:r>
            <w:r w:rsidRPr="0025736F">
              <w:rPr>
                <w:rStyle w:val="Hyperlink"/>
                <w:noProof/>
              </w:rPr>
              <w:instrText xml:space="preserve"> </w:instrText>
            </w:r>
            <w:r>
              <w:rPr>
                <w:noProof/>
              </w:rPr>
              <w:instrText>HYPERLINK \l "_Toc61955666"</w:instrText>
            </w:r>
            <w:r w:rsidRPr="0025736F">
              <w:rPr>
                <w:rStyle w:val="Hyperlink"/>
                <w:noProof/>
              </w:rPr>
              <w:instrText xml:space="preserve"> </w:instrText>
            </w:r>
            <w:r w:rsidRPr="0025736F">
              <w:rPr>
                <w:rStyle w:val="Hyperlink"/>
                <w:noProof/>
              </w:rPr>
              <w:fldChar w:fldCharType="separate"/>
            </w:r>
            <w:r w:rsidRPr="0025736F">
              <w:rPr>
                <w:rStyle w:val="Hyperlink"/>
                <w:noProof/>
              </w:rPr>
              <w:t>B.</w:t>
            </w:r>
            <w:r>
              <w:rPr>
                <w:rFonts w:asciiTheme="minorHAnsi" w:eastAsiaTheme="minorEastAsia" w:hAnsiTheme="minorHAnsi" w:cstheme="minorBidi"/>
                <w:noProof/>
              </w:rPr>
              <w:tab/>
            </w:r>
            <w:r w:rsidRPr="0025736F">
              <w:rPr>
                <w:rStyle w:val="Hyperlink"/>
                <w:noProof/>
              </w:rPr>
              <w:t>Scoring Method</w:t>
            </w:r>
            <w:r>
              <w:rPr>
                <w:noProof/>
                <w:webHidden/>
              </w:rPr>
              <w:tab/>
            </w:r>
            <w:r>
              <w:rPr>
                <w:noProof/>
                <w:webHidden/>
              </w:rPr>
              <w:fldChar w:fldCharType="begin"/>
            </w:r>
            <w:r>
              <w:rPr>
                <w:noProof/>
                <w:webHidden/>
              </w:rPr>
              <w:instrText xml:space="preserve"> PAGEREF _Toc61955666 \h </w:instrText>
            </w:r>
          </w:ins>
          <w:r>
            <w:rPr>
              <w:noProof/>
              <w:webHidden/>
            </w:rPr>
          </w:r>
          <w:r>
            <w:rPr>
              <w:noProof/>
              <w:webHidden/>
            </w:rPr>
            <w:fldChar w:fldCharType="separate"/>
          </w:r>
          <w:ins w:id="77" w:author="Bolleter, Leland (CTR) - FPAC-BC, Fort Collins, CO" w:date="2021-01-20T15:04:00Z">
            <w:r w:rsidR="00B24863">
              <w:rPr>
                <w:noProof/>
                <w:webHidden/>
              </w:rPr>
              <w:t>14</w:t>
            </w:r>
          </w:ins>
          <w:ins w:id="78" w:author="Bolleter, Leland (CTR) - FPAC-BC, Fort Collins, CO" w:date="2021-01-19T13:33:00Z">
            <w:r>
              <w:rPr>
                <w:noProof/>
                <w:webHidden/>
              </w:rPr>
              <w:fldChar w:fldCharType="end"/>
            </w:r>
            <w:r w:rsidRPr="0025736F">
              <w:rPr>
                <w:rStyle w:val="Hyperlink"/>
                <w:noProof/>
              </w:rPr>
              <w:fldChar w:fldCharType="end"/>
            </w:r>
          </w:ins>
        </w:p>
        <w:p w14:paraId="641B22CC" w14:textId="55D18EBD" w:rsidR="00A76CFC" w:rsidRDefault="00A76CFC">
          <w:pPr>
            <w:pStyle w:val="TOC2"/>
            <w:rPr>
              <w:ins w:id="79" w:author="Bolleter, Leland (CTR) - FPAC-BC, Fort Collins, CO" w:date="2021-01-19T13:33:00Z"/>
              <w:rFonts w:asciiTheme="minorHAnsi" w:eastAsiaTheme="minorEastAsia" w:hAnsiTheme="minorHAnsi" w:cstheme="minorBidi"/>
              <w:noProof/>
            </w:rPr>
          </w:pPr>
          <w:ins w:id="80" w:author="Bolleter, Leland (CTR) - FPAC-BC, Fort Collins, CO" w:date="2021-01-19T13:33:00Z">
            <w:r w:rsidRPr="0025736F">
              <w:rPr>
                <w:rStyle w:val="Hyperlink"/>
                <w:noProof/>
              </w:rPr>
              <w:fldChar w:fldCharType="begin"/>
            </w:r>
            <w:r w:rsidRPr="0025736F">
              <w:rPr>
                <w:rStyle w:val="Hyperlink"/>
                <w:noProof/>
              </w:rPr>
              <w:instrText xml:space="preserve"> </w:instrText>
            </w:r>
            <w:r>
              <w:rPr>
                <w:noProof/>
              </w:rPr>
              <w:instrText>HYPERLINK \l "_Toc61955667"</w:instrText>
            </w:r>
            <w:r w:rsidRPr="0025736F">
              <w:rPr>
                <w:rStyle w:val="Hyperlink"/>
                <w:noProof/>
              </w:rPr>
              <w:instrText xml:space="preserve"> </w:instrText>
            </w:r>
            <w:r w:rsidRPr="0025736F">
              <w:rPr>
                <w:rStyle w:val="Hyperlink"/>
                <w:noProof/>
              </w:rPr>
              <w:fldChar w:fldCharType="separate"/>
            </w:r>
            <w:r w:rsidRPr="0025736F">
              <w:rPr>
                <w:rStyle w:val="Hyperlink"/>
                <w:noProof/>
              </w:rPr>
              <w:t>C.</w:t>
            </w:r>
            <w:r>
              <w:rPr>
                <w:rFonts w:asciiTheme="minorHAnsi" w:eastAsiaTheme="minorEastAsia" w:hAnsiTheme="minorHAnsi" w:cstheme="minorBidi"/>
                <w:noProof/>
              </w:rPr>
              <w:tab/>
            </w:r>
            <w:r w:rsidRPr="0025736F">
              <w:rPr>
                <w:rStyle w:val="Hyperlink"/>
                <w:noProof/>
              </w:rPr>
              <w:t>Products Included in Evaluation</w:t>
            </w:r>
            <w:r>
              <w:rPr>
                <w:noProof/>
                <w:webHidden/>
              </w:rPr>
              <w:tab/>
            </w:r>
            <w:r>
              <w:rPr>
                <w:noProof/>
                <w:webHidden/>
              </w:rPr>
              <w:fldChar w:fldCharType="begin"/>
            </w:r>
            <w:r>
              <w:rPr>
                <w:noProof/>
                <w:webHidden/>
              </w:rPr>
              <w:instrText xml:space="preserve"> PAGEREF _Toc61955667 \h </w:instrText>
            </w:r>
          </w:ins>
          <w:r>
            <w:rPr>
              <w:noProof/>
              <w:webHidden/>
            </w:rPr>
          </w:r>
          <w:r>
            <w:rPr>
              <w:noProof/>
              <w:webHidden/>
            </w:rPr>
            <w:fldChar w:fldCharType="separate"/>
          </w:r>
          <w:ins w:id="81" w:author="Bolleter, Leland (CTR) - FPAC-BC, Fort Collins, CO" w:date="2021-01-20T15:04:00Z">
            <w:r w:rsidR="00B24863">
              <w:rPr>
                <w:noProof/>
                <w:webHidden/>
              </w:rPr>
              <w:t>15</w:t>
            </w:r>
          </w:ins>
          <w:ins w:id="82" w:author="Bolleter, Leland (CTR) - FPAC-BC, Fort Collins, CO" w:date="2021-01-19T13:33:00Z">
            <w:r>
              <w:rPr>
                <w:noProof/>
                <w:webHidden/>
              </w:rPr>
              <w:fldChar w:fldCharType="end"/>
            </w:r>
            <w:r w:rsidRPr="0025736F">
              <w:rPr>
                <w:rStyle w:val="Hyperlink"/>
                <w:noProof/>
              </w:rPr>
              <w:fldChar w:fldCharType="end"/>
            </w:r>
          </w:ins>
        </w:p>
        <w:p w14:paraId="0012EA25" w14:textId="1F1DF89F" w:rsidR="00A76CFC" w:rsidRDefault="00A76CFC">
          <w:pPr>
            <w:pStyle w:val="TOC1"/>
            <w:rPr>
              <w:ins w:id="83" w:author="Bolleter, Leland (CTR) - FPAC-BC, Fort Collins, CO" w:date="2021-01-19T13:33:00Z"/>
              <w:rFonts w:asciiTheme="minorHAnsi" w:eastAsiaTheme="minorEastAsia" w:hAnsiTheme="minorHAnsi" w:cstheme="minorBidi"/>
              <w:noProof/>
            </w:rPr>
          </w:pPr>
          <w:ins w:id="84" w:author="Bolleter, Leland (CTR) - FPAC-BC, Fort Collins, CO" w:date="2021-01-19T13:33:00Z">
            <w:r w:rsidRPr="0025736F">
              <w:rPr>
                <w:rStyle w:val="Hyperlink"/>
                <w:noProof/>
              </w:rPr>
              <w:fldChar w:fldCharType="begin"/>
            </w:r>
            <w:r w:rsidRPr="0025736F">
              <w:rPr>
                <w:rStyle w:val="Hyperlink"/>
                <w:noProof/>
              </w:rPr>
              <w:instrText xml:space="preserve"> </w:instrText>
            </w:r>
            <w:r>
              <w:rPr>
                <w:noProof/>
              </w:rPr>
              <w:instrText>HYPERLINK \l "_Toc61955668"</w:instrText>
            </w:r>
            <w:r w:rsidRPr="0025736F">
              <w:rPr>
                <w:rStyle w:val="Hyperlink"/>
                <w:noProof/>
              </w:rPr>
              <w:instrText xml:space="preserve"> </w:instrText>
            </w:r>
            <w:r w:rsidRPr="0025736F">
              <w:rPr>
                <w:rStyle w:val="Hyperlink"/>
                <w:noProof/>
              </w:rPr>
              <w:fldChar w:fldCharType="separate"/>
            </w:r>
            <w:r w:rsidRPr="0025736F">
              <w:rPr>
                <w:rStyle w:val="Hyperlink"/>
                <w:noProof/>
              </w:rPr>
              <w:t>13)</w:t>
            </w:r>
            <w:r>
              <w:rPr>
                <w:rFonts w:asciiTheme="minorHAnsi" w:eastAsiaTheme="minorEastAsia" w:hAnsiTheme="minorHAnsi" w:cstheme="minorBidi"/>
                <w:noProof/>
              </w:rPr>
              <w:tab/>
            </w:r>
            <w:r w:rsidRPr="0025736F">
              <w:rPr>
                <w:rStyle w:val="Hyperlink"/>
                <w:noProof/>
              </w:rPr>
              <w:t>Analysis of Alternatives</w:t>
            </w:r>
            <w:r>
              <w:rPr>
                <w:noProof/>
                <w:webHidden/>
              </w:rPr>
              <w:tab/>
            </w:r>
            <w:r>
              <w:rPr>
                <w:noProof/>
                <w:webHidden/>
              </w:rPr>
              <w:fldChar w:fldCharType="begin"/>
            </w:r>
            <w:r>
              <w:rPr>
                <w:noProof/>
                <w:webHidden/>
              </w:rPr>
              <w:instrText xml:space="preserve"> PAGEREF _Toc61955668 \h </w:instrText>
            </w:r>
          </w:ins>
          <w:r>
            <w:rPr>
              <w:noProof/>
              <w:webHidden/>
            </w:rPr>
          </w:r>
          <w:r>
            <w:rPr>
              <w:noProof/>
              <w:webHidden/>
            </w:rPr>
            <w:fldChar w:fldCharType="separate"/>
          </w:r>
          <w:ins w:id="85" w:author="Bolleter, Leland (CTR) - FPAC-BC, Fort Collins, CO" w:date="2021-01-20T15:04:00Z">
            <w:r w:rsidR="00B24863">
              <w:rPr>
                <w:noProof/>
                <w:webHidden/>
              </w:rPr>
              <w:t>15</w:t>
            </w:r>
          </w:ins>
          <w:ins w:id="86" w:author="Bolleter, Leland (CTR) - FPAC-BC, Fort Collins, CO" w:date="2021-01-19T13:33:00Z">
            <w:r>
              <w:rPr>
                <w:noProof/>
                <w:webHidden/>
              </w:rPr>
              <w:fldChar w:fldCharType="end"/>
            </w:r>
            <w:r w:rsidRPr="0025736F">
              <w:rPr>
                <w:rStyle w:val="Hyperlink"/>
                <w:noProof/>
              </w:rPr>
              <w:fldChar w:fldCharType="end"/>
            </w:r>
          </w:ins>
        </w:p>
        <w:p w14:paraId="70AD2E7B" w14:textId="7E09CA88" w:rsidR="00A76CFC" w:rsidRDefault="00A76CFC">
          <w:pPr>
            <w:pStyle w:val="TOC2"/>
            <w:rPr>
              <w:ins w:id="87" w:author="Bolleter, Leland (CTR) - FPAC-BC, Fort Collins, CO" w:date="2021-01-19T13:33:00Z"/>
              <w:rFonts w:asciiTheme="minorHAnsi" w:eastAsiaTheme="minorEastAsia" w:hAnsiTheme="minorHAnsi" w:cstheme="minorBidi"/>
              <w:noProof/>
            </w:rPr>
          </w:pPr>
          <w:ins w:id="88" w:author="Bolleter, Leland (CTR) - FPAC-BC, Fort Collins, CO" w:date="2021-01-19T13:33:00Z">
            <w:r w:rsidRPr="0025736F">
              <w:rPr>
                <w:rStyle w:val="Hyperlink"/>
                <w:noProof/>
              </w:rPr>
              <w:fldChar w:fldCharType="begin"/>
            </w:r>
            <w:r w:rsidRPr="0025736F">
              <w:rPr>
                <w:rStyle w:val="Hyperlink"/>
                <w:noProof/>
              </w:rPr>
              <w:instrText xml:space="preserve"> </w:instrText>
            </w:r>
            <w:r>
              <w:rPr>
                <w:noProof/>
              </w:rPr>
              <w:instrText>HYPERLINK \l "_Toc61955669"</w:instrText>
            </w:r>
            <w:r w:rsidRPr="0025736F">
              <w:rPr>
                <w:rStyle w:val="Hyperlink"/>
                <w:noProof/>
              </w:rPr>
              <w:instrText xml:space="preserve"> </w:instrText>
            </w:r>
            <w:r w:rsidRPr="0025736F">
              <w:rPr>
                <w:rStyle w:val="Hyperlink"/>
                <w:noProof/>
              </w:rPr>
              <w:fldChar w:fldCharType="separate"/>
            </w:r>
            <w:r w:rsidRPr="0025736F">
              <w:rPr>
                <w:rStyle w:val="Hyperlink"/>
                <w:noProof/>
              </w:rPr>
              <w:t>A.</w:t>
            </w:r>
            <w:r>
              <w:rPr>
                <w:rFonts w:asciiTheme="minorHAnsi" w:eastAsiaTheme="minorEastAsia" w:hAnsiTheme="minorHAnsi" w:cstheme="minorBidi"/>
                <w:noProof/>
              </w:rPr>
              <w:tab/>
            </w:r>
            <w:r w:rsidRPr="0025736F">
              <w:rPr>
                <w:rStyle w:val="Hyperlink"/>
                <w:noProof/>
              </w:rPr>
              <w:t>General Findings</w:t>
            </w:r>
            <w:r>
              <w:rPr>
                <w:noProof/>
                <w:webHidden/>
              </w:rPr>
              <w:tab/>
            </w:r>
            <w:r>
              <w:rPr>
                <w:noProof/>
                <w:webHidden/>
              </w:rPr>
              <w:fldChar w:fldCharType="begin"/>
            </w:r>
            <w:r>
              <w:rPr>
                <w:noProof/>
                <w:webHidden/>
              </w:rPr>
              <w:instrText xml:space="preserve"> PAGEREF _Toc61955669 \h </w:instrText>
            </w:r>
          </w:ins>
          <w:r>
            <w:rPr>
              <w:noProof/>
              <w:webHidden/>
            </w:rPr>
          </w:r>
          <w:r>
            <w:rPr>
              <w:noProof/>
              <w:webHidden/>
            </w:rPr>
            <w:fldChar w:fldCharType="separate"/>
          </w:r>
          <w:ins w:id="89" w:author="Bolleter, Leland (CTR) - FPAC-BC, Fort Collins, CO" w:date="2021-01-20T15:04:00Z">
            <w:r w:rsidR="00B24863">
              <w:rPr>
                <w:noProof/>
                <w:webHidden/>
              </w:rPr>
              <w:t>15</w:t>
            </w:r>
          </w:ins>
          <w:ins w:id="90" w:author="Bolleter, Leland (CTR) - FPAC-BC, Fort Collins, CO" w:date="2021-01-19T13:33:00Z">
            <w:r>
              <w:rPr>
                <w:noProof/>
                <w:webHidden/>
              </w:rPr>
              <w:fldChar w:fldCharType="end"/>
            </w:r>
            <w:r w:rsidRPr="0025736F">
              <w:rPr>
                <w:rStyle w:val="Hyperlink"/>
                <w:noProof/>
              </w:rPr>
              <w:fldChar w:fldCharType="end"/>
            </w:r>
          </w:ins>
        </w:p>
        <w:p w14:paraId="3EDD28DC" w14:textId="4DCA2875" w:rsidR="00A76CFC" w:rsidRDefault="00A76CFC">
          <w:pPr>
            <w:pStyle w:val="TOC2"/>
            <w:rPr>
              <w:ins w:id="91" w:author="Bolleter, Leland (CTR) - FPAC-BC, Fort Collins, CO" w:date="2021-01-19T13:33:00Z"/>
              <w:rFonts w:asciiTheme="minorHAnsi" w:eastAsiaTheme="minorEastAsia" w:hAnsiTheme="minorHAnsi" w:cstheme="minorBidi"/>
              <w:noProof/>
            </w:rPr>
          </w:pPr>
          <w:ins w:id="92" w:author="Bolleter, Leland (CTR) - FPAC-BC, Fort Collins, CO" w:date="2021-01-19T13:33:00Z">
            <w:r w:rsidRPr="0025736F">
              <w:rPr>
                <w:rStyle w:val="Hyperlink"/>
                <w:noProof/>
              </w:rPr>
              <w:fldChar w:fldCharType="begin"/>
            </w:r>
            <w:r w:rsidRPr="0025736F">
              <w:rPr>
                <w:rStyle w:val="Hyperlink"/>
                <w:noProof/>
              </w:rPr>
              <w:instrText xml:space="preserve"> </w:instrText>
            </w:r>
            <w:r>
              <w:rPr>
                <w:noProof/>
              </w:rPr>
              <w:instrText>HYPERLINK \l "_Toc61955670"</w:instrText>
            </w:r>
            <w:r w:rsidRPr="0025736F">
              <w:rPr>
                <w:rStyle w:val="Hyperlink"/>
                <w:noProof/>
              </w:rPr>
              <w:instrText xml:space="preserve"> </w:instrText>
            </w:r>
            <w:r w:rsidRPr="0025736F">
              <w:rPr>
                <w:rStyle w:val="Hyperlink"/>
                <w:noProof/>
              </w:rPr>
              <w:fldChar w:fldCharType="separate"/>
            </w:r>
            <w:r w:rsidRPr="0025736F">
              <w:rPr>
                <w:rStyle w:val="Hyperlink"/>
                <w:noProof/>
              </w:rPr>
              <w:t>B.</w:t>
            </w:r>
            <w:r>
              <w:rPr>
                <w:rFonts w:asciiTheme="minorHAnsi" w:eastAsiaTheme="minorEastAsia" w:hAnsiTheme="minorHAnsi" w:cstheme="minorBidi"/>
                <w:noProof/>
              </w:rPr>
              <w:tab/>
            </w:r>
            <w:r w:rsidRPr="0025736F">
              <w:rPr>
                <w:rStyle w:val="Hyperlink"/>
                <w:noProof/>
              </w:rPr>
              <w:t>Products</w:t>
            </w:r>
            <w:r>
              <w:rPr>
                <w:noProof/>
                <w:webHidden/>
              </w:rPr>
              <w:tab/>
            </w:r>
            <w:r>
              <w:rPr>
                <w:noProof/>
                <w:webHidden/>
              </w:rPr>
              <w:fldChar w:fldCharType="begin"/>
            </w:r>
            <w:r>
              <w:rPr>
                <w:noProof/>
                <w:webHidden/>
              </w:rPr>
              <w:instrText xml:space="preserve"> PAGEREF _Toc61955670 \h </w:instrText>
            </w:r>
          </w:ins>
          <w:r>
            <w:rPr>
              <w:noProof/>
              <w:webHidden/>
            </w:rPr>
          </w:r>
          <w:r>
            <w:rPr>
              <w:noProof/>
              <w:webHidden/>
            </w:rPr>
            <w:fldChar w:fldCharType="separate"/>
          </w:r>
          <w:ins w:id="93" w:author="Bolleter, Leland (CTR) - FPAC-BC, Fort Collins, CO" w:date="2021-01-20T15:04:00Z">
            <w:r w:rsidR="00B24863">
              <w:rPr>
                <w:noProof/>
                <w:webHidden/>
              </w:rPr>
              <w:t>15</w:t>
            </w:r>
          </w:ins>
          <w:ins w:id="94" w:author="Bolleter, Leland (CTR) - FPAC-BC, Fort Collins, CO" w:date="2021-01-19T13:33:00Z">
            <w:r>
              <w:rPr>
                <w:noProof/>
                <w:webHidden/>
              </w:rPr>
              <w:fldChar w:fldCharType="end"/>
            </w:r>
            <w:r w:rsidRPr="0025736F">
              <w:rPr>
                <w:rStyle w:val="Hyperlink"/>
                <w:noProof/>
              </w:rPr>
              <w:fldChar w:fldCharType="end"/>
            </w:r>
          </w:ins>
        </w:p>
        <w:p w14:paraId="45755112" w14:textId="22A926E0" w:rsidR="00A76CFC" w:rsidRDefault="00A76CFC">
          <w:pPr>
            <w:pStyle w:val="TOC2"/>
            <w:rPr>
              <w:ins w:id="95" w:author="Bolleter, Leland (CTR) - FPAC-BC, Fort Collins, CO" w:date="2021-01-19T13:33:00Z"/>
              <w:rFonts w:asciiTheme="minorHAnsi" w:eastAsiaTheme="minorEastAsia" w:hAnsiTheme="minorHAnsi" w:cstheme="minorBidi"/>
              <w:noProof/>
            </w:rPr>
          </w:pPr>
          <w:ins w:id="96" w:author="Bolleter, Leland (CTR) - FPAC-BC, Fort Collins, CO" w:date="2021-01-19T13:33:00Z">
            <w:r w:rsidRPr="0025736F">
              <w:rPr>
                <w:rStyle w:val="Hyperlink"/>
                <w:noProof/>
              </w:rPr>
              <w:fldChar w:fldCharType="begin"/>
            </w:r>
            <w:r w:rsidRPr="0025736F">
              <w:rPr>
                <w:rStyle w:val="Hyperlink"/>
                <w:noProof/>
              </w:rPr>
              <w:instrText xml:space="preserve"> </w:instrText>
            </w:r>
            <w:r>
              <w:rPr>
                <w:noProof/>
              </w:rPr>
              <w:instrText>HYPERLINK \l "_Toc61955671"</w:instrText>
            </w:r>
            <w:r w:rsidRPr="0025736F">
              <w:rPr>
                <w:rStyle w:val="Hyperlink"/>
                <w:noProof/>
              </w:rPr>
              <w:instrText xml:space="preserve"> </w:instrText>
            </w:r>
            <w:r w:rsidRPr="0025736F">
              <w:rPr>
                <w:rStyle w:val="Hyperlink"/>
                <w:noProof/>
              </w:rPr>
              <w:fldChar w:fldCharType="separate"/>
            </w:r>
            <w:r w:rsidRPr="0025736F">
              <w:rPr>
                <w:rStyle w:val="Hyperlink"/>
                <w:noProof/>
              </w:rPr>
              <w:t>C.</w:t>
            </w:r>
            <w:r>
              <w:rPr>
                <w:rFonts w:asciiTheme="minorHAnsi" w:eastAsiaTheme="minorEastAsia" w:hAnsiTheme="minorHAnsi" w:cstheme="minorBidi"/>
                <w:noProof/>
              </w:rPr>
              <w:tab/>
            </w:r>
            <w:r w:rsidRPr="0025736F">
              <w:rPr>
                <w:rStyle w:val="Hyperlink"/>
                <w:noProof/>
              </w:rPr>
              <w:t>Alternative Scoring Summary</w:t>
            </w:r>
            <w:r>
              <w:rPr>
                <w:noProof/>
                <w:webHidden/>
              </w:rPr>
              <w:tab/>
            </w:r>
            <w:r>
              <w:rPr>
                <w:noProof/>
                <w:webHidden/>
              </w:rPr>
              <w:fldChar w:fldCharType="begin"/>
            </w:r>
            <w:r>
              <w:rPr>
                <w:noProof/>
                <w:webHidden/>
              </w:rPr>
              <w:instrText xml:space="preserve"> PAGEREF _Toc61955671 \h </w:instrText>
            </w:r>
          </w:ins>
          <w:r>
            <w:rPr>
              <w:noProof/>
              <w:webHidden/>
            </w:rPr>
          </w:r>
          <w:r>
            <w:rPr>
              <w:noProof/>
              <w:webHidden/>
            </w:rPr>
            <w:fldChar w:fldCharType="separate"/>
          </w:r>
          <w:ins w:id="97" w:author="Bolleter, Leland (CTR) - FPAC-BC, Fort Collins, CO" w:date="2021-01-20T15:04:00Z">
            <w:r w:rsidR="00B24863">
              <w:rPr>
                <w:noProof/>
                <w:webHidden/>
              </w:rPr>
              <w:t>15</w:t>
            </w:r>
          </w:ins>
          <w:ins w:id="98" w:author="Bolleter, Leland (CTR) - FPAC-BC, Fort Collins, CO" w:date="2021-01-19T13:33:00Z">
            <w:r>
              <w:rPr>
                <w:noProof/>
                <w:webHidden/>
              </w:rPr>
              <w:fldChar w:fldCharType="end"/>
            </w:r>
            <w:r w:rsidRPr="0025736F">
              <w:rPr>
                <w:rStyle w:val="Hyperlink"/>
                <w:noProof/>
              </w:rPr>
              <w:fldChar w:fldCharType="end"/>
            </w:r>
          </w:ins>
        </w:p>
        <w:p w14:paraId="40B3EE84" w14:textId="4ED0BA40" w:rsidR="00A76CFC" w:rsidRDefault="00A76CFC">
          <w:pPr>
            <w:pStyle w:val="TOC2"/>
            <w:rPr>
              <w:ins w:id="99" w:author="Bolleter, Leland (CTR) - FPAC-BC, Fort Collins, CO" w:date="2021-01-19T13:33:00Z"/>
              <w:rFonts w:asciiTheme="minorHAnsi" w:eastAsiaTheme="minorEastAsia" w:hAnsiTheme="minorHAnsi" w:cstheme="minorBidi"/>
              <w:noProof/>
            </w:rPr>
          </w:pPr>
          <w:ins w:id="100" w:author="Bolleter, Leland (CTR) - FPAC-BC, Fort Collins, CO" w:date="2021-01-19T13:33:00Z">
            <w:r w:rsidRPr="0025736F">
              <w:rPr>
                <w:rStyle w:val="Hyperlink"/>
                <w:noProof/>
              </w:rPr>
              <w:fldChar w:fldCharType="begin"/>
            </w:r>
            <w:r w:rsidRPr="0025736F">
              <w:rPr>
                <w:rStyle w:val="Hyperlink"/>
                <w:noProof/>
              </w:rPr>
              <w:instrText xml:space="preserve"> </w:instrText>
            </w:r>
            <w:r>
              <w:rPr>
                <w:noProof/>
              </w:rPr>
              <w:instrText>HYPERLINK \l "_Toc61955672"</w:instrText>
            </w:r>
            <w:r w:rsidRPr="0025736F">
              <w:rPr>
                <w:rStyle w:val="Hyperlink"/>
                <w:noProof/>
              </w:rPr>
              <w:instrText xml:space="preserve"> </w:instrText>
            </w:r>
            <w:r w:rsidRPr="0025736F">
              <w:rPr>
                <w:rStyle w:val="Hyperlink"/>
                <w:noProof/>
              </w:rPr>
              <w:fldChar w:fldCharType="separate"/>
            </w:r>
            <w:r w:rsidRPr="0025736F">
              <w:rPr>
                <w:rStyle w:val="Hyperlink"/>
                <w:noProof/>
              </w:rPr>
              <w:t>D.</w:t>
            </w:r>
            <w:r>
              <w:rPr>
                <w:rFonts w:asciiTheme="minorHAnsi" w:eastAsiaTheme="minorEastAsia" w:hAnsiTheme="minorHAnsi" w:cstheme="minorBidi"/>
                <w:noProof/>
              </w:rPr>
              <w:tab/>
            </w:r>
            <w:r w:rsidRPr="0025736F">
              <w:rPr>
                <w:rStyle w:val="Hyperlink"/>
                <w:noProof/>
              </w:rPr>
              <w:t>Alternative 1: AWS Redshift</w:t>
            </w:r>
            <w:r>
              <w:rPr>
                <w:noProof/>
                <w:webHidden/>
              </w:rPr>
              <w:tab/>
            </w:r>
            <w:r>
              <w:rPr>
                <w:noProof/>
                <w:webHidden/>
              </w:rPr>
              <w:fldChar w:fldCharType="begin"/>
            </w:r>
            <w:r>
              <w:rPr>
                <w:noProof/>
                <w:webHidden/>
              </w:rPr>
              <w:instrText xml:space="preserve"> PAGEREF _Toc61955672 \h </w:instrText>
            </w:r>
          </w:ins>
          <w:r>
            <w:rPr>
              <w:noProof/>
              <w:webHidden/>
            </w:rPr>
          </w:r>
          <w:r>
            <w:rPr>
              <w:noProof/>
              <w:webHidden/>
            </w:rPr>
            <w:fldChar w:fldCharType="separate"/>
          </w:r>
          <w:ins w:id="101" w:author="Bolleter, Leland (CTR) - FPAC-BC, Fort Collins, CO" w:date="2021-01-20T15:04:00Z">
            <w:r w:rsidR="00B24863">
              <w:rPr>
                <w:noProof/>
                <w:webHidden/>
              </w:rPr>
              <w:t>15</w:t>
            </w:r>
          </w:ins>
          <w:ins w:id="102" w:author="Bolleter, Leland (CTR) - FPAC-BC, Fort Collins, CO" w:date="2021-01-19T13:33:00Z">
            <w:r>
              <w:rPr>
                <w:noProof/>
                <w:webHidden/>
              </w:rPr>
              <w:fldChar w:fldCharType="end"/>
            </w:r>
            <w:r w:rsidRPr="0025736F">
              <w:rPr>
                <w:rStyle w:val="Hyperlink"/>
                <w:noProof/>
              </w:rPr>
              <w:fldChar w:fldCharType="end"/>
            </w:r>
          </w:ins>
        </w:p>
        <w:p w14:paraId="51D202A9" w14:textId="07C6FFD1" w:rsidR="00A76CFC" w:rsidRDefault="00A76CFC">
          <w:pPr>
            <w:pStyle w:val="TOC2"/>
            <w:rPr>
              <w:ins w:id="103" w:author="Bolleter, Leland (CTR) - FPAC-BC, Fort Collins, CO" w:date="2021-01-19T13:33:00Z"/>
              <w:rFonts w:asciiTheme="minorHAnsi" w:eastAsiaTheme="minorEastAsia" w:hAnsiTheme="minorHAnsi" w:cstheme="minorBidi"/>
              <w:noProof/>
            </w:rPr>
          </w:pPr>
          <w:ins w:id="104" w:author="Bolleter, Leland (CTR) - FPAC-BC, Fort Collins, CO" w:date="2021-01-19T13:33:00Z">
            <w:r w:rsidRPr="0025736F">
              <w:rPr>
                <w:rStyle w:val="Hyperlink"/>
                <w:noProof/>
              </w:rPr>
              <w:fldChar w:fldCharType="begin"/>
            </w:r>
            <w:r w:rsidRPr="0025736F">
              <w:rPr>
                <w:rStyle w:val="Hyperlink"/>
                <w:noProof/>
              </w:rPr>
              <w:instrText xml:space="preserve"> </w:instrText>
            </w:r>
            <w:r>
              <w:rPr>
                <w:noProof/>
              </w:rPr>
              <w:instrText>HYPERLINK \l "_Toc61955673"</w:instrText>
            </w:r>
            <w:r w:rsidRPr="0025736F">
              <w:rPr>
                <w:rStyle w:val="Hyperlink"/>
                <w:noProof/>
              </w:rPr>
              <w:instrText xml:space="preserve"> </w:instrText>
            </w:r>
            <w:r w:rsidRPr="0025736F">
              <w:rPr>
                <w:rStyle w:val="Hyperlink"/>
                <w:noProof/>
              </w:rPr>
              <w:fldChar w:fldCharType="separate"/>
            </w:r>
            <w:r w:rsidRPr="0025736F">
              <w:rPr>
                <w:rStyle w:val="Hyperlink"/>
                <w:noProof/>
              </w:rPr>
              <w:t>E.</w:t>
            </w:r>
            <w:r>
              <w:rPr>
                <w:rFonts w:asciiTheme="minorHAnsi" w:eastAsiaTheme="minorEastAsia" w:hAnsiTheme="minorHAnsi" w:cstheme="minorBidi"/>
                <w:noProof/>
              </w:rPr>
              <w:tab/>
            </w:r>
            <w:r w:rsidRPr="0025736F">
              <w:rPr>
                <w:rStyle w:val="Hyperlink"/>
                <w:noProof/>
              </w:rPr>
              <w:t>Alternative 2: Microsoft Azure Synapse</w:t>
            </w:r>
            <w:r>
              <w:rPr>
                <w:noProof/>
                <w:webHidden/>
              </w:rPr>
              <w:tab/>
            </w:r>
            <w:r>
              <w:rPr>
                <w:noProof/>
                <w:webHidden/>
              </w:rPr>
              <w:fldChar w:fldCharType="begin"/>
            </w:r>
            <w:r>
              <w:rPr>
                <w:noProof/>
                <w:webHidden/>
              </w:rPr>
              <w:instrText xml:space="preserve"> PAGEREF _Toc61955673 \h </w:instrText>
            </w:r>
          </w:ins>
          <w:r>
            <w:rPr>
              <w:noProof/>
              <w:webHidden/>
            </w:rPr>
          </w:r>
          <w:r>
            <w:rPr>
              <w:noProof/>
              <w:webHidden/>
            </w:rPr>
            <w:fldChar w:fldCharType="separate"/>
          </w:r>
          <w:ins w:id="105" w:author="Bolleter, Leland (CTR) - FPAC-BC, Fort Collins, CO" w:date="2021-01-20T15:04:00Z">
            <w:r w:rsidR="00B24863">
              <w:rPr>
                <w:noProof/>
                <w:webHidden/>
              </w:rPr>
              <w:t>15</w:t>
            </w:r>
          </w:ins>
          <w:ins w:id="106" w:author="Bolleter, Leland (CTR) - FPAC-BC, Fort Collins, CO" w:date="2021-01-19T13:33:00Z">
            <w:r>
              <w:rPr>
                <w:noProof/>
                <w:webHidden/>
              </w:rPr>
              <w:fldChar w:fldCharType="end"/>
            </w:r>
            <w:r w:rsidRPr="0025736F">
              <w:rPr>
                <w:rStyle w:val="Hyperlink"/>
                <w:noProof/>
              </w:rPr>
              <w:fldChar w:fldCharType="end"/>
            </w:r>
          </w:ins>
        </w:p>
        <w:p w14:paraId="00BCFCE4" w14:textId="4922AB8C" w:rsidR="00A76CFC" w:rsidRDefault="00A76CFC">
          <w:pPr>
            <w:pStyle w:val="TOC2"/>
            <w:rPr>
              <w:ins w:id="107" w:author="Bolleter, Leland (CTR) - FPAC-BC, Fort Collins, CO" w:date="2021-01-19T13:33:00Z"/>
              <w:rFonts w:asciiTheme="minorHAnsi" w:eastAsiaTheme="minorEastAsia" w:hAnsiTheme="minorHAnsi" w:cstheme="minorBidi"/>
              <w:noProof/>
            </w:rPr>
          </w:pPr>
          <w:ins w:id="108" w:author="Bolleter, Leland (CTR) - FPAC-BC, Fort Collins, CO" w:date="2021-01-19T13:33:00Z">
            <w:r w:rsidRPr="0025736F">
              <w:rPr>
                <w:rStyle w:val="Hyperlink"/>
                <w:noProof/>
              </w:rPr>
              <w:fldChar w:fldCharType="begin"/>
            </w:r>
            <w:r w:rsidRPr="0025736F">
              <w:rPr>
                <w:rStyle w:val="Hyperlink"/>
                <w:noProof/>
              </w:rPr>
              <w:instrText xml:space="preserve"> </w:instrText>
            </w:r>
            <w:r>
              <w:rPr>
                <w:noProof/>
              </w:rPr>
              <w:instrText>HYPERLINK \l "_Toc61955674"</w:instrText>
            </w:r>
            <w:r w:rsidRPr="0025736F">
              <w:rPr>
                <w:rStyle w:val="Hyperlink"/>
                <w:noProof/>
              </w:rPr>
              <w:instrText xml:space="preserve"> </w:instrText>
            </w:r>
            <w:r w:rsidRPr="0025736F">
              <w:rPr>
                <w:rStyle w:val="Hyperlink"/>
                <w:noProof/>
              </w:rPr>
              <w:fldChar w:fldCharType="separate"/>
            </w:r>
            <w:r w:rsidRPr="0025736F">
              <w:rPr>
                <w:rStyle w:val="Hyperlink"/>
                <w:noProof/>
              </w:rPr>
              <w:t>F.</w:t>
            </w:r>
            <w:r>
              <w:rPr>
                <w:rFonts w:asciiTheme="minorHAnsi" w:eastAsiaTheme="minorEastAsia" w:hAnsiTheme="minorHAnsi" w:cstheme="minorBidi"/>
                <w:noProof/>
              </w:rPr>
              <w:tab/>
            </w:r>
            <w:r w:rsidRPr="0025736F">
              <w:rPr>
                <w:rStyle w:val="Hyperlink"/>
                <w:noProof/>
              </w:rPr>
              <w:t>Alternative 3: Google BigQuery</w:t>
            </w:r>
            <w:r>
              <w:rPr>
                <w:noProof/>
                <w:webHidden/>
              </w:rPr>
              <w:tab/>
            </w:r>
            <w:r>
              <w:rPr>
                <w:noProof/>
                <w:webHidden/>
              </w:rPr>
              <w:fldChar w:fldCharType="begin"/>
            </w:r>
            <w:r>
              <w:rPr>
                <w:noProof/>
                <w:webHidden/>
              </w:rPr>
              <w:instrText xml:space="preserve"> PAGEREF _Toc61955674 \h </w:instrText>
            </w:r>
          </w:ins>
          <w:r>
            <w:rPr>
              <w:noProof/>
              <w:webHidden/>
            </w:rPr>
          </w:r>
          <w:r>
            <w:rPr>
              <w:noProof/>
              <w:webHidden/>
            </w:rPr>
            <w:fldChar w:fldCharType="separate"/>
          </w:r>
          <w:ins w:id="109" w:author="Bolleter, Leland (CTR) - FPAC-BC, Fort Collins, CO" w:date="2021-01-20T15:04:00Z">
            <w:r w:rsidR="00B24863">
              <w:rPr>
                <w:noProof/>
                <w:webHidden/>
              </w:rPr>
              <w:t>15</w:t>
            </w:r>
          </w:ins>
          <w:ins w:id="110" w:author="Bolleter, Leland (CTR) - FPAC-BC, Fort Collins, CO" w:date="2021-01-19T13:33:00Z">
            <w:r>
              <w:rPr>
                <w:noProof/>
                <w:webHidden/>
              </w:rPr>
              <w:fldChar w:fldCharType="end"/>
            </w:r>
            <w:r w:rsidRPr="0025736F">
              <w:rPr>
                <w:rStyle w:val="Hyperlink"/>
                <w:noProof/>
              </w:rPr>
              <w:fldChar w:fldCharType="end"/>
            </w:r>
          </w:ins>
        </w:p>
        <w:p w14:paraId="6D3E7517" w14:textId="158EE9A2" w:rsidR="00A76CFC" w:rsidRDefault="00A76CFC">
          <w:pPr>
            <w:pStyle w:val="TOC2"/>
            <w:rPr>
              <w:ins w:id="111" w:author="Bolleter, Leland (CTR) - FPAC-BC, Fort Collins, CO" w:date="2021-01-19T13:33:00Z"/>
              <w:rFonts w:asciiTheme="minorHAnsi" w:eastAsiaTheme="minorEastAsia" w:hAnsiTheme="minorHAnsi" w:cstheme="minorBidi"/>
              <w:noProof/>
            </w:rPr>
          </w:pPr>
          <w:ins w:id="112" w:author="Bolleter, Leland (CTR) - FPAC-BC, Fort Collins, CO" w:date="2021-01-19T13:33:00Z">
            <w:r w:rsidRPr="0025736F">
              <w:rPr>
                <w:rStyle w:val="Hyperlink"/>
                <w:noProof/>
              </w:rPr>
              <w:fldChar w:fldCharType="begin"/>
            </w:r>
            <w:r w:rsidRPr="0025736F">
              <w:rPr>
                <w:rStyle w:val="Hyperlink"/>
                <w:noProof/>
              </w:rPr>
              <w:instrText xml:space="preserve"> </w:instrText>
            </w:r>
            <w:r>
              <w:rPr>
                <w:noProof/>
              </w:rPr>
              <w:instrText>HYPERLINK \l "_Toc61955675"</w:instrText>
            </w:r>
            <w:r w:rsidRPr="0025736F">
              <w:rPr>
                <w:rStyle w:val="Hyperlink"/>
                <w:noProof/>
              </w:rPr>
              <w:instrText xml:space="preserve"> </w:instrText>
            </w:r>
            <w:r w:rsidRPr="0025736F">
              <w:rPr>
                <w:rStyle w:val="Hyperlink"/>
                <w:noProof/>
              </w:rPr>
              <w:fldChar w:fldCharType="separate"/>
            </w:r>
            <w:r w:rsidRPr="0025736F">
              <w:rPr>
                <w:rStyle w:val="Hyperlink"/>
                <w:noProof/>
              </w:rPr>
              <w:t>G.</w:t>
            </w:r>
            <w:r>
              <w:rPr>
                <w:rFonts w:asciiTheme="minorHAnsi" w:eastAsiaTheme="minorEastAsia" w:hAnsiTheme="minorHAnsi" w:cstheme="minorBidi"/>
                <w:noProof/>
              </w:rPr>
              <w:tab/>
            </w:r>
            <w:r w:rsidRPr="0025736F">
              <w:rPr>
                <w:rStyle w:val="Hyperlink"/>
                <w:noProof/>
              </w:rPr>
              <w:t>Alternative 4: Crunchydata PostgreSQL</w:t>
            </w:r>
            <w:r>
              <w:rPr>
                <w:noProof/>
                <w:webHidden/>
              </w:rPr>
              <w:tab/>
            </w:r>
            <w:r>
              <w:rPr>
                <w:noProof/>
                <w:webHidden/>
              </w:rPr>
              <w:fldChar w:fldCharType="begin"/>
            </w:r>
            <w:r>
              <w:rPr>
                <w:noProof/>
                <w:webHidden/>
              </w:rPr>
              <w:instrText xml:space="preserve"> PAGEREF _Toc61955675 \h </w:instrText>
            </w:r>
          </w:ins>
          <w:r>
            <w:rPr>
              <w:noProof/>
              <w:webHidden/>
            </w:rPr>
          </w:r>
          <w:r>
            <w:rPr>
              <w:noProof/>
              <w:webHidden/>
            </w:rPr>
            <w:fldChar w:fldCharType="separate"/>
          </w:r>
          <w:ins w:id="113" w:author="Bolleter, Leland (CTR) - FPAC-BC, Fort Collins, CO" w:date="2021-01-20T15:04:00Z">
            <w:r w:rsidR="00B24863">
              <w:rPr>
                <w:noProof/>
                <w:webHidden/>
              </w:rPr>
              <w:t>15</w:t>
            </w:r>
          </w:ins>
          <w:ins w:id="114" w:author="Bolleter, Leland (CTR) - FPAC-BC, Fort Collins, CO" w:date="2021-01-19T13:33:00Z">
            <w:r>
              <w:rPr>
                <w:noProof/>
                <w:webHidden/>
              </w:rPr>
              <w:fldChar w:fldCharType="end"/>
            </w:r>
            <w:r w:rsidRPr="0025736F">
              <w:rPr>
                <w:rStyle w:val="Hyperlink"/>
                <w:noProof/>
              </w:rPr>
              <w:fldChar w:fldCharType="end"/>
            </w:r>
          </w:ins>
        </w:p>
        <w:p w14:paraId="101EF164" w14:textId="3C6AD957" w:rsidR="00A76CFC" w:rsidRDefault="00A76CFC">
          <w:pPr>
            <w:pStyle w:val="TOC2"/>
            <w:rPr>
              <w:ins w:id="115" w:author="Bolleter, Leland (CTR) - FPAC-BC, Fort Collins, CO" w:date="2021-01-19T13:33:00Z"/>
              <w:rFonts w:asciiTheme="minorHAnsi" w:eastAsiaTheme="minorEastAsia" w:hAnsiTheme="minorHAnsi" w:cstheme="minorBidi"/>
              <w:noProof/>
            </w:rPr>
          </w:pPr>
          <w:ins w:id="116" w:author="Bolleter, Leland (CTR) - FPAC-BC, Fort Collins, CO" w:date="2021-01-19T13:33:00Z">
            <w:r w:rsidRPr="0025736F">
              <w:rPr>
                <w:rStyle w:val="Hyperlink"/>
                <w:noProof/>
              </w:rPr>
              <w:fldChar w:fldCharType="begin"/>
            </w:r>
            <w:r w:rsidRPr="0025736F">
              <w:rPr>
                <w:rStyle w:val="Hyperlink"/>
                <w:noProof/>
              </w:rPr>
              <w:instrText xml:space="preserve"> </w:instrText>
            </w:r>
            <w:r>
              <w:rPr>
                <w:noProof/>
              </w:rPr>
              <w:instrText>HYPERLINK \l "_Toc61955676"</w:instrText>
            </w:r>
            <w:r w:rsidRPr="0025736F">
              <w:rPr>
                <w:rStyle w:val="Hyperlink"/>
                <w:noProof/>
              </w:rPr>
              <w:instrText xml:space="preserve"> </w:instrText>
            </w:r>
            <w:r w:rsidRPr="0025736F">
              <w:rPr>
                <w:rStyle w:val="Hyperlink"/>
                <w:noProof/>
              </w:rPr>
              <w:fldChar w:fldCharType="separate"/>
            </w:r>
            <w:r w:rsidRPr="0025736F">
              <w:rPr>
                <w:rStyle w:val="Hyperlink"/>
                <w:noProof/>
              </w:rPr>
              <w:t>H.</w:t>
            </w:r>
            <w:r>
              <w:rPr>
                <w:rFonts w:asciiTheme="minorHAnsi" w:eastAsiaTheme="minorEastAsia" w:hAnsiTheme="minorHAnsi" w:cstheme="minorBidi"/>
                <w:noProof/>
              </w:rPr>
              <w:tab/>
            </w:r>
            <w:r w:rsidRPr="0025736F">
              <w:rPr>
                <w:rStyle w:val="Hyperlink"/>
                <w:noProof/>
              </w:rPr>
              <w:t>Alternative 5: Snowflake</w:t>
            </w:r>
            <w:r>
              <w:rPr>
                <w:noProof/>
                <w:webHidden/>
              </w:rPr>
              <w:tab/>
            </w:r>
            <w:r>
              <w:rPr>
                <w:noProof/>
                <w:webHidden/>
              </w:rPr>
              <w:fldChar w:fldCharType="begin"/>
            </w:r>
            <w:r>
              <w:rPr>
                <w:noProof/>
                <w:webHidden/>
              </w:rPr>
              <w:instrText xml:space="preserve"> PAGEREF _Toc61955676 \h </w:instrText>
            </w:r>
          </w:ins>
          <w:r>
            <w:rPr>
              <w:noProof/>
              <w:webHidden/>
            </w:rPr>
          </w:r>
          <w:r>
            <w:rPr>
              <w:noProof/>
              <w:webHidden/>
            </w:rPr>
            <w:fldChar w:fldCharType="separate"/>
          </w:r>
          <w:ins w:id="117" w:author="Bolleter, Leland (CTR) - FPAC-BC, Fort Collins, CO" w:date="2021-01-20T15:04:00Z">
            <w:r w:rsidR="00B24863">
              <w:rPr>
                <w:noProof/>
                <w:webHidden/>
              </w:rPr>
              <w:t>15</w:t>
            </w:r>
          </w:ins>
          <w:ins w:id="118" w:author="Bolleter, Leland (CTR) - FPAC-BC, Fort Collins, CO" w:date="2021-01-19T13:33:00Z">
            <w:r>
              <w:rPr>
                <w:noProof/>
                <w:webHidden/>
              </w:rPr>
              <w:fldChar w:fldCharType="end"/>
            </w:r>
            <w:r w:rsidRPr="0025736F">
              <w:rPr>
                <w:rStyle w:val="Hyperlink"/>
                <w:noProof/>
              </w:rPr>
              <w:fldChar w:fldCharType="end"/>
            </w:r>
          </w:ins>
        </w:p>
        <w:p w14:paraId="0E1F35EA" w14:textId="0542343A" w:rsidR="00A76CFC" w:rsidRDefault="00A76CFC">
          <w:pPr>
            <w:pStyle w:val="TOC2"/>
            <w:rPr>
              <w:ins w:id="119" w:author="Bolleter, Leland (CTR) - FPAC-BC, Fort Collins, CO" w:date="2021-01-19T13:33:00Z"/>
              <w:rFonts w:asciiTheme="minorHAnsi" w:eastAsiaTheme="minorEastAsia" w:hAnsiTheme="minorHAnsi" w:cstheme="minorBidi"/>
              <w:noProof/>
            </w:rPr>
          </w:pPr>
          <w:ins w:id="120" w:author="Bolleter, Leland (CTR) - FPAC-BC, Fort Collins, CO" w:date="2021-01-19T13:33:00Z">
            <w:r w:rsidRPr="0025736F">
              <w:rPr>
                <w:rStyle w:val="Hyperlink"/>
                <w:noProof/>
              </w:rPr>
              <w:fldChar w:fldCharType="begin"/>
            </w:r>
            <w:r w:rsidRPr="0025736F">
              <w:rPr>
                <w:rStyle w:val="Hyperlink"/>
                <w:noProof/>
              </w:rPr>
              <w:instrText xml:space="preserve"> </w:instrText>
            </w:r>
            <w:r>
              <w:rPr>
                <w:noProof/>
              </w:rPr>
              <w:instrText>HYPERLINK \l "_Toc61955677"</w:instrText>
            </w:r>
            <w:r w:rsidRPr="0025736F">
              <w:rPr>
                <w:rStyle w:val="Hyperlink"/>
                <w:noProof/>
              </w:rPr>
              <w:instrText xml:space="preserve"> </w:instrText>
            </w:r>
            <w:r w:rsidRPr="0025736F">
              <w:rPr>
                <w:rStyle w:val="Hyperlink"/>
                <w:noProof/>
              </w:rPr>
              <w:fldChar w:fldCharType="separate"/>
            </w:r>
            <w:r w:rsidRPr="0025736F">
              <w:rPr>
                <w:rStyle w:val="Hyperlink"/>
                <w:noProof/>
              </w:rPr>
              <w:t>I.</w:t>
            </w:r>
            <w:r>
              <w:rPr>
                <w:rFonts w:asciiTheme="minorHAnsi" w:eastAsiaTheme="minorEastAsia" w:hAnsiTheme="minorHAnsi" w:cstheme="minorBidi"/>
                <w:noProof/>
              </w:rPr>
              <w:tab/>
            </w:r>
            <w:r w:rsidRPr="0025736F">
              <w:rPr>
                <w:rStyle w:val="Hyperlink"/>
                <w:noProof/>
              </w:rPr>
              <w:t>Alternative 6: MongoDB</w:t>
            </w:r>
            <w:r>
              <w:rPr>
                <w:noProof/>
                <w:webHidden/>
              </w:rPr>
              <w:tab/>
            </w:r>
            <w:r>
              <w:rPr>
                <w:noProof/>
                <w:webHidden/>
              </w:rPr>
              <w:fldChar w:fldCharType="begin"/>
            </w:r>
            <w:r>
              <w:rPr>
                <w:noProof/>
                <w:webHidden/>
              </w:rPr>
              <w:instrText xml:space="preserve"> PAGEREF _Toc61955677 \h </w:instrText>
            </w:r>
          </w:ins>
          <w:r>
            <w:rPr>
              <w:noProof/>
              <w:webHidden/>
            </w:rPr>
          </w:r>
          <w:r>
            <w:rPr>
              <w:noProof/>
              <w:webHidden/>
            </w:rPr>
            <w:fldChar w:fldCharType="separate"/>
          </w:r>
          <w:ins w:id="121" w:author="Bolleter, Leland (CTR) - FPAC-BC, Fort Collins, CO" w:date="2021-01-20T15:04:00Z">
            <w:r w:rsidR="00B24863">
              <w:rPr>
                <w:noProof/>
                <w:webHidden/>
              </w:rPr>
              <w:t>15</w:t>
            </w:r>
          </w:ins>
          <w:ins w:id="122" w:author="Bolleter, Leland (CTR) - FPAC-BC, Fort Collins, CO" w:date="2021-01-19T13:33:00Z">
            <w:r>
              <w:rPr>
                <w:noProof/>
                <w:webHidden/>
              </w:rPr>
              <w:fldChar w:fldCharType="end"/>
            </w:r>
            <w:r w:rsidRPr="0025736F">
              <w:rPr>
                <w:rStyle w:val="Hyperlink"/>
                <w:noProof/>
              </w:rPr>
              <w:fldChar w:fldCharType="end"/>
            </w:r>
          </w:ins>
        </w:p>
        <w:p w14:paraId="5E640867" w14:textId="6BEA36DB" w:rsidR="00A76CFC" w:rsidRDefault="00A76CFC">
          <w:pPr>
            <w:pStyle w:val="TOC1"/>
            <w:rPr>
              <w:ins w:id="123" w:author="Bolleter, Leland (CTR) - FPAC-BC, Fort Collins, CO" w:date="2021-01-19T13:33:00Z"/>
              <w:rFonts w:asciiTheme="minorHAnsi" w:eastAsiaTheme="minorEastAsia" w:hAnsiTheme="minorHAnsi" w:cstheme="minorBidi"/>
              <w:noProof/>
            </w:rPr>
          </w:pPr>
          <w:ins w:id="124" w:author="Bolleter, Leland (CTR) - FPAC-BC, Fort Collins, CO" w:date="2021-01-19T13:33:00Z">
            <w:r w:rsidRPr="0025736F">
              <w:rPr>
                <w:rStyle w:val="Hyperlink"/>
                <w:noProof/>
              </w:rPr>
              <w:fldChar w:fldCharType="begin"/>
            </w:r>
            <w:r w:rsidRPr="0025736F">
              <w:rPr>
                <w:rStyle w:val="Hyperlink"/>
                <w:noProof/>
              </w:rPr>
              <w:instrText xml:space="preserve"> </w:instrText>
            </w:r>
            <w:r>
              <w:rPr>
                <w:noProof/>
              </w:rPr>
              <w:instrText>HYPERLINK \l "_Toc61955678"</w:instrText>
            </w:r>
            <w:r w:rsidRPr="0025736F">
              <w:rPr>
                <w:rStyle w:val="Hyperlink"/>
                <w:noProof/>
              </w:rPr>
              <w:instrText xml:space="preserve"> </w:instrText>
            </w:r>
            <w:r w:rsidRPr="0025736F">
              <w:rPr>
                <w:rStyle w:val="Hyperlink"/>
                <w:noProof/>
              </w:rPr>
              <w:fldChar w:fldCharType="separate"/>
            </w:r>
            <w:r w:rsidRPr="0025736F">
              <w:rPr>
                <w:rStyle w:val="Hyperlink"/>
                <w:noProof/>
              </w:rPr>
              <w:t>14)</w:t>
            </w:r>
            <w:r>
              <w:rPr>
                <w:rFonts w:asciiTheme="minorHAnsi" w:eastAsiaTheme="minorEastAsia" w:hAnsiTheme="minorHAnsi" w:cstheme="minorBidi"/>
                <w:noProof/>
              </w:rPr>
              <w:tab/>
            </w:r>
            <w:r w:rsidRPr="0025736F">
              <w:rPr>
                <w:rStyle w:val="Hyperlink"/>
                <w:noProof/>
              </w:rPr>
              <w:t>Alternative Comparison</w:t>
            </w:r>
            <w:r>
              <w:rPr>
                <w:noProof/>
                <w:webHidden/>
              </w:rPr>
              <w:tab/>
            </w:r>
            <w:r>
              <w:rPr>
                <w:noProof/>
                <w:webHidden/>
              </w:rPr>
              <w:fldChar w:fldCharType="begin"/>
            </w:r>
            <w:r>
              <w:rPr>
                <w:noProof/>
                <w:webHidden/>
              </w:rPr>
              <w:instrText xml:space="preserve"> PAGEREF _Toc61955678 \h </w:instrText>
            </w:r>
          </w:ins>
          <w:r>
            <w:rPr>
              <w:noProof/>
              <w:webHidden/>
            </w:rPr>
          </w:r>
          <w:r>
            <w:rPr>
              <w:noProof/>
              <w:webHidden/>
            </w:rPr>
            <w:fldChar w:fldCharType="separate"/>
          </w:r>
          <w:ins w:id="125" w:author="Bolleter, Leland (CTR) - FPAC-BC, Fort Collins, CO" w:date="2021-01-20T15:04:00Z">
            <w:r w:rsidR="00B24863">
              <w:rPr>
                <w:noProof/>
                <w:webHidden/>
              </w:rPr>
              <w:t>15</w:t>
            </w:r>
          </w:ins>
          <w:ins w:id="126" w:author="Bolleter, Leland (CTR) - FPAC-BC, Fort Collins, CO" w:date="2021-01-19T13:33:00Z">
            <w:r>
              <w:rPr>
                <w:noProof/>
                <w:webHidden/>
              </w:rPr>
              <w:fldChar w:fldCharType="end"/>
            </w:r>
            <w:r w:rsidRPr="0025736F">
              <w:rPr>
                <w:rStyle w:val="Hyperlink"/>
                <w:noProof/>
              </w:rPr>
              <w:fldChar w:fldCharType="end"/>
            </w:r>
          </w:ins>
        </w:p>
        <w:p w14:paraId="3EA352AD" w14:textId="362462C3" w:rsidR="00A76CFC" w:rsidRDefault="00A76CFC">
          <w:pPr>
            <w:pStyle w:val="TOC1"/>
            <w:rPr>
              <w:ins w:id="127" w:author="Bolleter, Leland (CTR) - FPAC-BC, Fort Collins, CO" w:date="2021-01-19T13:33:00Z"/>
              <w:rFonts w:asciiTheme="minorHAnsi" w:eastAsiaTheme="minorEastAsia" w:hAnsiTheme="minorHAnsi" w:cstheme="minorBidi"/>
              <w:noProof/>
            </w:rPr>
          </w:pPr>
          <w:ins w:id="128" w:author="Bolleter, Leland (CTR) - FPAC-BC, Fort Collins, CO" w:date="2021-01-19T13:33:00Z">
            <w:r w:rsidRPr="0025736F">
              <w:rPr>
                <w:rStyle w:val="Hyperlink"/>
                <w:noProof/>
              </w:rPr>
              <w:fldChar w:fldCharType="begin"/>
            </w:r>
            <w:r w:rsidRPr="0025736F">
              <w:rPr>
                <w:rStyle w:val="Hyperlink"/>
                <w:noProof/>
              </w:rPr>
              <w:instrText xml:space="preserve"> </w:instrText>
            </w:r>
            <w:r>
              <w:rPr>
                <w:noProof/>
              </w:rPr>
              <w:instrText>HYPERLINK \l "_Toc61955679"</w:instrText>
            </w:r>
            <w:r w:rsidRPr="0025736F">
              <w:rPr>
                <w:rStyle w:val="Hyperlink"/>
                <w:noProof/>
              </w:rPr>
              <w:instrText xml:space="preserve"> </w:instrText>
            </w:r>
            <w:r w:rsidRPr="0025736F">
              <w:rPr>
                <w:rStyle w:val="Hyperlink"/>
                <w:noProof/>
              </w:rPr>
              <w:fldChar w:fldCharType="separate"/>
            </w:r>
            <w:r w:rsidRPr="0025736F">
              <w:rPr>
                <w:rStyle w:val="Hyperlink"/>
                <w:noProof/>
              </w:rPr>
              <w:t>15)</w:t>
            </w:r>
            <w:r>
              <w:rPr>
                <w:rFonts w:asciiTheme="minorHAnsi" w:eastAsiaTheme="minorEastAsia" w:hAnsiTheme="minorHAnsi" w:cstheme="minorBidi"/>
                <w:noProof/>
              </w:rPr>
              <w:tab/>
            </w:r>
            <w:r w:rsidRPr="0025736F">
              <w:rPr>
                <w:rStyle w:val="Hyperlink"/>
                <w:noProof/>
              </w:rPr>
              <w:t>Recommendations</w:t>
            </w:r>
            <w:r>
              <w:rPr>
                <w:noProof/>
                <w:webHidden/>
              </w:rPr>
              <w:tab/>
            </w:r>
            <w:r>
              <w:rPr>
                <w:noProof/>
                <w:webHidden/>
              </w:rPr>
              <w:fldChar w:fldCharType="begin"/>
            </w:r>
            <w:r>
              <w:rPr>
                <w:noProof/>
                <w:webHidden/>
              </w:rPr>
              <w:instrText xml:space="preserve"> PAGEREF _Toc61955679 \h </w:instrText>
            </w:r>
          </w:ins>
          <w:r>
            <w:rPr>
              <w:noProof/>
              <w:webHidden/>
            </w:rPr>
          </w:r>
          <w:r>
            <w:rPr>
              <w:noProof/>
              <w:webHidden/>
            </w:rPr>
            <w:fldChar w:fldCharType="separate"/>
          </w:r>
          <w:ins w:id="129" w:author="Bolleter, Leland (CTR) - FPAC-BC, Fort Collins, CO" w:date="2021-01-20T15:04:00Z">
            <w:r w:rsidR="00B24863">
              <w:rPr>
                <w:noProof/>
                <w:webHidden/>
              </w:rPr>
              <w:t>15</w:t>
            </w:r>
          </w:ins>
          <w:ins w:id="130" w:author="Bolleter, Leland (CTR) - FPAC-BC, Fort Collins, CO" w:date="2021-01-19T13:33:00Z">
            <w:r>
              <w:rPr>
                <w:noProof/>
                <w:webHidden/>
              </w:rPr>
              <w:fldChar w:fldCharType="end"/>
            </w:r>
            <w:r w:rsidRPr="0025736F">
              <w:rPr>
                <w:rStyle w:val="Hyperlink"/>
                <w:noProof/>
              </w:rPr>
              <w:fldChar w:fldCharType="end"/>
            </w:r>
          </w:ins>
        </w:p>
        <w:p w14:paraId="1AA788F9" w14:textId="31F5A431" w:rsidR="00A76CFC" w:rsidRDefault="00A76CFC">
          <w:pPr>
            <w:pStyle w:val="TOC1"/>
            <w:rPr>
              <w:ins w:id="131" w:author="Bolleter, Leland (CTR) - FPAC-BC, Fort Collins, CO" w:date="2021-01-19T13:33:00Z"/>
              <w:rFonts w:asciiTheme="minorHAnsi" w:eastAsiaTheme="minorEastAsia" w:hAnsiTheme="minorHAnsi" w:cstheme="minorBidi"/>
              <w:noProof/>
            </w:rPr>
          </w:pPr>
          <w:ins w:id="132" w:author="Bolleter, Leland (CTR) - FPAC-BC, Fort Collins, CO" w:date="2021-01-19T13:33:00Z">
            <w:r w:rsidRPr="0025736F">
              <w:rPr>
                <w:rStyle w:val="Hyperlink"/>
                <w:noProof/>
              </w:rPr>
              <w:fldChar w:fldCharType="begin"/>
            </w:r>
            <w:r w:rsidRPr="0025736F">
              <w:rPr>
                <w:rStyle w:val="Hyperlink"/>
                <w:noProof/>
              </w:rPr>
              <w:instrText xml:space="preserve"> </w:instrText>
            </w:r>
            <w:r>
              <w:rPr>
                <w:noProof/>
              </w:rPr>
              <w:instrText>HYPERLINK \l "_Toc61955680"</w:instrText>
            </w:r>
            <w:r w:rsidRPr="0025736F">
              <w:rPr>
                <w:rStyle w:val="Hyperlink"/>
                <w:noProof/>
              </w:rPr>
              <w:instrText xml:space="preserve"> </w:instrText>
            </w:r>
            <w:r w:rsidRPr="0025736F">
              <w:rPr>
                <w:rStyle w:val="Hyperlink"/>
                <w:noProof/>
              </w:rPr>
              <w:fldChar w:fldCharType="separate"/>
            </w:r>
            <w:r w:rsidRPr="0025736F">
              <w:rPr>
                <w:rStyle w:val="Hyperlink"/>
                <w:noProof/>
              </w:rPr>
              <w:t>16)</w:t>
            </w:r>
            <w:r>
              <w:rPr>
                <w:rFonts w:asciiTheme="minorHAnsi" w:eastAsiaTheme="minorEastAsia" w:hAnsiTheme="minorHAnsi" w:cstheme="minorBidi"/>
                <w:noProof/>
              </w:rPr>
              <w:tab/>
            </w:r>
            <w:r w:rsidRPr="0025736F">
              <w:rPr>
                <w:rStyle w:val="Hyperlink"/>
                <w:noProof/>
              </w:rPr>
              <w:t>Appendix</w:t>
            </w:r>
            <w:r>
              <w:rPr>
                <w:noProof/>
                <w:webHidden/>
              </w:rPr>
              <w:tab/>
            </w:r>
            <w:r>
              <w:rPr>
                <w:noProof/>
                <w:webHidden/>
              </w:rPr>
              <w:fldChar w:fldCharType="begin"/>
            </w:r>
            <w:r>
              <w:rPr>
                <w:noProof/>
                <w:webHidden/>
              </w:rPr>
              <w:instrText xml:space="preserve"> PAGEREF _Toc61955680 \h </w:instrText>
            </w:r>
          </w:ins>
          <w:r>
            <w:rPr>
              <w:noProof/>
              <w:webHidden/>
            </w:rPr>
          </w:r>
          <w:r>
            <w:rPr>
              <w:noProof/>
              <w:webHidden/>
            </w:rPr>
            <w:fldChar w:fldCharType="separate"/>
          </w:r>
          <w:ins w:id="133" w:author="Bolleter, Leland (CTR) - FPAC-BC, Fort Collins, CO" w:date="2021-01-20T15:04:00Z">
            <w:r w:rsidR="00B24863">
              <w:rPr>
                <w:noProof/>
                <w:webHidden/>
              </w:rPr>
              <w:t>15</w:t>
            </w:r>
          </w:ins>
          <w:ins w:id="134" w:author="Bolleter, Leland (CTR) - FPAC-BC, Fort Collins, CO" w:date="2021-01-19T13:33:00Z">
            <w:r>
              <w:rPr>
                <w:noProof/>
                <w:webHidden/>
              </w:rPr>
              <w:fldChar w:fldCharType="end"/>
            </w:r>
            <w:r w:rsidRPr="0025736F">
              <w:rPr>
                <w:rStyle w:val="Hyperlink"/>
                <w:noProof/>
              </w:rPr>
              <w:fldChar w:fldCharType="end"/>
            </w:r>
          </w:ins>
        </w:p>
        <w:p w14:paraId="44CAFAB5" w14:textId="1A129F05" w:rsidR="00EF38FF" w:rsidDel="00A76CFC" w:rsidRDefault="00EF38FF">
          <w:pPr>
            <w:pStyle w:val="TOC1"/>
            <w:rPr>
              <w:ins w:id="135" w:author="Leland" w:date="2021-01-06T21:53:00Z"/>
              <w:del w:id="136" w:author="Bolleter, Leland (CTR) - FPAC-BC, Fort Collins, CO" w:date="2021-01-19T13:33:00Z"/>
              <w:rFonts w:asciiTheme="minorHAnsi" w:eastAsiaTheme="minorEastAsia" w:hAnsiTheme="minorHAnsi" w:cstheme="minorBidi"/>
              <w:noProof/>
            </w:rPr>
          </w:pPr>
          <w:ins w:id="137" w:author="Leland" w:date="2021-01-06T21:53:00Z">
            <w:del w:id="138" w:author="Bolleter, Leland (CTR) - FPAC-BC, Fort Collins, CO" w:date="2021-01-19T13:33:00Z">
              <w:r w:rsidRPr="00D2176A" w:rsidDel="00A76CFC">
                <w:rPr>
                  <w:rStyle w:val="Hyperlink"/>
                  <w:noProof/>
                </w:rPr>
                <w:fldChar w:fldCharType="begin"/>
              </w:r>
              <w:r w:rsidRPr="00D2176A" w:rsidDel="00A76CFC">
                <w:rPr>
                  <w:rStyle w:val="Hyperlink"/>
                  <w:noProof/>
                </w:rPr>
                <w:delInstrText xml:space="preserve"> </w:delInstrText>
              </w:r>
              <w:r w:rsidDel="00A76CFC">
                <w:rPr>
                  <w:noProof/>
                </w:rPr>
                <w:delInstrText>HYPERLINK \l "_Toc60862443"</w:delInstrText>
              </w:r>
              <w:r w:rsidRPr="00D2176A" w:rsidDel="00A76CFC">
                <w:rPr>
                  <w:rStyle w:val="Hyperlink"/>
                  <w:noProof/>
                </w:rPr>
                <w:delInstrText xml:space="preserve"> </w:delInstrText>
              </w:r>
              <w:r w:rsidRPr="00D2176A" w:rsidDel="00A76CFC">
                <w:rPr>
                  <w:rStyle w:val="Hyperlink"/>
                  <w:noProof/>
                </w:rPr>
                <w:fldChar w:fldCharType="separate"/>
              </w:r>
              <w:r w:rsidRPr="00D2176A" w:rsidDel="00A76CFC">
                <w:rPr>
                  <w:rStyle w:val="Hyperlink"/>
                  <w:noProof/>
                </w:rPr>
                <w:delText>1)</w:delText>
              </w:r>
              <w:r w:rsidDel="00A76CFC">
                <w:rPr>
                  <w:rFonts w:asciiTheme="minorHAnsi" w:eastAsiaTheme="minorEastAsia" w:hAnsiTheme="minorHAnsi" w:cstheme="minorBidi"/>
                  <w:noProof/>
                </w:rPr>
                <w:tab/>
              </w:r>
              <w:r w:rsidRPr="00D2176A" w:rsidDel="00A76CFC">
                <w:rPr>
                  <w:rStyle w:val="Hyperlink"/>
                  <w:noProof/>
                </w:rPr>
                <w:delText>Document Objective</w:delText>
              </w:r>
              <w:r w:rsidDel="00A76CFC">
                <w:rPr>
                  <w:noProof/>
                  <w:webHidden/>
                </w:rPr>
                <w:tab/>
              </w:r>
              <w:r w:rsidDel="00A76CFC">
                <w:rPr>
                  <w:noProof/>
                  <w:webHidden/>
                </w:rPr>
                <w:fldChar w:fldCharType="begin"/>
              </w:r>
              <w:r w:rsidDel="00A76CFC">
                <w:rPr>
                  <w:noProof/>
                  <w:webHidden/>
                </w:rPr>
                <w:delInstrText xml:space="preserve"> PAGEREF _Toc60862443 \h </w:delInstrText>
              </w:r>
            </w:del>
          </w:ins>
          <w:del w:id="139" w:author="Bolleter, Leland (CTR) - FPAC-BC, Fort Collins, CO" w:date="2021-01-19T13:33:00Z">
            <w:r w:rsidDel="00A76CFC">
              <w:rPr>
                <w:noProof/>
                <w:webHidden/>
              </w:rPr>
              <w:fldChar w:fldCharType="separate"/>
            </w:r>
          </w:del>
          <w:ins w:id="140" w:author="Bolleter, Leland (CTR) - FPAC-BC, Fort Collins, CO" w:date="2021-01-20T15:04:00Z">
            <w:r w:rsidR="00B24863">
              <w:rPr>
                <w:b/>
                <w:bCs/>
                <w:noProof/>
                <w:webHidden/>
              </w:rPr>
              <w:t>Error! Bookmark not defined.</w:t>
            </w:r>
          </w:ins>
          <w:ins w:id="141" w:author="Leland" w:date="2021-01-07T10:28:00Z">
            <w:del w:id="142" w:author="Bolleter, Leland (CTR) - FPAC-BC, Fort Collins, CO" w:date="2021-01-19T13:33:00Z">
              <w:r w:rsidR="006136CE" w:rsidDel="00A76CFC">
                <w:rPr>
                  <w:noProof/>
                  <w:webHidden/>
                </w:rPr>
                <w:delText>5</w:delText>
              </w:r>
            </w:del>
          </w:ins>
          <w:ins w:id="143" w:author="Leland" w:date="2021-01-06T21:53:00Z">
            <w:del w:id="144" w:author="Bolleter, Leland (CTR) - FPAC-BC, Fort Collins, CO" w:date="2021-01-19T13:33:00Z">
              <w:r w:rsidDel="00A76CFC">
                <w:rPr>
                  <w:noProof/>
                  <w:webHidden/>
                </w:rPr>
                <w:fldChar w:fldCharType="end"/>
              </w:r>
              <w:r w:rsidRPr="00D2176A" w:rsidDel="00A76CFC">
                <w:rPr>
                  <w:rStyle w:val="Hyperlink"/>
                  <w:noProof/>
                </w:rPr>
                <w:fldChar w:fldCharType="end"/>
              </w:r>
            </w:del>
          </w:ins>
        </w:p>
        <w:p w14:paraId="3A00BFFB" w14:textId="0B01A1AD" w:rsidR="00EF38FF" w:rsidDel="00A76CFC" w:rsidRDefault="00EF38FF">
          <w:pPr>
            <w:pStyle w:val="TOC1"/>
            <w:rPr>
              <w:ins w:id="145" w:author="Leland" w:date="2021-01-06T21:53:00Z"/>
              <w:del w:id="146" w:author="Bolleter, Leland (CTR) - FPAC-BC, Fort Collins, CO" w:date="2021-01-19T13:33:00Z"/>
              <w:rFonts w:asciiTheme="minorHAnsi" w:eastAsiaTheme="minorEastAsia" w:hAnsiTheme="minorHAnsi" w:cstheme="minorBidi"/>
              <w:noProof/>
            </w:rPr>
          </w:pPr>
          <w:ins w:id="147" w:author="Leland" w:date="2021-01-06T21:53:00Z">
            <w:del w:id="148" w:author="Bolleter, Leland (CTR) - FPAC-BC, Fort Collins, CO" w:date="2021-01-19T13:33:00Z">
              <w:r w:rsidRPr="00D2176A" w:rsidDel="00A76CFC">
                <w:rPr>
                  <w:rStyle w:val="Hyperlink"/>
                  <w:noProof/>
                </w:rPr>
                <w:fldChar w:fldCharType="begin"/>
              </w:r>
              <w:r w:rsidRPr="00D2176A" w:rsidDel="00A76CFC">
                <w:rPr>
                  <w:rStyle w:val="Hyperlink"/>
                  <w:noProof/>
                </w:rPr>
                <w:delInstrText xml:space="preserve"> </w:delInstrText>
              </w:r>
              <w:r w:rsidDel="00A76CFC">
                <w:rPr>
                  <w:noProof/>
                </w:rPr>
                <w:delInstrText>HYPERLINK \l "_Toc60862444"</w:delInstrText>
              </w:r>
              <w:r w:rsidRPr="00D2176A" w:rsidDel="00A76CFC">
                <w:rPr>
                  <w:rStyle w:val="Hyperlink"/>
                  <w:noProof/>
                </w:rPr>
                <w:delInstrText xml:space="preserve"> </w:delInstrText>
              </w:r>
              <w:r w:rsidRPr="00D2176A" w:rsidDel="00A76CFC">
                <w:rPr>
                  <w:rStyle w:val="Hyperlink"/>
                  <w:noProof/>
                </w:rPr>
                <w:fldChar w:fldCharType="separate"/>
              </w:r>
              <w:r w:rsidRPr="00D2176A" w:rsidDel="00A76CFC">
                <w:rPr>
                  <w:rStyle w:val="Hyperlink"/>
                  <w:noProof/>
                </w:rPr>
                <w:delText>2)</w:delText>
              </w:r>
              <w:r w:rsidDel="00A76CFC">
                <w:rPr>
                  <w:rFonts w:asciiTheme="minorHAnsi" w:eastAsiaTheme="minorEastAsia" w:hAnsiTheme="minorHAnsi" w:cstheme="minorBidi"/>
                  <w:noProof/>
                </w:rPr>
                <w:tab/>
              </w:r>
              <w:r w:rsidRPr="00D2176A" w:rsidDel="00A76CFC">
                <w:rPr>
                  <w:rStyle w:val="Hyperlink"/>
                  <w:noProof/>
                </w:rPr>
                <w:delText>Background</w:delText>
              </w:r>
              <w:r w:rsidDel="00A76CFC">
                <w:rPr>
                  <w:noProof/>
                  <w:webHidden/>
                </w:rPr>
                <w:tab/>
              </w:r>
              <w:r w:rsidDel="00A76CFC">
                <w:rPr>
                  <w:noProof/>
                  <w:webHidden/>
                </w:rPr>
                <w:fldChar w:fldCharType="begin"/>
              </w:r>
              <w:r w:rsidDel="00A76CFC">
                <w:rPr>
                  <w:noProof/>
                  <w:webHidden/>
                </w:rPr>
                <w:delInstrText xml:space="preserve"> PAGEREF _Toc60862444 \h </w:delInstrText>
              </w:r>
            </w:del>
          </w:ins>
          <w:del w:id="149" w:author="Bolleter, Leland (CTR) - FPAC-BC, Fort Collins, CO" w:date="2021-01-19T13:33:00Z">
            <w:r w:rsidDel="00A76CFC">
              <w:rPr>
                <w:noProof/>
                <w:webHidden/>
              </w:rPr>
              <w:fldChar w:fldCharType="separate"/>
            </w:r>
          </w:del>
          <w:ins w:id="150" w:author="Bolleter, Leland (CTR) - FPAC-BC, Fort Collins, CO" w:date="2021-01-20T15:04:00Z">
            <w:r w:rsidR="00B24863">
              <w:rPr>
                <w:b/>
                <w:bCs/>
                <w:noProof/>
                <w:webHidden/>
              </w:rPr>
              <w:t>Error! Bookmark not defined.</w:t>
            </w:r>
          </w:ins>
          <w:ins w:id="151" w:author="Leland" w:date="2021-01-07T10:28:00Z">
            <w:del w:id="152" w:author="Bolleter, Leland (CTR) - FPAC-BC, Fort Collins, CO" w:date="2021-01-19T13:33:00Z">
              <w:r w:rsidR="006136CE" w:rsidDel="00A76CFC">
                <w:rPr>
                  <w:noProof/>
                  <w:webHidden/>
                </w:rPr>
                <w:delText>5</w:delText>
              </w:r>
            </w:del>
          </w:ins>
          <w:ins w:id="153" w:author="Leland" w:date="2021-01-06T21:53:00Z">
            <w:del w:id="154" w:author="Bolleter, Leland (CTR) - FPAC-BC, Fort Collins, CO" w:date="2021-01-19T13:33:00Z">
              <w:r w:rsidDel="00A76CFC">
                <w:rPr>
                  <w:noProof/>
                  <w:webHidden/>
                </w:rPr>
                <w:fldChar w:fldCharType="end"/>
              </w:r>
              <w:r w:rsidRPr="00D2176A" w:rsidDel="00A76CFC">
                <w:rPr>
                  <w:rStyle w:val="Hyperlink"/>
                  <w:noProof/>
                </w:rPr>
                <w:fldChar w:fldCharType="end"/>
              </w:r>
            </w:del>
          </w:ins>
        </w:p>
        <w:p w14:paraId="49D1CBF0" w14:textId="238EDAE3" w:rsidR="00EF38FF" w:rsidDel="00A76CFC" w:rsidRDefault="00EF38FF">
          <w:pPr>
            <w:pStyle w:val="TOC2"/>
            <w:rPr>
              <w:ins w:id="155" w:author="Leland" w:date="2021-01-06T21:53:00Z"/>
              <w:del w:id="156" w:author="Bolleter, Leland (CTR) - FPAC-BC, Fort Collins, CO" w:date="2021-01-19T13:33:00Z"/>
              <w:rFonts w:asciiTheme="minorHAnsi" w:eastAsiaTheme="minorEastAsia" w:hAnsiTheme="minorHAnsi" w:cstheme="minorBidi"/>
              <w:noProof/>
            </w:rPr>
          </w:pPr>
          <w:ins w:id="157" w:author="Leland" w:date="2021-01-06T21:53:00Z">
            <w:del w:id="158" w:author="Bolleter, Leland (CTR) - FPAC-BC, Fort Collins, CO" w:date="2021-01-19T13:33:00Z">
              <w:r w:rsidRPr="00D2176A" w:rsidDel="00A76CFC">
                <w:rPr>
                  <w:rStyle w:val="Hyperlink"/>
                  <w:noProof/>
                </w:rPr>
                <w:fldChar w:fldCharType="begin"/>
              </w:r>
              <w:r w:rsidRPr="00D2176A" w:rsidDel="00A76CFC">
                <w:rPr>
                  <w:rStyle w:val="Hyperlink"/>
                  <w:noProof/>
                </w:rPr>
                <w:delInstrText xml:space="preserve"> </w:delInstrText>
              </w:r>
              <w:r w:rsidDel="00A76CFC">
                <w:rPr>
                  <w:noProof/>
                </w:rPr>
                <w:delInstrText>HYPERLINK \l "_Toc60862445"</w:delInstrText>
              </w:r>
              <w:r w:rsidRPr="00D2176A" w:rsidDel="00A76CFC">
                <w:rPr>
                  <w:rStyle w:val="Hyperlink"/>
                  <w:noProof/>
                </w:rPr>
                <w:delInstrText xml:space="preserve"> </w:delInstrText>
              </w:r>
              <w:r w:rsidRPr="00D2176A" w:rsidDel="00A76CFC">
                <w:rPr>
                  <w:rStyle w:val="Hyperlink"/>
                  <w:noProof/>
                </w:rPr>
                <w:fldChar w:fldCharType="separate"/>
              </w:r>
              <w:r w:rsidRPr="00D2176A" w:rsidDel="00A76CFC">
                <w:rPr>
                  <w:rStyle w:val="Hyperlink"/>
                  <w:noProof/>
                </w:rPr>
                <w:delText>A.</w:delText>
              </w:r>
              <w:r w:rsidDel="00A76CFC">
                <w:rPr>
                  <w:rFonts w:asciiTheme="minorHAnsi" w:eastAsiaTheme="minorEastAsia" w:hAnsiTheme="minorHAnsi" w:cstheme="minorBidi"/>
                  <w:noProof/>
                </w:rPr>
                <w:tab/>
              </w:r>
              <w:r w:rsidRPr="00D2176A" w:rsidDel="00A76CFC">
                <w:rPr>
                  <w:rStyle w:val="Hyperlink"/>
                  <w:noProof/>
                </w:rPr>
                <w:delText>Soil Science and Resource Assessment Division (Soil Properties)</w:delText>
              </w:r>
              <w:r w:rsidDel="00A76CFC">
                <w:rPr>
                  <w:noProof/>
                  <w:webHidden/>
                </w:rPr>
                <w:tab/>
              </w:r>
              <w:r w:rsidDel="00A76CFC">
                <w:rPr>
                  <w:noProof/>
                  <w:webHidden/>
                </w:rPr>
                <w:fldChar w:fldCharType="begin"/>
              </w:r>
              <w:r w:rsidDel="00A76CFC">
                <w:rPr>
                  <w:noProof/>
                  <w:webHidden/>
                </w:rPr>
                <w:delInstrText xml:space="preserve"> PAGEREF _Toc60862445 \h </w:delInstrText>
              </w:r>
            </w:del>
          </w:ins>
          <w:del w:id="159" w:author="Bolleter, Leland (CTR) - FPAC-BC, Fort Collins, CO" w:date="2021-01-19T13:33:00Z">
            <w:r w:rsidDel="00A76CFC">
              <w:rPr>
                <w:noProof/>
                <w:webHidden/>
              </w:rPr>
              <w:fldChar w:fldCharType="separate"/>
            </w:r>
          </w:del>
          <w:ins w:id="160" w:author="Bolleter, Leland (CTR) - FPAC-BC, Fort Collins, CO" w:date="2021-01-20T15:04:00Z">
            <w:r w:rsidR="00B24863">
              <w:rPr>
                <w:b/>
                <w:bCs/>
                <w:noProof/>
                <w:webHidden/>
              </w:rPr>
              <w:t>Error! Bookmark not defined.</w:t>
            </w:r>
          </w:ins>
          <w:ins w:id="161" w:author="Leland" w:date="2021-01-07T10:28:00Z">
            <w:del w:id="162" w:author="Bolleter, Leland (CTR) - FPAC-BC, Fort Collins, CO" w:date="2021-01-19T13:33:00Z">
              <w:r w:rsidR="006136CE" w:rsidDel="00A76CFC">
                <w:rPr>
                  <w:noProof/>
                  <w:webHidden/>
                </w:rPr>
                <w:delText>5</w:delText>
              </w:r>
            </w:del>
          </w:ins>
          <w:ins w:id="163" w:author="Leland" w:date="2021-01-06T21:53:00Z">
            <w:del w:id="164" w:author="Bolleter, Leland (CTR) - FPAC-BC, Fort Collins, CO" w:date="2021-01-19T13:33:00Z">
              <w:r w:rsidDel="00A76CFC">
                <w:rPr>
                  <w:noProof/>
                  <w:webHidden/>
                </w:rPr>
                <w:fldChar w:fldCharType="end"/>
              </w:r>
              <w:r w:rsidRPr="00D2176A" w:rsidDel="00A76CFC">
                <w:rPr>
                  <w:rStyle w:val="Hyperlink"/>
                  <w:noProof/>
                </w:rPr>
                <w:fldChar w:fldCharType="end"/>
              </w:r>
            </w:del>
          </w:ins>
        </w:p>
        <w:p w14:paraId="1089822B" w14:textId="1C62D518" w:rsidR="00EF38FF" w:rsidDel="00A76CFC" w:rsidRDefault="00EF38FF">
          <w:pPr>
            <w:pStyle w:val="TOC2"/>
            <w:rPr>
              <w:ins w:id="165" w:author="Leland" w:date="2021-01-06T21:53:00Z"/>
              <w:del w:id="166" w:author="Bolleter, Leland (CTR) - FPAC-BC, Fort Collins, CO" w:date="2021-01-19T13:33:00Z"/>
              <w:rFonts w:asciiTheme="minorHAnsi" w:eastAsiaTheme="minorEastAsia" w:hAnsiTheme="minorHAnsi" w:cstheme="minorBidi"/>
              <w:noProof/>
            </w:rPr>
          </w:pPr>
          <w:ins w:id="167" w:author="Leland" w:date="2021-01-06T21:53:00Z">
            <w:del w:id="168" w:author="Bolleter, Leland (CTR) - FPAC-BC, Fort Collins, CO" w:date="2021-01-19T13:33:00Z">
              <w:r w:rsidRPr="00D2176A" w:rsidDel="00A76CFC">
                <w:rPr>
                  <w:rStyle w:val="Hyperlink"/>
                  <w:noProof/>
                </w:rPr>
                <w:fldChar w:fldCharType="begin"/>
              </w:r>
              <w:r w:rsidRPr="00D2176A" w:rsidDel="00A76CFC">
                <w:rPr>
                  <w:rStyle w:val="Hyperlink"/>
                  <w:noProof/>
                </w:rPr>
                <w:delInstrText xml:space="preserve"> </w:delInstrText>
              </w:r>
              <w:r w:rsidDel="00A76CFC">
                <w:rPr>
                  <w:noProof/>
                </w:rPr>
                <w:delInstrText>HYPERLINK \l "_Toc60862446"</w:delInstrText>
              </w:r>
              <w:r w:rsidRPr="00D2176A" w:rsidDel="00A76CFC">
                <w:rPr>
                  <w:rStyle w:val="Hyperlink"/>
                  <w:noProof/>
                </w:rPr>
                <w:delInstrText xml:space="preserve"> </w:delInstrText>
              </w:r>
              <w:r w:rsidRPr="00D2176A" w:rsidDel="00A76CFC">
                <w:rPr>
                  <w:rStyle w:val="Hyperlink"/>
                  <w:noProof/>
                </w:rPr>
                <w:fldChar w:fldCharType="separate"/>
              </w:r>
              <w:r w:rsidRPr="00D2176A" w:rsidDel="00A76CFC">
                <w:rPr>
                  <w:rStyle w:val="Hyperlink"/>
                  <w:noProof/>
                </w:rPr>
                <w:delText>B.</w:delText>
              </w:r>
              <w:r w:rsidDel="00A76CFC">
                <w:rPr>
                  <w:rFonts w:asciiTheme="minorHAnsi" w:eastAsiaTheme="minorEastAsia" w:hAnsiTheme="minorHAnsi" w:cstheme="minorBidi"/>
                  <w:noProof/>
                </w:rPr>
                <w:tab/>
              </w:r>
              <w:r w:rsidRPr="00D2176A" w:rsidDel="00A76CFC">
                <w:rPr>
                  <w:rStyle w:val="Hyperlink"/>
                  <w:noProof/>
                </w:rPr>
                <w:delText>Science &amp; Technology Division: NRCS Soil Health Division (Soil Health)</w:delText>
              </w:r>
              <w:r w:rsidDel="00A76CFC">
                <w:rPr>
                  <w:noProof/>
                  <w:webHidden/>
                </w:rPr>
                <w:tab/>
              </w:r>
              <w:r w:rsidDel="00A76CFC">
                <w:rPr>
                  <w:noProof/>
                  <w:webHidden/>
                </w:rPr>
                <w:fldChar w:fldCharType="begin"/>
              </w:r>
              <w:r w:rsidDel="00A76CFC">
                <w:rPr>
                  <w:noProof/>
                  <w:webHidden/>
                </w:rPr>
                <w:delInstrText xml:space="preserve"> PAGEREF _Toc60862446 \h </w:delInstrText>
              </w:r>
            </w:del>
          </w:ins>
          <w:del w:id="169" w:author="Bolleter, Leland (CTR) - FPAC-BC, Fort Collins, CO" w:date="2021-01-19T13:33:00Z">
            <w:r w:rsidDel="00A76CFC">
              <w:rPr>
                <w:noProof/>
                <w:webHidden/>
              </w:rPr>
              <w:fldChar w:fldCharType="separate"/>
            </w:r>
          </w:del>
          <w:ins w:id="170" w:author="Bolleter, Leland (CTR) - FPAC-BC, Fort Collins, CO" w:date="2021-01-20T15:04:00Z">
            <w:r w:rsidR="00B24863">
              <w:rPr>
                <w:b/>
                <w:bCs/>
                <w:noProof/>
                <w:webHidden/>
              </w:rPr>
              <w:t>Error! Bookmark not defined.</w:t>
            </w:r>
          </w:ins>
          <w:ins w:id="171" w:author="Leland" w:date="2021-01-07T10:28:00Z">
            <w:del w:id="172" w:author="Bolleter, Leland (CTR) - FPAC-BC, Fort Collins, CO" w:date="2021-01-19T13:33:00Z">
              <w:r w:rsidR="006136CE" w:rsidDel="00A76CFC">
                <w:rPr>
                  <w:noProof/>
                  <w:webHidden/>
                </w:rPr>
                <w:delText>5</w:delText>
              </w:r>
            </w:del>
          </w:ins>
          <w:ins w:id="173" w:author="Leland" w:date="2021-01-06T21:53:00Z">
            <w:del w:id="174" w:author="Bolleter, Leland (CTR) - FPAC-BC, Fort Collins, CO" w:date="2021-01-19T13:33:00Z">
              <w:r w:rsidDel="00A76CFC">
                <w:rPr>
                  <w:noProof/>
                  <w:webHidden/>
                </w:rPr>
                <w:fldChar w:fldCharType="end"/>
              </w:r>
              <w:r w:rsidRPr="00D2176A" w:rsidDel="00A76CFC">
                <w:rPr>
                  <w:rStyle w:val="Hyperlink"/>
                  <w:noProof/>
                </w:rPr>
                <w:fldChar w:fldCharType="end"/>
              </w:r>
            </w:del>
          </w:ins>
        </w:p>
        <w:p w14:paraId="06536625" w14:textId="17519862" w:rsidR="00EF38FF" w:rsidDel="00A76CFC" w:rsidRDefault="00EF38FF">
          <w:pPr>
            <w:pStyle w:val="TOC1"/>
            <w:rPr>
              <w:ins w:id="175" w:author="Leland" w:date="2021-01-06T21:53:00Z"/>
              <w:del w:id="176" w:author="Bolleter, Leland (CTR) - FPAC-BC, Fort Collins, CO" w:date="2021-01-19T13:33:00Z"/>
              <w:rFonts w:asciiTheme="minorHAnsi" w:eastAsiaTheme="minorEastAsia" w:hAnsiTheme="minorHAnsi" w:cstheme="minorBidi"/>
              <w:noProof/>
            </w:rPr>
          </w:pPr>
          <w:ins w:id="177" w:author="Leland" w:date="2021-01-06T21:53:00Z">
            <w:del w:id="178" w:author="Bolleter, Leland (CTR) - FPAC-BC, Fort Collins, CO" w:date="2021-01-19T13:33:00Z">
              <w:r w:rsidRPr="00D2176A" w:rsidDel="00A76CFC">
                <w:rPr>
                  <w:rStyle w:val="Hyperlink"/>
                  <w:noProof/>
                </w:rPr>
                <w:fldChar w:fldCharType="begin"/>
              </w:r>
              <w:r w:rsidRPr="00D2176A" w:rsidDel="00A76CFC">
                <w:rPr>
                  <w:rStyle w:val="Hyperlink"/>
                  <w:noProof/>
                </w:rPr>
                <w:delInstrText xml:space="preserve"> </w:delInstrText>
              </w:r>
              <w:r w:rsidDel="00A76CFC">
                <w:rPr>
                  <w:noProof/>
                </w:rPr>
                <w:delInstrText>HYPERLINK \l "_Toc60862447"</w:delInstrText>
              </w:r>
              <w:r w:rsidRPr="00D2176A" w:rsidDel="00A76CFC">
                <w:rPr>
                  <w:rStyle w:val="Hyperlink"/>
                  <w:noProof/>
                </w:rPr>
                <w:delInstrText xml:space="preserve"> </w:delInstrText>
              </w:r>
              <w:r w:rsidRPr="00D2176A" w:rsidDel="00A76CFC">
                <w:rPr>
                  <w:rStyle w:val="Hyperlink"/>
                  <w:noProof/>
                </w:rPr>
                <w:fldChar w:fldCharType="separate"/>
              </w:r>
              <w:r w:rsidRPr="00D2176A" w:rsidDel="00A76CFC">
                <w:rPr>
                  <w:rStyle w:val="Hyperlink"/>
                  <w:noProof/>
                </w:rPr>
                <w:delText>3)</w:delText>
              </w:r>
              <w:r w:rsidDel="00A76CFC">
                <w:rPr>
                  <w:rFonts w:asciiTheme="minorHAnsi" w:eastAsiaTheme="minorEastAsia" w:hAnsiTheme="minorHAnsi" w:cstheme="minorBidi"/>
                  <w:noProof/>
                </w:rPr>
                <w:tab/>
              </w:r>
              <w:r w:rsidRPr="00D2176A" w:rsidDel="00A76CFC">
                <w:rPr>
                  <w:rStyle w:val="Hyperlink"/>
                  <w:noProof/>
                </w:rPr>
                <w:delText>Business Need</w:delText>
              </w:r>
              <w:r w:rsidDel="00A76CFC">
                <w:rPr>
                  <w:noProof/>
                  <w:webHidden/>
                </w:rPr>
                <w:tab/>
              </w:r>
              <w:r w:rsidDel="00A76CFC">
                <w:rPr>
                  <w:noProof/>
                  <w:webHidden/>
                </w:rPr>
                <w:fldChar w:fldCharType="begin"/>
              </w:r>
              <w:r w:rsidDel="00A76CFC">
                <w:rPr>
                  <w:noProof/>
                  <w:webHidden/>
                </w:rPr>
                <w:delInstrText xml:space="preserve"> PAGEREF _Toc60862447 \h </w:delInstrText>
              </w:r>
            </w:del>
          </w:ins>
          <w:del w:id="179" w:author="Bolleter, Leland (CTR) - FPAC-BC, Fort Collins, CO" w:date="2021-01-19T13:33:00Z">
            <w:r w:rsidDel="00A76CFC">
              <w:rPr>
                <w:noProof/>
                <w:webHidden/>
              </w:rPr>
              <w:fldChar w:fldCharType="separate"/>
            </w:r>
          </w:del>
          <w:ins w:id="180" w:author="Bolleter, Leland (CTR) - FPAC-BC, Fort Collins, CO" w:date="2021-01-20T15:04:00Z">
            <w:r w:rsidR="00B24863">
              <w:rPr>
                <w:b/>
                <w:bCs/>
                <w:noProof/>
                <w:webHidden/>
              </w:rPr>
              <w:t>Error! Bookmark not defined.</w:t>
            </w:r>
          </w:ins>
          <w:ins w:id="181" w:author="Leland" w:date="2021-01-07T10:28:00Z">
            <w:del w:id="182" w:author="Bolleter, Leland (CTR) - FPAC-BC, Fort Collins, CO" w:date="2021-01-19T13:33:00Z">
              <w:r w:rsidR="006136CE" w:rsidDel="00A76CFC">
                <w:rPr>
                  <w:noProof/>
                  <w:webHidden/>
                </w:rPr>
                <w:delText>6</w:delText>
              </w:r>
            </w:del>
          </w:ins>
          <w:ins w:id="183" w:author="Leland" w:date="2021-01-06T21:53:00Z">
            <w:del w:id="184" w:author="Bolleter, Leland (CTR) - FPAC-BC, Fort Collins, CO" w:date="2021-01-19T13:33:00Z">
              <w:r w:rsidDel="00A76CFC">
                <w:rPr>
                  <w:noProof/>
                  <w:webHidden/>
                </w:rPr>
                <w:fldChar w:fldCharType="end"/>
              </w:r>
              <w:r w:rsidRPr="00D2176A" w:rsidDel="00A76CFC">
                <w:rPr>
                  <w:rStyle w:val="Hyperlink"/>
                  <w:noProof/>
                </w:rPr>
                <w:fldChar w:fldCharType="end"/>
              </w:r>
            </w:del>
          </w:ins>
        </w:p>
        <w:p w14:paraId="48824799" w14:textId="07ED78CA" w:rsidR="00EF38FF" w:rsidDel="00A76CFC" w:rsidRDefault="00EF38FF">
          <w:pPr>
            <w:pStyle w:val="TOC1"/>
            <w:rPr>
              <w:ins w:id="185" w:author="Leland" w:date="2021-01-06T21:53:00Z"/>
              <w:del w:id="186" w:author="Bolleter, Leland (CTR) - FPAC-BC, Fort Collins, CO" w:date="2021-01-19T13:33:00Z"/>
              <w:rFonts w:asciiTheme="minorHAnsi" w:eastAsiaTheme="minorEastAsia" w:hAnsiTheme="minorHAnsi" w:cstheme="minorBidi"/>
              <w:noProof/>
            </w:rPr>
          </w:pPr>
          <w:ins w:id="187" w:author="Leland" w:date="2021-01-06T21:53:00Z">
            <w:del w:id="188" w:author="Bolleter, Leland (CTR) - FPAC-BC, Fort Collins, CO" w:date="2021-01-19T13:33:00Z">
              <w:r w:rsidRPr="00D2176A" w:rsidDel="00A76CFC">
                <w:rPr>
                  <w:rStyle w:val="Hyperlink"/>
                  <w:noProof/>
                </w:rPr>
                <w:fldChar w:fldCharType="begin"/>
              </w:r>
              <w:r w:rsidRPr="00D2176A" w:rsidDel="00A76CFC">
                <w:rPr>
                  <w:rStyle w:val="Hyperlink"/>
                  <w:noProof/>
                </w:rPr>
                <w:delInstrText xml:space="preserve"> </w:delInstrText>
              </w:r>
              <w:r w:rsidDel="00A76CFC">
                <w:rPr>
                  <w:noProof/>
                </w:rPr>
                <w:delInstrText>HYPERLINK \l "_Toc60862448"</w:delInstrText>
              </w:r>
              <w:r w:rsidRPr="00D2176A" w:rsidDel="00A76CFC">
                <w:rPr>
                  <w:rStyle w:val="Hyperlink"/>
                  <w:noProof/>
                </w:rPr>
                <w:delInstrText xml:space="preserve"> </w:delInstrText>
              </w:r>
              <w:r w:rsidRPr="00D2176A" w:rsidDel="00A76CFC">
                <w:rPr>
                  <w:rStyle w:val="Hyperlink"/>
                  <w:noProof/>
                </w:rPr>
                <w:fldChar w:fldCharType="separate"/>
              </w:r>
              <w:r w:rsidRPr="00D2176A" w:rsidDel="00A76CFC">
                <w:rPr>
                  <w:rStyle w:val="Hyperlink"/>
                  <w:noProof/>
                </w:rPr>
                <w:delText>4)</w:delText>
              </w:r>
              <w:r w:rsidDel="00A76CFC">
                <w:rPr>
                  <w:rFonts w:asciiTheme="minorHAnsi" w:eastAsiaTheme="minorEastAsia" w:hAnsiTheme="minorHAnsi" w:cstheme="minorBidi"/>
                  <w:noProof/>
                </w:rPr>
                <w:tab/>
              </w:r>
              <w:r w:rsidRPr="00D2176A" w:rsidDel="00A76CFC">
                <w:rPr>
                  <w:rStyle w:val="Hyperlink"/>
                  <w:noProof/>
                </w:rPr>
                <w:delText>Desired Future State</w:delText>
              </w:r>
              <w:r w:rsidDel="00A76CFC">
                <w:rPr>
                  <w:noProof/>
                  <w:webHidden/>
                </w:rPr>
                <w:tab/>
              </w:r>
              <w:r w:rsidDel="00A76CFC">
                <w:rPr>
                  <w:noProof/>
                  <w:webHidden/>
                </w:rPr>
                <w:fldChar w:fldCharType="begin"/>
              </w:r>
              <w:r w:rsidDel="00A76CFC">
                <w:rPr>
                  <w:noProof/>
                  <w:webHidden/>
                </w:rPr>
                <w:delInstrText xml:space="preserve"> PAGEREF _Toc60862448 \h </w:delInstrText>
              </w:r>
            </w:del>
          </w:ins>
          <w:del w:id="189" w:author="Bolleter, Leland (CTR) - FPAC-BC, Fort Collins, CO" w:date="2021-01-19T13:33:00Z">
            <w:r w:rsidDel="00A76CFC">
              <w:rPr>
                <w:noProof/>
                <w:webHidden/>
              </w:rPr>
              <w:fldChar w:fldCharType="separate"/>
            </w:r>
          </w:del>
          <w:ins w:id="190" w:author="Bolleter, Leland (CTR) - FPAC-BC, Fort Collins, CO" w:date="2021-01-20T15:04:00Z">
            <w:r w:rsidR="00B24863">
              <w:rPr>
                <w:b/>
                <w:bCs/>
                <w:noProof/>
                <w:webHidden/>
              </w:rPr>
              <w:t>Error! Bookmark not defined.</w:t>
            </w:r>
          </w:ins>
          <w:ins w:id="191" w:author="Leland" w:date="2021-01-07T10:28:00Z">
            <w:del w:id="192" w:author="Bolleter, Leland (CTR) - FPAC-BC, Fort Collins, CO" w:date="2021-01-19T13:33:00Z">
              <w:r w:rsidR="006136CE" w:rsidDel="00A76CFC">
                <w:rPr>
                  <w:noProof/>
                  <w:webHidden/>
                </w:rPr>
                <w:delText>6</w:delText>
              </w:r>
            </w:del>
          </w:ins>
          <w:ins w:id="193" w:author="Leland" w:date="2021-01-06T21:53:00Z">
            <w:del w:id="194" w:author="Bolleter, Leland (CTR) - FPAC-BC, Fort Collins, CO" w:date="2021-01-19T13:33:00Z">
              <w:r w:rsidDel="00A76CFC">
                <w:rPr>
                  <w:noProof/>
                  <w:webHidden/>
                </w:rPr>
                <w:fldChar w:fldCharType="end"/>
              </w:r>
              <w:r w:rsidRPr="00D2176A" w:rsidDel="00A76CFC">
                <w:rPr>
                  <w:rStyle w:val="Hyperlink"/>
                  <w:noProof/>
                </w:rPr>
                <w:fldChar w:fldCharType="end"/>
              </w:r>
            </w:del>
          </w:ins>
        </w:p>
        <w:p w14:paraId="49018E3A" w14:textId="7BD29E5A" w:rsidR="00EF38FF" w:rsidDel="00A76CFC" w:rsidRDefault="00EF38FF">
          <w:pPr>
            <w:pStyle w:val="TOC2"/>
            <w:rPr>
              <w:ins w:id="195" w:author="Leland" w:date="2021-01-06T21:53:00Z"/>
              <w:del w:id="196" w:author="Bolleter, Leland (CTR) - FPAC-BC, Fort Collins, CO" w:date="2021-01-19T13:33:00Z"/>
              <w:rFonts w:asciiTheme="minorHAnsi" w:eastAsiaTheme="minorEastAsia" w:hAnsiTheme="minorHAnsi" w:cstheme="minorBidi"/>
              <w:noProof/>
            </w:rPr>
          </w:pPr>
          <w:ins w:id="197" w:author="Leland" w:date="2021-01-06T21:53:00Z">
            <w:del w:id="198" w:author="Bolleter, Leland (CTR) - FPAC-BC, Fort Collins, CO" w:date="2021-01-19T13:33:00Z">
              <w:r w:rsidRPr="00D2176A" w:rsidDel="00A76CFC">
                <w:rPr>
                  <w:rStyle w:val="Hyperlink"/>
                  <w:noProof/>
                </w:rPr>
                <w:fldChar w:fldCharType="begin"/>
              </w:r>
              <w:r w:rsidRPr="00D2176A" w:rsidDel="00A76CFC">
                <w:rPr>
                  <w:rStyle w:val="Hyperlink"/>
                  <w:noProof/>
                </w:rPr>
                <w:delInstrText xml:space="preserve"> </w:delInstrText>
              </w:r>
              <w:r w:rsidDel="00A76CFC">
                <w:rPr>
                  <w:noProof/>
                </w:rPr>
                <w:delInstrText>HYPERLINK \l "_Toc60862449"</w:delInstrText>
              </w:r>
              <w:r w:rsidRPr="00D2176A" w:rsidDel="00A76CFC">
                <w:rPr>
                  <w:rStyle w:val="Hyperlink"/>
                  <w:noProof/>
                </w:rPr>
                <w:delInstrText xml:space="preserve"> </w:delInstrText>
              </w:r>
              <w:r w:rsidRPr="00D2176A" w:rsidDel="00A76CFC">
                <w:rPr>
                  <w:rStyle w:val="Hyperlink"/>
                  <w:noProof/>
                </w:rPr>
                <w:fldChar w:fldCharType="separate"/>
              </w:r>
              <w:r w:rsidRPr="00D2176A" w:rsidDel="00A76CFC">
                <w:rPr>
                  <w:rStyle w:val="Hyperlink"/>
                  <w:noProof/>
                </w:rPr>
                <w:delText>A.</w:delText>
              </w:r>
              <w:r w:rsidDel="00A76CFC">
                <w:rPr>
                  <w:rFonts w:asciiTheme="minorHAnsi" w:eastAsiaTheme="minorEastAsia" w:hAnsiTheme="minorHAnsi" w:cstheme="minorBidi"/>
                  <w:noProof/>
                </w:rPr>
                <w:tab/>
              </w:r>
              <w:r w:rsidRPr="00D2176A" w:rsidDel="00A76CFC">
                <w:rPr>
                  <w:rStyle w:val="Hyperlink"/>
                  <w:noProof/>
                </w:rPr>
                <w:delText>Capabilities</w:delText>
              </w:r>
              <w:r w:rsidDel="00A76CFC">
                <w:rPr>
                  <w:noProof/>
                  <w:webHidden/>
                </w:rPr>
                <w:tab/>
              </w:r>
              <w:r w:rsidDel="00A76CFC">
                <w:rPr>
                  <w:noProof/>
                  <w:webHidden/>
                </w:rPr>
                <w:fldChar w:fldCharType="begin"/>
              </w:r>
              <w:r w:rsidDel="00A76CFC">
                <w:rPr>
                  <w:noProof/>
                  <w:webHidden/>
                </w:rPr>
                <w:delInstrText xml:space="preserve"> PAGEREF _Toc60862449 \h </w:delInstrText>
              </w:r>
            </w:del>
          </w:ins>
          <w:del w:id="199" w:author="Bolleter, Leland (CTR) - FPAC-BC, Fort Collins, CO" w:date="2021-01-19T13:33:00Z">
            <w:r w:rsidDel="00A76CFC">
              <w:rPr>
                <w:noProof/>
                <w:webHidden/>
              </w:rPr>
              <w:fldChar w:fldCharType="separate"/>
            </w:r>
          </w:del>
          <w:ins w:id="200" w:author="Bolleter, Leland (CTR) - FPAC-BC, Fort Collins, CO" w:date="2021-01-20T15:04:00Z">
            <w:r w:rsidR="00B24863">
              <w:rPr>
                <w:b/>
                <w:bCs/>
                <w:noProof/>
                <w:webHidden/>
              </w:rPr>
              <w:t>Error! Bookmark not defined.</w:t>
            </w:r>
          </w:ins>
          <w:ins w:id="201" w:author="Leland" w:date="2021-01-07T10:28:00Z">
            <w:del w:id="202" w:author="Bolleter, Leland (CTR) - FPAC-BC, Fort Collins, CO" w:date="2021-01-19T13:33:00Z">
              <w:r w:rsidR="006136CE" w:rsidDel="00A76CFC">
                <w:rPr>
                  <w:noProof/>
                  <w:webHidden/>
                </w:rPr>
                <w:delText>6</w:delText>
              </w:r>
            </w:del>
          </w:ins>
          <w:ins w:id="203" w:author="Leland" w:date="2021-01-06T21:53:00Z">
            <w:del w:id="204" w:author="Bolleter, Leland (CTR) - FPAC-BC, Fort Collins, CO" w:date="2021-01-19T13:33:00Z">
              <w:r w:rsidDel="00A76CFC">
                <w:rPr>
                  <w:noProof/>
                  <w:webHidden/>
                </w:rPr>
                <w:fldChar w:fldCharType="end"/>
              </w:r>
              <w:r w:rsidRPr="00D2176A" w:rsidDel="00A76CFC">
                <w:rPr>
                  <w:rStyle w:val="Hyperlink"/>
                  <w:noProof/>
                </w:rPr>
                <w:fldChar w:fldCharType="end"/>
              </w:r>
            </w:del>
          </w:ins>
        </w:p>
        <w:p w14:paraId="5BBA1226" w14:textId="727301EB" w:rsidR="00EF38FF" w:rsidDel="00A76CFC" w:rsidRDefault="00EF38FF">
          <w:pPr>
            <w:pStyle w:val="TOC1"/>
            <w:rPr>
              <w:ins w:id="205" w:author="Leland" w:date="2021-01-06T21:53:00Z"/>
              <w:del w:id="206" w:author="Bolleter, Leland (CTR) - FPAC-BC, Fort Collins, CO" w:date="2021-01-19T13:33:00Z"/>
              <w:rFonts w:asciiTheme="minorHAnsi" w:eastAsiaTheme="minorEastAsia" w:hAnsiTheme="minorHAnsi" w:cstheme="minorBidi"/>
              <w:noProof/>
            </w:rPr>
          </w:pPr>
          <w:ins w:id="207" w:author="Leland" w:date="2021-01-06T21:53:00Z">
            <w:del w:id="208" w:author="Bolleter, Leland (CTR) - FPAC-BC, Fort Collins, CO" w:date="2021-01-19T13:33:00Z">
              <w:r w:rsidRPr="00D2176A" w:rsidDel="00A76CFC">
                <w:rPr>
                  <w:rStyle w:val="Hyperlink"/>
                  <w:noProof/>
                </w:rPr>
                <w:fldChar w:fldCharType="begin"/>
              </w:r>
              <w:r w:rsidRPr="00D2176A" w:rsidDel="00A76CFC">
                <w:rPr>
                  <w:rStyle w:val="Hyperlink"/>
                  <w:noProof/>
                </w:rPr>
                <w:delInstrText xml:space="preserve"> </w:delInstrText>
              </w:r>
              <w:r w:rsidDel="00A76CFC">
                <w:rPr>
                  <w:noProof/>
                </w:rPr>
                <w:delInstrText>HYPERLINK \l "_Toc60862450"</w:delInstrText>
              </w:r>
              <w:r w:rsidRPr="00D2176A" w:rsidDel="00A76CFC">
                <w:rPr>
                  <w:rStyle w:val="Hyperlink"/>
                  <w:noProof/>
                </w:rPr>
                <w:delInstrText xml:space="preserve"> </w:delInstrText>
              </w:r>
              <w:r w:rsidRPr="00D2176A" w:rsidDel="00A76CFC">
                <w:rPr>
                  <w:rStyle w:val="Hyperlink"/>
                  <w:noProof/>
                </w:rPr>
                <w:fldChar w:fldCharType="separate"/>
              </w:r>
              <w:r w:rsidRPr="00D2176A" w:rsidDel="00A76CFC">
                <w:rPr>
                  <w:rStyle w:val="Hyperlink"/>
                  <w:noProof/>
                </w:rPr>
                <w:delText>5)</w:delText>
              </w:r>
              <w:r w:rsidDel="00A76CFC">
                <w:rPr>
                  <w:rFonts w:asciiTheme="minorHAnsi" w:eastAsiaTheme="minorEastAsia" w:hAnsiTheme="minorHAnsi" w:cstheme="minorBidi"/>
                  <w:noProof/>
                </w:rPr>
                <w:tab/>
              </w:r>
              <w:r w:rsidRPr="00D2176A" w:rsidDel="00A76CFC">
                <w:rPr>
                  <w:rStyle w:val="Hyperlink"/>
                  <w:noProof/>
                </w:rPr>
                <w:delText>Business Priority List Received 12-15-2020</w:delText>
              </w:r>
              <w:r w:rsidDel="00A76CFC">
                <w:rPr>
                  <w:noProof/>
                  <w:webHidden/>
                </w:rPr>
                <w:tab/>
              </w:r>
              <w:r w:rsidDel="00A76CFC">
                <w:rPr>
                  <w:noProof/>
                  <w:webHidden/>
                </w:rPr>
                <w:fldChar w:fldCharType="begin"/>
              </w:r>
              <w:r w:rsidDel="00A76CFC">
                <w:rPr>
                  <w:noProof/>
                  <w:webHidden/>
                </w:rPr>
                <w:delInstrText xml:space="preserve"> PAGEREF _Toc60862450 \h </w:delInstrText>
              </w:r>
            </w:del>
          </w:ins>
          <w:del w:id="209" w:author="Bolleter, Leland (CTR) - FPAC-BC, Fort Collins, CO" w:date="2021-01-19T13:33:00Z">
            <w:r w:rsidDel="00A76CFC">
              <w:rPr>
                <w:noProof/>
                <w:webHidden/>
              </w:rPr>
              <w:fldChar w:fldCharType="separate"/>
            </w:r>
          </w:del>
          <w:ins w:id="210" w:author="Bolleter, Leland (CTR) - FPAC-BC, Fort Collins, CO" w:date="2021-01-20T15:04:00Z">
            <w:r w:rsidR="00B24863">
              <w:rPr>
                <w:b/>
                <w:bCs/>
                <w:noProof/>
                <w:webHidden/>
              </w:rPr>
              <w:t>Error! Bookmark not defined.</w:t>
            </w:r>
          </w:ins>
          <w:ins w:id="211" w:author="Leland" w:date="2021-01-07T10:28:00Z">
            <w:del w:id="212" w:author="Bolleter, Leland (CTR) - FPAC-BC, Fort Collins, CO" w:date="2021-01-19T13:33:00Z">
              <w:r w:rsidR="006136CE" w:rsidDel="00A76CFC">
                <w:rPr>
                  <w:noProof/>
                  <w:webHidden/>
                </w:rPr>
                <w:delText>8</w:delText>
              </w:r>
            </w:del>
          </w:ins>
          <w:ins w:id="213" w:author="Leland" w:date="2021-01-06T21:53:00Z">
            <w:del w:id="214" w:author="Bolleter, Leland (CTR) - FPAC-BC, Fort Collins, CO" w:date="2021-01-19T13:33:00Z">
              <w:r w:rsidDel="00A76CFC">
                <w:rPr>
                  <w:noProof/>
                  <w:webHidden/>
                </w:rPr>
                <w:fldChar w:fldCharType="end"/>
              </w:r>
              <w:r w:rsidRPr="00D2176A" w:rsidDel="00A76CFC">
                <w:rPr>
                  <w:rStyle w:val="Hyperlink"/>
                  <w:noProof/>
                </w:rPr>
                <w:fldChar w:fldCharType="end"/>
              </w:r>
            </w:del>
          </w:ins>
        </w:p>
        <w:p w14:paraId="0C5715CC" w14:textId="26BCA91B" w:rsidR="00EF38FF" w:rsidDel="00A76CFC" w:rsidRDefault="00EF38FF">
          <w:pPr>
            <w:pStyle w:val="TOC1"/>
            <w:rPr>
              <w:ins w:id="215" w:author="Leland" w:date="2021-01-06T21:53:00Z"/>
              <w:del w:id="216" w:author="Bolleter, Leland (CTR) - FPAC-BC, Fort Collins, CO" w:date="2021-01-19T13:33:00Z"/>
              <w:rFonts w:asciiTheme="minorHAnsi" w:eastAsiaTheme="minorEastAsia" w:hAnsiTheme="minorHAnsi" w:cstheme="minorBidi"/>
              <w:noProof/>
            </w:rPr>
          </w:pPr>
          <w:ins w:id="217" w:author="Leland" w:date="2021-01-06T21:53:00Z">
            <w:del w:id="218" w:author="Bolleter, Leland (CTR) - FPAC-BC, Fort Collins, CO" w:date="2021-01-19T13:33:00Z">
              <w:r w:rsidRPr="00D2176A" w:rsidDel="00A76CFC">
                <w:rPr>
                  <w:rStyle w:val="Hyperlink"/>
                  <w:noProof/>
                </w:rPr>
                <w:fldChar w:fldCharType="begin"/>
              </w:r>
              <w:r w:rsidRPr="00D2176A" w:rsidDel="00A76CFC">
                <w:rPr>
                  <w:rStyle w:val="Hyperlink"/>
                  <w:noProof/>
                </w:rPr>
                <w:delInstrText xml:space="preserve"> </w:delInstrText>
              </w:r>
              <w:r w:rsidDel="00A76CFC">
                <w:rPr>
                  <w:noProof/>
                </w:rPr>
                <w:delInstrText>HYPERLINK \l "_Toc60862451"</w:delInstrText>
              </w:r>
              <w:r w:rsidRPr="00D2176A" w:rsidDel="00A76CFC">
                <w:rPr>
                  <w:rStyle w:val="Hyperlink"/>
                  <w:noProof/>
                </w:rPr>
                <w:delInstrText xml:space="preserve"> </w:delInstrText>
              </w:r>
              <w:r w:rsidRPr="00D2176A" w:rsidDel="00A76CFC">
                <w:rPr>
                  <w:rStyle w:val="Hyperlink"/>
                  <w:noProof/>
                </w:rPr>
                <w:fldChar w:fldCharType="separate"/>
              </w:r>
              <w:r w:rsidRPr="00D2176A" w:rsidDel="00A76CFC">
                <w:rPr>
                  <w:rStyle w:val="Hyperlink"/>
                  <w:noProof/>
                </w:rPr>
                <w:delText>7)</w:delText>
              </w:r>
              <w:r w:rsidDel="00A76CFC">
                <w:rPr>
                  <w:rFonts w:asciiTheme="minorHAnsi" w:eastAsiaTheme="minorEastAsia" w:hAnsiTheme="minorHAnsi" w:cstheme="minorBidi"/>
                  <w:noProof/>
                </w:rPr>
                <w:tab/>
              </w:r>
              <w:r w:rsidRPr="00D2176A" w:rsidDel="00A76CFC">
                <w:rPr>
                  <w:rStyle w:val="Hyperlink"/>
                  <w:noProof/>
                </w:rPr>
                <w:delText>Proposed Future State – Short-Term 3-6 Months</w:delText>
              </w:r>
              <w:r w:rsidDel="00A76CFC">
                <w:rPr>
                  <w:noProof/>
                  <w:webHidden/>
                </w:rPr>
                <w:tab/>
              </w:r>
              <w:r w:rsidDel="00A76CFC">
                <w:rPr>
                  <w:noProof/>
                  <w:webHidden/>
                </w:rPr>
                <w:fldChar w:fldCharType="begin"/>
              </w:r>
              <w:r w:rsidDel="00A76CFC">
                <w:rPr>
                  <w:noProof/>
                  <w:webHidden/>
                </w:rPr>
                <w:delInstrText xml:space="preserve"> PAGEREF _Toc60862451 \h </w:delInstrText>
              </w:r>
            </w:del>
          </w:ins>
          <w:del w:id="219" w:author="Bolleter, Leland (CTR) - FPAC-BC, Fort Collins, CO" w:date="2021-01-19T13:33:00Z">
            <w:r w:rsidDel="00A76CFC">
              <w:rPr>
                <w:noProof/>
                <w:webHidden/>
              </w:rPr>
              <w:fldChar w:fldCharType="separate"/>
            </w:r>
          </w:del>
          <w:ins w:id="220" w:author="Bolleter, Leland (CTR) - FPAC-BC, Fort Collins, CO" w:date="2021-01-20T15:04:00Z">
            <w:r w:rsidR="00B24863">
              <w:rPr>
                <w:b/>
                <w:bCs/>
                <w:noProof/>
                <w:webHidden/>
              </w:rPr>
              <w:t>Error! Bookmark not defined.</w:t>
            </w:r>
          </w:ins>
          <w:ins w:id="221" w:author="Leland" w:date="2021-01-07T10:28:00Z">
            <w:del w:id="222" w:author="Bolleter, Leland (CTR) - FPAC-BC, Fort Collins, CO" w:date="2021-01-19T13:33:00Z">
              <w:r w:rsidR="006136CE" w:rsidDel="00A76CFC">
                <w:rPr>
                  <w:noProof/>
                  <w:webHidden/>
                </w:rPr>
                <w:delText>10</w:delText>
              </w:r>
            </w:del>
          </w:ins>
          <w:ins w:id="223" w:author="Leland" w:date="2021-01-06T21:53:00Z">
            <w:del w:id="224" w:author="Bolleter, Leland (CTR) - FPAC-BC, Fort Collins, CO" w:date="2021-01-19T13:33:00Z">
              <w:r w:rsidDel="00A76CFC">
                <w:rPr>
                  <w:noProof/>
                  <w:webHidden/>
                </w:rPr>
                <w:fldChar w:fldCharType="end"/>
              </w:r>
              <w:r w:rsidRPr="00D2176A" w:rsidDel="00A76CFC">
                <w:rPr>
                  <w:rStyle w:val="Hyperlink"/>
                  <w:noProof/>
                </w:rPr>
                <w:fldChar w:fldCharType="end"/>
              </w:r>
            </w:del>
          </w:ins>
        </w:p>
        <w:p w14:paraId="03EBEC5C" w14:textId="392557DB" w:rsidR="00EF38FF" w:rsidDel="00A76CFC" w:rsidRDefault="00EF38FF">
          <w:pPr>
            <w:pStyle w:val="TOC3"/>
            <w:tabs>
              <w:tab w:val="left" w:pos="880"/>
              <w:tab w:val="right" w:leader="dot" w:pos="9350"/>
            </w:tabs>
            <w:rPr>
              <w:ins w:id="225" w:author="Leland" w:date="2021-01-06T21:53:00Z"/>
              <w:del w:id="226" w:author="Bolleter, Leland (CTR) - FPAC-BC, Fort Collins, CO" w:date="2021-01-19T13:33:00Z"/>
              <w:rFonts w:asciiTheme="minorHAnsi" w:eastAsiaTheme="minorEastAsia" w:hAnsiTheme="minorHAnsi" w:cstheme="minorBidi"/>
              <w:noProof/>
            </w:rPr>
          </w:pPr>
          <w:ins w:id="227" w:author="Leland" w:date="2021-01-06T21:53:00Z">
            <w:del w:id="228" w:author="Bolleter, Leland (CTR) - FPAC-BC, Fort Collins, CO" w:date="2021-01-19T13:33:00Z">
              <w:r w:rsidRPr="00D2176A" w:rsidDel="00A76CFC">
                <w:rPr>
                  <w:rStyle w:val="Hyperlink"/>
                  <w:noProof/>
                </w:rPr>
                <w:fldChar w:fldCharType="begin"/>
              </w:r>
              <w:r w:rsidRPr="00D2176A" w:rsidDel="00A76CFC">
                <w:rPr>
                  <w:rStyle w:val="Hyperlink"/>
                  <w:noProof/>
                </w:rPr>
                <w:delInstrText xml:space="preserve"> </w:delInstrText>
              </w:r>
              <w:r w:rsidDel="00A76CFC">
                <w:rPr>
                  <w:noProof/>
                </w:rPr>
                <w:delInstrText>HYPERLINK \l "_Toc60862452"</w:delInstrText>
              </w:r>
              <w:r w:rsidRPr="00D2176A" w:rsidDel="00A76CFC">
                <w:rPr>
                  <w:rStyle w:val="Hyperlink"/>
                  <w:noProof/>
                </w:rPr>
                <w:delInstrText xml:space="preserve"> </w:delInstrText>
              </w:r>
              <w:r w:rsidRPr="00D2176A" w:rsidDel="00A76CFC">
                <w:rPr>
                  <w:rStyle w:val="Hyperlink"/>
                  <w:noProof/>
                </w:rPr>
                <w:fldChar w:fldCharType="separate"/>
              </w:r>
              <w:r w:rsidRPr="00D2176A" w:rsidDel="00A76CFC">
                <w:rPr>
                  <w:rStyle w:val="Hyperlink"/>
                  <w:noProof/>
                </w:rPr>
                <w:delText>1.</w:delText>
              </w:r>
              <w:r w:rsidDel="00A76CFC">
                <w:rPr>
                  <w:rFonts w:asciiTheme="minorHAnsi" w:eastAsiaTheme="minorEastAsia" w:hAnsiTheme="minorHAnsi" w:cstheme="minorBidi"/>
                  <w:noProof/>
                </w:rPr>
                <w:tab/>
              </w:r>
              <w:r w:rsidRPr="00D2176A" w:rsidDel="00A76CFC">
                <w:rPr>
                  <w:rStyle w:val="Hyperlink"/>
                  <w:noProof/>
                </w:rPr>
                <w:delText>SQL Server 2019</w:delText>
              </w:r>
              <w:r w:rsidDel="00A76CFC">
                <w:rPr>
                  <w:noProof/>
                  <w:webHidden/>
                </w:rPr>
                <w:tab/>
              </w:r>
              <w:r w:rsidDel="00A76CFC">
                <w:rPr>
                  <w:noProof/>
                  <w:webHidden/>
                </w:rPr>
                <w:fldChar w:fldCharType="begin"/>
              </w:r>
              <w:r w:rsidDel="00A76CFC">
                <w:rPr>
                  <w:noProof/>
                  <w:webHidden/>
                </w:rPr>
                <w:delInstrText xml:space="preserve"> PAGEREF _Toc60862452 \h </w:delInstrText>
              </w:r>
            </w:del>
          </w:ins>
          <w:del w:id="229" w:author="Bolleter, Leland (CTR) - FPAC-BC, Fort Collins, CO" w:date="2021-01-19T13:33:00Z">
            <w:r w:rsidDel="00A76CFC">
              <w:rPr>
                <w:noProof/>
                <w:webHidden/>
              </w:rPr>
              <w:fldChar w:fldCharType="separate"/>
            </w:r>
          </w:del>
          <w:ins w:id="230" w:author="Bolleter, Leland (CTR) - FPAC-BC, Fort Collins, CO" w:date="2021-01-20T15:04:00Z">
            <w:r w:rsidR="00B24863">
              <w:rPr>
                <w:b/>
                <w:bCs/>
                <w:noProof/>
                <w:webHidden/>
              </w:rPr>
              <w:t>Error! Bookmark not defined.</w:t>
            </w:r>
          </w:ins>
          <w:ins w:id="231" w:author="Leland" w:date="2021-01-07T10:28:00Z">
            <w:del w:id="232" w:author="Bolleter, Leland (CTR) - FPAC-BC, Fort Collins, CO" w:date="2021-01-19T13:33:00Z">
              <w:r w:rsidR="006136CE" w:rsidDel="00A76CFC">
                <w:rPr>
                  <w:noProof/>
                  <w:webHidden/>
                </w:rPr>
                <w:delText>10</w:delText>
              </w:r>
            </w:del>
          </w:ins>
          <w:ins w:id="233" w:author="Leland" w:date="2021-01-06T21:53:00Z">
            <w:del w:id="234" w:author="Bolleter, Leland (CTR) - FPAC-BC, Fort Collins, CO" w:date="2021-01-19T13:33:00Z">
              <w:r w:rsidDel="00A76CFC">
                <w:rPr>
                  <w:noProof/>
                  <w:webHidden/>
                </w:rPr>
                <w:fldChar w:fldCharType="end"/>
              </w:r>
              <w:r w:rsidRPr="00D2176A" w:rsidDel="00A76CFC">
                <w:rPr>
                  <w:rStyle w:val="Hyperlink"/>
                  <w:noProof/>
                </w:rPr>
                <w:fldChar w:fldCharType="end"/>
              </w:r>
            </w:del>
          </w:ins>
        </w:p>
        <w:p w14:paraId="0CD73036" w14:textId="578E7F32" w:rsidR="00EF38FF" w:rsidDel="00A76CFC" w:rsidRDefault="00EF38FF">
          <w:pPr>
            <w:pStyle w:val="TOC3"/>
            <w:tabs>
              <w:tab w:val="left" w:pos="880"/>
              <w:tab w:val="right" w:leader="dot" w:pos="9350"/>
            </w:tabs>
            <w:rPr>
              <w:ins w:id="235" w:author="Leland" w:date="2021-01-06T21:53:00Z"/>
              <w:del w:id="236" w:author="Bolleter, Leland (CTR) - FPAC-BC, Fort Collins, CO" w:date="2021-01-19T13:33:00Z"/>
              <w:rFonts w:asciiTheme="minorHAnsi" w:eastAsiaTheme="minorEastAsia" w:hAnsiTheme="minorHAnsi" w:cstheme="minorBidi"/>
              <w:noProof/>
            </w:rPr>
          </w:pPr>
          <w:ins w:id="237" w:author="Leland" w:date="2021-01-06T21:53:00Z">
            <w:del w:id="238" w:author="Bolleter, Leland (CTR) - FPAC-BC, Fort Collins, CO" w:date="2021-01-19T13:33:00Z">
              <w:r w:rsidRPr="00D2176A" w:rsidDel="00A76CFC">
                <w:rPr>
                  <w:rStyle w:val="Hyperlink"/>
                  <w:noProof/>
                </w:rPr>
                <w:fldChar w:fldCharType="begin"/>
              </w:r>
              <w:r w:rsidRPr="00D2176A" w:rsidDel="00A76CFC">
                <w:rPr>
                  <w:rStyle w:val="Hyperlink"/>
                  <w:noProof/>
                </w:rPr>
                <w:delInstrText xml:space="preserve"> </w:delInstrText>
              </w:r>
              <w:r w:rsidDel="00A76CFC">
                <w:rPr>
                  <w:noProof/>
                </w:rPr>
                <w:delInstrText>HYPERLINK \l "_Toc60862453"</w:delInstrText>
              </w:r>
              <w:r w:rsidRPr="00D2176A" w:rsidDel="00A76CFC">
                <w:rPr>
                  <w:rStyle w:val="Hyperlink"/>
                  <w:noProof/>
                </w:rPr>
                <w:delInstrText xml:space="preserve"> </w:delInstrText>
              </w:r>
              <w:r w:rsidRPr="00D2176A" w:rsidDel="00A76CFC">
                <w:rPr>
                  <w:rStyle w:val="Hyperlink"/>
                  <w:noProof/>
                </w:rPr>
                <w:fldChar w:fldCharType="separate"/>
              </w:r>
              <w:r w:rsidRPr="00D2176A" w:rsidDel="00A76CFC">
                <w:rPr>
                  <w:rStyle w:val="Hyperlink"/>
                  <w:noProof/>
                </w:rPr>
                <w:delText>2.</w:delText>
              </w:r>
              <w:r w:rsidDel="00A76CFC">
                <w:rPr>
                  <w:rFonts w:asciiTheme="minorHAnsi" w:eastAsiaTheme="minorEastAsia" w:hAnsiTheme="minorHAnsi" w:cstheme="minorBidi"/>
                  <w:noProof/>
                </w:rPr>
                <w:tab/>
              </w:r>
              <w:r w:rsidRPr="00D2176A" w:rsidDel="00A76CFC">
                <w:rPr>
                  <w:rStyle w:val="Hyperlink"/>
                  <w:noProof/>
                </w:rPr>
                <w:delText>PostgreSQL with PostGIS</w:delText>
              </w:r>
              <w:r w:rsidDel="00A76CFC">
                <w:rPr>
                  <w:noProof/>
                  <w:webHidden/>
                </w:rPr>
                <w:tab/>
              </w:r>
              <w:r w:rsidDel="00A76CFC">
                <w:rPr>
                  <w:noProof/>
                  <w:webHidden/>
                </w:rPr>
                <w:fldChar w:fldCharType="begin"/>
              </w:r>
              <w:r w:rsidDel="00A76CFC">
                <w:rPr>
                  <w:noProof/>
                  <w:webHidden/>
                </w:rPr>
                <w:delInstrText xml:space="preserve"> PAGEREF _Toc60862453 \h </w:delInstrText>
              </w:r>
            </w:del>
          </w:ins>
          <w:del w:id="239" w:author="Bolleter, Leland (CTR) - FPAC-BC, Fort Collins, CO" w:date="2021-01-19T13:33:00Z">
            <w:r w:rsidDel="00A76CFC">
              <w:rPr>
                <w:noProof/>
                <w:webHidden/>
              </w:rPr>
              <w:fldChar w:fldCharType="separate"/>
            </w:r>
          </w:del>
          <w:ins w:id="240" w:author="Bolleter, Leland (CTR) - FPAC-BC, Fort Collins, CO" w:date="2021-01-20T15:04:00Z">
            <w:r w:rsidR="00B24863">
              <w:rPr>
                <w:b/>
                <w:bCs/>
                <w:noProof/>
                <w:webHidden/>
              </w:rPr>
              <w:t>Error! Bookmark not defined.</w:t>
            </w:r>
          </w:ins>
          <w:ins w:id="241" w:author="Leland" w:date="2021-01-07T10:28:00Z">
            <w:del w:id="242" w:author="Bolleter, Leland (CTR) - FPAC-BC, Fort Collins, CO" w:date="2021-01-19T13:33:00Z">
              <w:r w:rsidR="006136CE" w:rsidDel="00A76CFC">
                <w:rPr>
                  <w:noProof/>
                  <w:webHidden/>
                </w:rPr>
                <w:delText>10</w:delText>
              </w:r>
            </w:del>
          </w:ins>
          <w:ins w:id="243" w:author="Leland" w:date="2021-01-06T21:53:00Z">
            <w:del w:id="244" w:author="Bolleter, Leland (CTR) - FPAC-BC, Fort Collins, CO" w:date="2021-01-19T13:33:00Z">
              <w:r w:rsidDel="00A76CFC">
                <w:rPr>
                  <w:noProof/>
                  <w:webHidden/>
                </w:rPr>
                <w:fldChar w:fldCharType="end"/>
              </w:r>
              <w:r w:rsidRPr="00D2176A" w:rsidDel="00A76CFC">
                <w:rPr>
                  <w:rStyle w:val="Hyperlink"/>
                  <w:noProof/>
                </w:rPr>
                <w:fldChar w:fldCharType="end"/>
              </w:r>
            </w:del>
          </w:ins>
        </w:p>
        <w:p w14:paraId="3661303B" w14:textId="1B34132D" w:rsidR="00EF38FF" w:rsidDel="00A76CFC" w:rsidRDefault="00EF38FF">
          <w:pPr>
            <w:pStyle w:val="TOC1"/>
            <w:rPr>
              <w:ins w:id="245" w:author="Leland" w:date="2021-01-06T21:53:00Z"/>
              <w:del w:id="246" w:author="Bolleter, Leland (CTR) - FPAC-BC, Fort Collins, CO" w:date="2021-01-19T13:33:00Z"/>
              <w:rFonts w:asciiTheme="minorHAnsi" w:eastAsiaTheme="minorEastAsia" w:hAnsiTheme="minorHAnsi" w:cstheme="minorBidi"/>
              <w:noProof/>
            </w:rPr>
          </w:pPr>
          <w:ins w:id="247" w:author="Leland" w:date="2021-01-06T21:53:00Z">
            <w:del w:id="248" w:author="Bolleter, Leland (CTR) - FPAC-BC, Fort Collins, CO" w:date="2021-01-19T13:33:00Z">
              <w:r w:rsidRPr="00D2176A" w:rsidDel="00A76CFC">
                <w:rPr>
                  <w:rStyle w:val="Hyperlink"/>
                  <w:noProof/>
                </w:rPr>
                <w:fldChar w:fldCharType="begin"/>
              </w:r>
              <w:r w:rsidRPr="00D2176A" w:rsidDel="00A76CFC">
                <w:rPr>
                  <w:rStyle w:val="Hyperlink"/>
                  <w:noProof/>
                </w:rPr>
                <w:delInstrText xml:space="preserve"> </w:delInstrText>
              </w:r>
              <w:r w:rsidDel="00A76CFC">
                <w:rPr>
                  <w:noProof/>
                </w:rPr>
                <w:delInstrText>HYPERLINK \l "_Toc60862454"</w:delInstrText>
              </w:r>
              <w:r w:rsidRPr="00D2176A" w:rsidDel="00A76CFC">
                <w:rPr>
                  <w:rStyle w:val="Hyperlink"/>
                  <w:noProof/>
                </w:rPr>
                <w:delInstrText xml:space="preserve"> </w:delInstrText>
              </w:r>
              <w:r w:rsidRPr="00D2176A" w:rsidDel="00A76CFC">
                <w:rPr>
                  <w:rStyle w:val="Hyperlink"/>
                  <w:noProof/>
                </w:rPr>
                <w:fldChar w:fldCharType="separate"/>
              </w:r>
              <w:r w:rsidRPr="00D2176A" w:rsidDel="00A76CFC">
                <w:rPr>
                  <w:rStyle w:val="Hyperlink"/>
                  <w:noProof/>
                </w:rPr>
                <w:delText>8)</w:delText>
              </w:r>
              <w:r w:rsidDel="00A76CFC">
                <w:rPr>
                  <w:rFonts w:asciiTheme="minorHAnsi" w:eastAsiaTheme="minorEastAsia" w:hAnsiTheme="minorHAnsi" w:cstheme="minorBidi"/>
                  <w:noProof/>
                </w:rPr>
                <w:tab/>
              </w:r>
              <w:r w:rsidRPr="00D2176A" w:rsidDel="00A76CFC">
                <w:rPr>
                  <w:rStyle w:val="Hyperlink"/>
                  <w:noProof/>
                </w:rPr>
                <w:delText>Technology for Further Investigation – Long-Term</w:delText>
              </w:r>
              <w:r w:rsidDel="00A76CFC">
                <w:rPr>
                  <w:noProof/>
                  <w:webHidden/>
                </w:rPr>
                <w:tab/>
              </w:r>
              <w:r w:rsidDel="00A76CFC">
                <w:rPr>
                  <w:noProof/>
                  <w:webHidden/>
                </w:rPr>
                <w:fldChar w:fldCharType="begin"/>
              </w:r>
              <w:r w:rsidDel="00A76CFC">
                <w:rPr>
                  <w:noProof/>
                  <w:webHidden/>
                </w:rPr>
                <w:delInstrText xml:space="preserve"> PAGEREF _Toc60862454 \h </w:delInstrText>
              </w:r>
            </w:del>
          </w:ins>
          <w:del w:id="249" w:author="Bolleter, Leland (CTR) - FPAC-BC, Fort Collins, CO" w:date="2021-01-19T13:33:00Z">
            <w:r w:rsidDel="00A76CFC">
              <w:rPr>
                <w:noProof/>
                <w:webHidden/>
              </w:rPr>
              <w:fldChar w:fldCharType="separate"/>
            </w:r>
          </w:del>
          <w:ins w:id="250" w:author="Bolleter, Leland (CTR) - FPAC-BC, Fort Collins, CO" w:date="2021-01-20T15:04:00Z">
            <w:r w:rsidR="00B24863">
              <w:rPr>
                <w:b/>
                <w:bCs/>
                <w:noProof/>
                <w:webHidden/>
              </w:rPr>
              <w:t>Error! Bookmark not defined.</w:t>
            </w:r>
          </w:ins>
          <w:ins w:id="251" w:author="Leland" w:date="2021-01-07T10:28:00Z">
            <w:del w:id="252" w:author="Bolleter, Leland (CTR) - FPAC-BC, Fort Collins, CO" w:date="2021-01-19T13:33:00Z">
              <w:r w:rsidR="006136CE" w:rsidDel="00A76CFC">
                <w:rPr>
                  <w:noProof/>
                  <w:webHidden/>
                </w:rPr>
                <w:delText>11</w:delText>
              </w:r>
            </w:del>
          </w:ins>
          <w:ins w:id="253" w:author="Leland" w:date="2021-01-06T21:53:00Z">
            <w:del w:id="254" w:author="Bolleter, Leland (CTR) - FPAC-BC, Fort Collins, CO" w:date="2021-01-19T13:33:00Z">
              <w:r w:rsidDel="00A76CFC">
                <w:rPr>
                  <w:noProof/>
                  <w:webHidden/>
                </w:rPr>
                <w:fldChar w:fldCharType="end"/>
              </w:r>
              <w:r w:rsidRPr="00D2176A" w:rsidDel="00A76CFC">
                <w:rPr>
                  <w:rStyle w:val="Hyperlink"/>
                  <w:noProof/>
                </w:rPr>
                <w:fldChar w:fldCharType="end"/>
              </w:r>
            </w:del>
          </w:ins>
        </w:p>
        <w:p w14:paraId="49840C25" w14:textId="2CECFA3C" w:rsidR="00EF38FF" w:rsidDel="00A76CFC" w:rsidRDefault="00EF38FF">
          <w:pPr>
            <w:pStyle w:val="TOC1"/>
            <w:rPr>
              <w:ins w:id="255" w:author="Leland" w:date="2021-01-06T21:53:00Z"/>
              <w:del w:id="256" w:author="Bolleter, Leland (CTR) - FPAC-BC, Fort Collins, CO" w:date="2021-01-19T13:33:00Z"/>
              <w:rFonts w:asciiTheme="minorHAnsi" w:eastAsiaTheme="minorEastAsia" w:hAnsiTheme="minorHAnsi" w:cstheme="minorBidi"/>
              <w:noProof/>
            </w:rPr>
          </w:pPr>
          <w:ins w:id="257" w:author="Leland" w:date="2021-01-06T21:53:00Z">
            <w:del w:id="258" w:author="Bolleter, Leland (CTR) - FPAC-BC, Fort Collins, CO" w:date="2021-01-19T13:33:00Z">
              <w:r w:rsidRPr="00D2176A" w:rsidDel="00A76CFC">
                <w:rPr>
                  <w:rStyle w:val="Hyperlink"/>
                  <w:noProof/>
                </w:rPr>
                <w:fldChar w:fldCharType="begin"/>
              </w:r>
              <w:r w:rsidRPr="00D2176A" w:rsidDel="00A76CFC">
                <w:rPr>
                  <w:rStyle w:val="Hyperlink"/>
                  <w:noProof/>
                </w:rPr>
                <w:delInstrText xml:space="preserve"> </w:delInstrText>
              </w:r>
              <w:r w:rsidDel="00A76CFC">
                <w:rPr>
                  <w:noProof/>
                </w:rPr>
                <w:delInstrText>HYPERLINK \l "_Toc60862455"</w:delInstrText>
              </w:r>
              <w:r w:rsidRPr="00D2176A" w:rsidDel="00A76CFC">
                <w:rPr>
                  <w:rStyle w:val="Hyperlink"/>
                  <w:noProof/>
                </w:rPr>
                <w:delInstrText xml:space="preserve"> </w:delInstrText>
              </w:r>
              <w:r w:rsidRPr="00D2176A" w:rsidDel="00A76CFC">
                <w:rPr>
                  <w:rStyle w:val="Hyperlink"/>
                  <w:noProof/>
                </w:rPr>
                <w:fldChar w:fldCharType="separate"/>
              </w:r>
              <w:r w:rsidRPr="00D2176A" w:rsidDel="00A76CFC">
                <w:rPr>
                  <w:rStyle w:val="Hyperlink"/>
                  <w:noProof/>
                </w:rPr>
                <w:delText>9)</w:delText>
              </w:r>
              <w:r w:rsidDel="00A76CFC">
                <w:rPr>
                  <w:rFonts w:asciiTheme="minorHAnsi" w:eastAsiaTheme="minorEastAsia" w:hAnsiTheme="minorHAnsi" w:cstheme="minorBidi"/>
                  <w:noProof/>
                </w:rPr>
                <w:tab/>
              </w:r>
              <w:r w:rsidRPr="00D2176A" w:rsidDel="00A76CFC">
                <w:rPr>
                  <w:rStyle w:val="Hyperlink"/>
                  <w:noProof/>
                </w:rPr>
                <w:delText>Analytics Tools</w:delText>
              </w:r>
              <w:r w:rsidDel="00A76CFC">
                <w:rPr>
                  <w:noProof/>
                  <w:webHidden/>
                </w:rPr>
                <w:tab/>
              </w:r>
              <w:r w:rsidDel="00A76CFC">
                <w:rPr>
                  <w:noProof/>
                  <w:webHidden/>
                </w:rPr>
                <w:fldChar w:fldCharType="begin"/>
              </w:r>
              <w:r w:rsidDel="00A76CFC">
                <w:rPr>
                  <w:noProof/>
                  <w:webHidden/>
                </w:rPr>
                <w:delInstrText xml:space="preserve"> PAGEREF _Toc60862455 \h </w:delInstrText>
              </w:r>
            </w:del>
          </w:ins>
          <w:del w:id="259" w:author="Bolleter, Leland (CTR) - FPAC-BC, Fort Collins, CO" w:date="2021-01-19T13:33:00Z">
            <w:r w:rsidDel="00A76CFC">
              <w:rPr>
                <w:noProof/>
                <w:webHidden/>
              </w:rPr>
              <w:fldChar w:fldCharType="separate"/>
            </w:r>
          </w:del>
          <w:ins w:id="260" w:author="Bolleter, Leland (CTR) - FPAC-BC, Fort Collins, CO" w:date="2021-01-20T15:04:00Z">
            <w:r w:rsidR="00B24863">
              <w:rPr>
                <w:b/>
                <w:bCs/>
                <w:noProof/>
                <w:webHidden/>
              </w:rPr>
              <w:t>Error! Bookmark not defined.</w:t>
            </w:r>
          </w:ins>
          <w:ins w:id="261" w:author="Leland" w:date="2021-01-07T10:28:00Z">
            <w:del w:id="262" w:author="Bolleter, Leland (CTR) - FPAC-BC, Fort Collins, CO" w:date="2021-01-19T13:33:00Z">
              <w:r w:rsidR="006136CE" w:rsidDel="00A76CFC">
                <w:rPr>
                  <w:noProof/>
                  <w:webHidden/>
                </w:rPr>
                <w:delText>12</w:delText>
              </w:r>
            </w:del>
          </w:ins>
          <w:ins w:id="263" w:author="Leland" w:date="2021-01-06T21:53:00Z">
            <w:del w:id="264" w:author="Bolleter, Leland (CTR) - FPAC-BC, Fort Collins, CO" w:date="2021-01-19T13:33:00Z">
              <w:r w:rsidDel="00A76CFC">
                <w:rPr>
                  <w:noProof/>
                  <w:webHidden/>
                </w:rPr>
                <w:fldChar w:fldCharType="end"/>
              </w:r>
              <w:r w:rsidRPr="00D2176A" w:rsidDel="00A76CFC">
                <w:rPr>
                  <w:rStyle w:val="Hyperlink"/>
                  <w:noProof/>
                </w:rPr>
                <w:fldChar w:fldCharType="end"/>
              </w:r>
            </w:del>
          </w:ins>
        </w:p>
        <w:p w14:paraId="69D2B092" w14:textId="14CFBB40" w:rsidR="00EF38FF" w:rsidDel="00A76CFC" w:rsidRDefault="00EF38FF">
          <w:pPr>
            <w:pStyle w:val="TOC1"/>
            <w:rPr>
              <w:ins w:id="265" w:author="Leland" w:date="2021-01-06T21:53:00Z"/>
              <w:del w:id="266" w:author="Bolleter, Leland (CTR) - FPAC-BC, Fort Collins, CO" w:date="2021-01-19T13:33:00Z"/>
              <w:rFonts w:asciiTheme="minorHAnsi" w:eastAsiaTheme="minorEastAsia" w:hAnsiTheme="minorHAnsi" w:cstheme="minorBidi"/>
              <w:noProof/>
            </w:rPr>
          </w:pPr>
          <w:ins w:id="267" w:author="Leland" w:date="2021-01-06T21:53:00Z">
            <w:del w:id="268" w:author="Bolleter, Leland (CTR) - FPAC-BC, Fort Collins, CO" w:date="2021-01-19T13:33:00Z">
              <w:r w:rsidRPr="00D2176A" w:rsidDel="00A76CFC">
                <w:rPr>
                  <w:rStyle w:val="Hyperlink"/>
                  <w:noProof/>
                </w:rPr>
                <w:fldChar w:fldCharType="begin"/>
              </w:r>
              <w:r w:rsidRPr="00D2176A" w:rsidDel="00A76CFC">
                <w:rPr>
                  <w:rStyle w:val="Hyperlink"/>
                  <w:noProof/>
                </w:rPr>
                <w:delInstrText xml:space="preserve"> </w:delInstrText>
              </w:r>
              <w:r w:rsidDel="00A76CFC">
                <w:rPr>
                  <w:noProof/>
                </w:rPr>
                <w:delInstrText>HYPERLINK \l "_Toc60862456"</w:delInstrText>
              </w:r>
              <w:r w:rsidRPr="00D2176A" w:rsidDel="00A76CFC">
                <w:rPr>
                  <w:rStyle w:val="Hyperlink"/>
                  <w:noProof/>
                </w:rPr>
                <w:delInstrText xml:space="preserve"> </w:delInstrText>
              </w:r>
              <w:r w:rsidRPr="00D2176A" w:rsidDel="00A76CFC">
                <w:rPr>
                  <w:rStyle w:val="Hyperlink"/>
                  <w:noProof/>
                </w:rPr>
                <w:fldChar w:fldCharType="separate"/>
              </w:r>
              <w:r w:rsidRPr="00D2176A" w:rsidDel="00A76CFC">
                <w:rPr>
                  <w:rStyle w:val="Hyperlink"/>
                  <w:noProof/>
                </w:rPr>
                <w:delText>10)</w:delText>
              </w:r>
              <w:r w:rsidDel="00A76CFC">
                <w:rPr>
                  <w:rFonts w:asciiTheme="minorHAnsi" w:eastAsiaTheme="minorEastAsia" w:hAnsiTheme="minorHAnsi" w:cstheme="minorBidi"/>
                  <w:noProof/>
                </w:rPr>
                <w:tab/>
              </w:r>
              <w:r w:rsidRPr="00D2176A" w:rsidDel="00A76CFC">
                <w:rPr>
                  <w:rStyle w:val="Hyperlink"/>
                  <w:noProof/>
                </w:rPr>
                <w:delText>Data Management Maturity (DMM)</w:delText>
              </w:r>
              <w:r w:rsidDel="00A76CFC">
                <w:rPr>
                  <w:noProof/>
                  <w:webHidden/>
                </w:rPr>
                <w:tab/>
              </w:r>
              <w:r w:rsidDel="00A76CFC">
                <w:rPr>
                  <w:noProof/>
                  <w:webHidden/>
                </w:rPr>
                <w:fldChar w:fldCharType="begin"/>
              </w:r>
              <w:r w:rsidDel="00A76CFC">
                <w:rPr>
                  <w:noProof/>
                  <w:webHidden/>
                </w:rPr>
                <w:delInstrText xml:space="preserve"> PAGEREF _Toc60862456 \h </w:delInstrText>
              </w:r>
            </w:del>
          </w:ins>
          <w:del w:id="269" w:author="Bolleter, Leland (CTR) - FPAC-BC, Fort Collins, CO" w:date="2021-01-19T13:33:00Z">
            <w:r w:rsidDel="00A76CFC">
              <w:rPr>
                <w:noProof/>
                <w:webHidden/>
              </w:rPr>
              <w:fldChar w:fldCharType="separate"/>
            </w:r>
          </w:del>
          <w:ins w:id="270" w:author="Bolleter, Leland (CTR) - FPAC-BC, Fort Collins, CO" w:date="2021-01-20T15:04:00Z">
            <w:r w:rsidR="00B24863">
              <w:rPr>
                <w:b/>
                <w:bCs/>
                <w:noProof/>
                <w:webHidden/>
              </w:rPr>
              <w:t>Error! Bookmark not defined.</w:t>
            </w:r>
          </w:ins>
          <w:ins w:id="271" w:author="Leland" w:date="2021-01-07T10:28:00Z">
            <w:del w:id="272" w:author="Bolleter, Leland (CTR) - FPAC-BC, Fort Collins, CO" w:date="2021-01-19T13:33:00Z">
              <w:r w:rsidR="006136CE" w:rsidDel="00A76CFC">
                <w:rPr>
                  <w:noProof/>
                  <w:webHidden/>
                </w:rPr>
                <w:delText>12</w:delText>
              </w:r>
            </w:del>
          </w:ins>
          <w:ins w:id="273" w:author="Leland" w:date="2021-01-06T21:53:00Z">
            <w:del w:id="274" w:author="Bolleter, Leland (CTR) - FPAC-BC, Fort Collins, CO" w:date="2021-01-19T13:33:00Z">
              <w:r w:rsidDel="00A76CFC">
                <w:rPr>
                  <w:noProof/>
                  <w:webHidden/>
                </w:rPr>
                <w:fldChar w:fldCharType="end"/>
              </w:r>
              <w:r w:rsidRPr="00D2176A" w:rsidDel="00A76CFC">
                <w:rPr>
                  <w:rStyle w:val="Hyperlink"/>
                  <w:noProof/>
                </w:rPr>
                <w:fldChar w:fldCharType="end"/>
              </w:r>
            </w:del>
          </w:ins>
        </w:p>
        <w:p w14:paraId="52CCB5AB" w14:textId="70BA289A" w:rsidR="00EF38FF" w:rsidDel="00A76CFC" w:rsidRDefault="00EF38FF">
          <w:pPr>
            <w:pStyle w:val="TOC1"/>
            <w:rPr>
              <w:ins w:id="275" w:author="Leland" w:date="2021-01-06T21:53:00Z"/>
              <w:del w:id="276" w:author="Bolleter, Leland (CTR) - FPAC-BC, Fort Collins, CO" w:date="2021-01-19T13:33:00Z"/>
              <w:rFonts w:asciiTheme="minorHAnsi" w:eastAsiaTheme="minorEastAsia" w:hAnsiTheme="minorHAnsi" w:cstheme="minorBidi"/>
              <w:noProof/>
            </w:rPr>
          </w:pPr>
          <w:ins w:id="277" w:author="Leland" w:date="2021-01-06T21:53:00Z">
            <w:del w:id="278" w:author="Bolleter, Leland (CTR) - FPAC-BC, Fort Collins, CO" w:date="2021-01-19T13:33:00Z">
              <w:r w:rsidRPr="00D2176A" w:rsidDel="00A76CFC">
                <w:rPr>
                  <w:rStyle w:val="Hyperlink"/>
                  <w:noProof/>
                </w:rPr>
                <w:fldChar w:fldCharType="begin"/>
              </w:r>
              <w:r w:rsidRPr="00D2176A" w:rsidDel="00A76CFC">
                <w:rPr>
                  <w:rStyle w:val="Hyperlink"/>
                  <w:noProof/>
                </w:rPr>
                <w:delInstrText xml:space="preserve"> </w:delInstrText>
              </w:r>
              <w:r w:rsidDel="00A76CFC">
                <w:rPr>
                  <w:noProof/>
                </w:rPr>
                <w:delInstrText>HYPERLINK \l "_Toc60862457"</w:delInstrText>
              </w:r>
              <w:r w:rsidRPr="00D2176A" w:rsidDel="00A76CFC">
                <w:rPr>
                  <w:rStyle w:val="Hyperlink"/>
                  <w:noProof/>
                </w:rPr>
                <w:delInstrText xml:space="preserve"> </w:delInstrText>
              </w:r>
              <w:r w:rsidRPr="00D2176A" w:rsidDel="00A76CFC">
                <w:rPr>
                  <w:rStyle w:val="Hyperlink"/>
                  <w:noProof/>
                </w:rPr>
                <w:fldChar w:fldCharType="separate"/>
              </w:r>
              <w:r w:rsidRPr="00D2176A" w:rsidDel="00A76CFC">
                <w:rPr>
                  <w:rStyle w:val="Hyperlink"/>
                  <w:noProof/>
                </w:rPr>
                <w:delText>11)</w:delText>
              </w:r>
              <w:r w:rsidDel="00A76CFC">
                <w:rPr>
                  <w:rFonts w:asciiTheme="minorHAnsi" w:eastAsiaTheme="minorEastAsia" w:hAnsiTheme="minorHAnsi" w:cstheme="minorBidi"/>
                  <w:noProof/>
                </w:rPr>
                <w:tab/>
              </w:r>
              <w:r w:rsidRPr="00D2176A" w:rsidDel="00A76CFC">
                <w:rPr>
                  <w:rStyle w:val="Hyperlink"/>
                  <w:noProof/>
                </w:rPr>
                <w:delText>Workflow Tracking</w:delText>
              </w:r>
              <w:r w:rsidDel="00A76CFC">
                <w:rPr>
                  <w:noProof/>
                  <w:webHidden/>
                </w:rPr>
                <w:tab/>
              </w:r>
              <w:r w:rsidDel="00A76CFC">
                <w:rPr>
                  <w:noProof/>
                  <w:webHidden/>
                </w:rPr>
                <w:fldChar w:fldCharType="begin"/>
              </w:r>
              <w:r w:rsidDel="00A76CFC">
                <w:rPr>
                  <w:noProof/>
                  <w:webHidden/>
                </w:rPr>
                <w:delInstrText xml:space="preserve"> PAGEREF _Toc60862457 \h </w:delInstrText>
              </w:r>
            </w:del>
          </w:ins>
          <w:del w:id="279" w:author="Bolleter, Leland (CTR) - FPAC-BC, Fort Collins, CO" w:date="2021-01-19T13:33:00Z">
            <w:r w:rsidDel="00A76CFC">
              <w:rPr>
                <w:noProof/>
                <w:webHidden/>
              </w:rPr>
              <w:fldChar w:fldCharType="separate"/>
            </w:r>
          </w:del>
          <w:ins w:id="280" w:author="Bolleter, Leland (CTR) - FPAC-BC, Fort Collins, CO" w:date="2021-01-20T15:04:00Z">
            <w:r w:rsidR="00B24863">
              <w:rPr>
                <w:b/>
                <w:bCs/>
                <w:noProof/>
                <w:webHidden/>
              </w:rPr>
              <w:t>Error! Bookmark not defined.</w:t>
            </w:r>
          </w:ins>
          <w:ins w:id="281" w:author="Leland" w:date="2021-01-07T10:28:00Z">
            <w:del w:id="282" w:author="Bolleter, Leland (CTR) - FPAC-BC, Fort Collins, CO" w:date="2021-01-19T13:33:00Z">
              <w:r w:rsidR="006136CE" w:rsidDel="00A76CFC">
                <w:rPr>
                  <w:noProof/>
                  <w:webHidden/>
                </w:rPr>
                <w:delText>12</w:delText>
              </w:r>
            </w:del>
          </w:ins>
          <w:ins w:id="283" w:author="Leland" w:date="2021-01-06T21:53:00Z">
            <w:del w:id="284" w:author="Bolleter, Leland (CTR) - FPAC-BC, Fort Collins, CO" w:date="2021-01-19T13:33:00Z">
              <w:r w:rsidDel="00A76CFC">
                <w:rPr>
                  <w:noProof/>
                  <w:webHidden/>
                </w:rPr>
                <w:fldChar w:fldCharType="end"/>
              </w:r>
              <w:r w:rsidRPr="00D2176A" w:rsidDel="00A76CFC">
                <w:rPr>
                  <w:rStyle w:val="Hyperlink"/>
                  <w:noProof/>
                </w:rPr>
                <w:fldChar w:fldCharType="end"/>
              </w:r>
            </w:del>
          </w:ins>
        </w:p>
        <w:p w14:paraId="126238CA" w14:textId="5368D5D8" w:rsidR="00EF38FF" w:rsidDel="00A76CFC" w:rsidRDefault="00EF38FF">
          <w:pPr>
            <w:pStyle w:val="TOC1"/>
            <w:rPr>
              <w:ins w:id="285" w:author="Leland" w:date="2021-01-06T21:53:00Z"/>
              <w:del w:id="286" w:author="Bolleter, Leland (CTR) - FPAC-BC, Fort Collins, CO" w:date="2021-01-19T13:33:00Z"/>
              <w:rFonts w:asciiTheme="minorHAnsi" w:eastAsiaTheme="minorEastAsia" w:hAnsiTheme="minorHAnsi" w:cstheme="minorBidi"/>
              <w:noProof/>
            </w:rPr>
          </w:pPr>
          <w:ins w:id="287" w:author="Leland" w:date="2021-01-06T21:53:00Z">
            <w:del w:id="288" w:author="Bolleter, Leland (CTR) - FPAC-BC, Fort Collins, CO" w:date="2021-01-19T13:33:00Z">
              <w:r w:rsidRPr="00D2176A" w:rsidDel="00A76CFC">
                <w:rPr>
                  <w:rStyle w:val="Hyperlink"/>
                  <w:noProof/>
                </w:rPr>
                <w:fldChar w:fldCharType="begin"/>
              </w:r>
              <w:r w:rsidRPr="00D2176A" w:rsidDel="00A76CFC">
                <w:rPr>
                  <w:rStyle w:val="Hyperlink"/>
                  <w:noProof/>
                </w:rPr>
                <w:delInstrText xml:space="preserve"> </w:delInstrText>
              </w:r>
              <w:r w:rsidDel="00A76CFC">
                <w:rPr>
                  <w:noProof/>
                </w:rPr>
                <w:delInstrText>HYPERLINK \l "_Toc60862458"</w:delInstrText>
              </w:r>
              <w:r w:rsidRPr="00D2176A" w:rsidDel="00A76CFC">
                <w:rPr>
                  <w:rStyle w:val="Hyperlink"/>
                  <w:noProof/>
                </w:rPr>
                <w:delInstrText xml:space="preserve"> </w:delInstrText>
              </w:r>
              <w:r w:rsidRPr="00D2176A" w:rsidDel="00A76CFC">
                <w:rPr>
                  <w:rStyle w:val="Hyperlink"/>
                  <w:noProof/>
                </w:rPr>
                <w:fldChar w:fldCharType="separate"/>
              </w:r>
              <w:r w:rsidRPr="00D2176A" w:rsidDel="00A76CFC">
                <w:rPr>
                  <w:rStyle w:val="Hyperlink"/>
                  <w:noProof/>
                </w:rPr>
                <w:delText>12)</w:delText>
              </w:r>
              <w:r w:rsidDel="00A76CFC">
                <w:rPr>
                  <w:rFonts w:asciiTheme="minorHAnsi" w:eastAsiaTheme="minorEastAsia" w:hAnsiTheme="minorHAnsi" w:cstheme="minorBidi"/>
                  <w:noProof/>
                </w:rPr>
                <w:tab/>
              </w:r>
              <w:r w:rsidRPr="00D2176A" w:rsidDel="00A76CFC">
                <w:rPr>
                  <w:rStyle w:val="Hyperlink"/>
                  <w:noProof/>
                </w:rPr>
                <w:delText>Requirements &amp; Evaluation Approach</w:delText>
              </w:r>
              <w:r w:rsidDel="00A76CFC">
                <w:rPr>
                  <w:noProof/>
                  <w:webHidden/>
                </w:rPr>
                <w:tab/>
              </w:r>
              <w:r w:rsidDel="00A76CFC">
                <w:rPr>
                  <w:noProof/>
                  <w:webHidden/>
                </w:rPr>
                <w:fldChar w:fldCharType="begin"/>
              </w:r>
              <w:r w:rsidDel="00A76CFC">
                <w:rPr>
                  <w:noProof/>
                  <w:webHidden/>
                </w:rPr>
                <w:delInstrText xml:space="preserve"> PAGEREF _Toc60862458 \h </w:delInstrText>
              </w:r>
            </w:del>
          </w:ins>
          <w:del w:id="289" w:author="Bolleter, Leland (CTR) - FPAC-BC, Fort Collins, CO" w:date="2021-01-19T13:33:00Z">
            <w:r w:rsidDel="00A76CFC">
              <w:rPr>
                <w:noProof/>
                <w:webHidden/>
              </w:rPr>
              <w:fldChar w:fldCharType="separate"/>
            </w:r>
          </w:del>
          <w:ins w:id="290" w:author="Bolleter, Leland (CTR) - FPAC-BC, Fort Collins, CO" w:date="2021-01-20T15:04:00Z">
            <w:r w:rsidR="00B24863">
              <w:rPr>
                <w:b/>
                <w:bCs/>
                <w:noProof/>
                <w:webHidden/>
              </w:rPr>
              <w:t>Error! Bookmark not defined.</w:t>
            </w:r>
          </w:ins>
          <w:ins w:id="291" w:author="Leland" w:date="2021-01-07T10:28:00Z">
            <w:del w:id="292" w:author="Bolleter, Leland (CTR) - FPAC-BC, Fort Collins, CO" w:date="2021-01-19T13:33:00Z">
              <w:r w:rsidR="006136CE" w:rsidDel="00A76CFC">
                <w:rPr>
                  <w:noProof/>
                  <w:webHidden/>
                </w:rPr>
                <w:delText>13</w:delText>
              </w:r>
            </w:del>
          </w:ins>
          <w:ins w:id="293" w:author="Leland" w:date="2021-01-06T21:53:00Z">
            <w:del w:id="294" w:author="Bolleter, Leland (CTR) - FPAC-BC, Fort Collins, CO" w:date="2021-01-19T13:33:00Z">
              <w:r w:rsidDel="00A76CFC">
                <w:rPr>
                  <w:noProof/>
                  <w:webHidden/>
                </w:rPr>
                <w:fldChar w:fldCharType="end"/>
              </w:r>
              <w:r w:rsidRPr="00D2176A" w:rsidDel="00A76CFC">
                <w:rPr>
                  <w:rStyle w:val="Hyperlink"/>
                  <w:noProof/>
                </w:rPr>
                <w:fldChar w:fldCharType="end"/>
              </w:r>
            </w:del>
          </w:ins>
        </w:p>
        <w:p w14:paraId="5D2964CA" w14:textId="50511070" w:rsidR="00EF38FF" w:rsidDel="00A76CFC" w:rsidRDefault="00EF38FF">
          <w:pPr>
            <w:pStyle w:val="TOC2"/>
            <w:rPr>
              <w:ins w:id="295" w:author="Leland" w:date="2021-01-06T21:53:00Z"/>
              <w:del w:id="296" w:author="Bolleter, Leland (CTR) - FPAC-BC, Fort Collins, CO" w:date="2021-01-19T13:33:00Z"/>
              <w:rFonts w:asciiTheme="minorHAnsi" w:eastAsiaTheme="minorEastAsia" w:hAnsiTheme="minorHAnsi" w:cstheme="minorBidi"/>
              <w:noProof/>
            </w:rPr>
          </w:pPr>
          <w:ins w:id="297" w:author="Leland" w:date="2021-01-06T21:53:00Z">
            <w:del w:id="298" w:author="Bolleter, Leland (CTR) - FPAC-BC, Fort Collins, CO" w:date="2021-01-19T13:33:00Z">
              <w:r w:rsidRPr="00D2176A" w:rsidDel="00A76CFC">
                <w:rPr>
                  <w:rStyle w:val="Hyperlink"/>
                  <w:noProof/>
                </w:rPr>
                <w:fldChar w:fldCharType="begin"/>
              </w:r>
              <w:r w:rsidRPr="00D2176A" w:rsidDel="00A76CFC">
                <w:rPr>
                  <w:rStyle w:val="Hyperlink"/>
                  <w:noProof/>
                </w:rPr>
                <w:delInstrText xml:space="preserve"> </w:delInstrText>
              </w:r>
              <w:r w:rsidDel="00A76CFC">
                <w:rPr>
                  <w:noProof/>
                </w:rPr>
                <w:delInstrText>HYPERLINK \l "_Toc60862459"</w:delInstrText>
              </w:r>
              <w:r w:rsidRPr="00D2176A" w:rsidDel="00A76CFC">
                <w:rPr>
                  <w:rStyle w:val="Hyperlink"/>
                  <w:noProof/>
                </w:rPr>
                <w:delInstrText xml:space="preserve"> </w:delInstrText>
              </w:r>
              <w:r w:rsidRPr="00D2176A" w:rsidDel="00A76CFC">
                <w:rPr>
                  <w:rStyle w:val="Hyperlink"/>
                  <w:noProof/>
                </w:rPr>
                <w:fldChar w:fldCharType="separate"/>
              </w:r>
              <w:r w:rsidRPr="00D2176A" w:rsidDel="00A76CFC">
                <w:rPr>
                  <w:rStyle w:val="Hyperlink"/>
                  <w:noProof/>
                </w:rPr>
                <w:delText>A.</w:delText>
              </w:r>
              <w:r w:rsidDel="00A76CFC">
                <w:rPr>
                  <w:rFonts w:asciiTheme="minorHAnsi" w:eastAsiaTheme="minorEastAsia" w:hAnsiTheme="minorHAnsi" w:cstheme="minorBidi"/>
                  <w:noProof/>
                </w:rPr>
                <w:tab/>
              </w:r>
              <w:r w:rsidRPr="00D2176A" w:rsidDel="00A76CFC">
                <w:rPr>
                  <w:rStyle w:val="Hyperlink"/>
                  <w:noProof/>
                </w:rPr>
                <w:delText>Comparison Method</w:delText>
              </w:r>
              <w:r w:rsidDel="00A76CFC">
                <w:rPr>
                  <w:noProof/>
                  <w:webHidden/>
                </w:rPr>
                <w:tab/>
              </w:r>
              <w:r w:rsidDel="00A76CFC">
                <w:rPr>
                  <w:noProof/>
                  <w:webHidden/>
                </w:rPr>
                <w:fldChar w:fldCharType="begin"/>
              </w:r>
              <w:r w:rsidDel="00A76CFC">
                <w:rPr>
                  <w:noProof/>
                  <w:webHidden/>
                </w:rPr>
                <w:delInstrText xml:space="preserve"> PAGEREF _Toc60862459 \h </w:delInstrText>
              </w:r>
            </w:del>
          </w:ins>
          <w:del w:id="299" w:author="Bolleter, Leland (CTR) - FPAC-BC, Fort Collins, CO" w:date="2021-01-19T13:33:00Z">
            <w:r w:rsidDel="00A76CFC">
              <w:rPr>
                <w:noProof/>
                <w:webHidden/>
              </w:rPr>
              <w:fldChar w:fldCharType="separate"/>
            </w:r>
          </w:del>
          <w:ins w:id="300" w:author="Bolleter, Leland (CTR) - FPAC-BC, Fort Collins, CO" w:date="2021-01-20T15:04:00Z">
            <w:r w:rsidR="00B24863">
              <w:rPr>
                <w:b/>
                <w:bCs/>
                <w:noProof/>
                <w:webHidden/>
              </w:rPr>
              <w:t>Error! Bookmark not defined.</w:t>
            </w:r>
          </w:ins>
          <w:ins w:id="301" w:author="Leland" w:date="2021-01-07T10:28:00Z">
            <w:del w:id="302" w:author="Bolleter, Leland (CTR) - FPAC-BC, Fort Collins, CO" w:date="2021-01-19T13:33:00Z">
              <w:r w:rsidR="006136CE" w:rsidDel="00A76CFC">
                <w:rPr>
                  <w:noProof/>
                  <w:webHidden/>
                </w:rPr>
                <w:delText>13</w:delText>
              </w:r>
            </w:del>
          </w:ins>
          <w:ins w:id="303" w:author="Leland" w:date="2021-01-06T21:53:00Z">
            <w:del w:id="304" w:author="Bolleter, Leland (CTR) - FPAC-BC, Fort Collins, CO" w:date="2021-01-19T13:33:00Z">
              <w:r w:rsidDel="00A76CFC">
                <w:rPr>
                  <w:noProof/>
                  <w:webHidden/>
                </w:rPr>
                <w:fldChar w:fldCharType="end"/>
              </w:r>
              <w:r w:rsidRPr="00D2176A" w:rsidDel="00A76CFC">
                <w:rPr>
                  <w:rStyle w:val="Hyperlink"/>
                  <w:noProof/>
                </w:rPr>
                <w:fldChar w:fldCharType="end"/>
              </w:r>
            </w:del>
          </w:ins>
        </w:p>
        <w:p w14:paraId="180C7732" w14:textId="43BB8190" w:rsidR="00EF38FF" w:rsidDel="00A76CFC" w:rsidRDefault="00EF38FF">
          <w:pPr>
            <w:pStyle w:val="TOC2"/>
            <w:rPr>
              <w:ins w:id="305" w:author="Leland" w:date="2021-01-06T21:53:00Z"/>
              <w:del w:id="306" w:author="Bolleter, Leland (CTR) - FPAC-BC, Fort Collins, CO" w:date="2021-01-19T13:33:00Z"/>
              <w:rFonts w:asciiTheme="minorHAnsi" w:eastAsiaTheme="minorEastAsia" w:hAnsiTheme="minorHAnsi" w:cstheme="minorBidi"/>
              <w:noProof/>
            </w:rPr>
          </w:pPr>
          <w:ins w:id="307" w:author="Leland" w:date="2021-01-06T21:53:00Z">
            <w:del w:id="308" w:author="Bolleter, Leland (CTR) - FPAC-BC, Fort Collins, CO" w:date="2021-01-19T13:33:00Z">
              <w:r w:rsidRPr="00D2176A" w:rsidDel="00A76CFC">
                <w:rPr>
                  <w:rStyle w:val="Hyperlink"/>
                  <w:noProof/>
                </w:rPr>
                <w:fldChar w:fldCharType="begin"/>
              </w:r>
              <w:r w:rsidRPr="00D2176A" w:rsidDel="00A76CFC">
                <w:rPr>
                  <w:rStyle w:val="Hyperlink"/>
                  <w:noProof/>
                </w:rPr>
                <w:delInstrText xml:space="preserve"> </w:delInstrText>
              </w:r>
              <w:r w:rsidDel="00A76CFC">
                <w:rPr>
                  <w:noProof/>
                </w:rPr>
                <w:delInstrText>HYPERLINK \l "_Toc60862460"</w:delInstrText>
              </w:r>
              <w:r w:rsidRPr="00D2176A" w:rsidDel="00A76CFC">
                <w:rPr>
                  <w:rStyle w:val="Hyperlink"/>
                  <w:noProof/>
                </w:rPr>
                <w:delInstrText xml:space="preserve"> </w:delInstrText>
              </w:r>
              <w:r w:rsidRPr="00D2176A" w:rsidDel="00A76CFC">
                <w:rPr>
                  <w:rStyle w:val="Hyperlink"/>
                  <w:noProof/>
                </w:rPr>
                <w:fldChar w:fldCharType="separate"/>
              </w:r>
              <w:r w:rsidRPr="00D2176A" w:rsidDel="00A76CFC">
                <w:rPr>
                  <w:rStyle w:val="Hyperlink"/>
                  <w:noProof/>
                </w:rPr>
                <w:delText>B.</w:delText>
              </w:r>
              <w:r w:rsidDel="00A76CFC">
                <w:rPr>
                  <w:rFonts w:asciiTheme="minorHAnsi" w:eastAsiaTheme="minorEastAsia" w:hAnsiTheme="minorHAnsi" w:cstheme="minorBidi"/>
                  <w:noProof/>
                </w:rPr>
                <w:tab/>
              </w:r>
              <w:r w:rsidRPr="00D2176A" w:rsidDel="00A76CFC">
                <w:rPr>
                  <w:rStyle w:val="Hyperlink"/>
                  <w:noProof/>
                </w:rPr>
                <w:delText>Scoring Method</w:delText>
              </w:r>
              <w:r w:rsidDel="00A76CFC">
                <w:rPr>
                  <w:noProof/>
                  <w:webHidden/>
                </w:rPr>
                <w:tab/>
              </w:r>
              <w:r w:rsidDel="00A76CFC">
                <w:rPr>
                  <w:noProof/>
                  <w:webHidden/>
                </w:rPr>
                <w:fldChar w:fldCharType="begin"/>
              </w:r>
              <w:r w:rsidDel="00A76CFC">
                <w:rPr>
                  <w:noProof/>
                  <w:webHidden/>
                </w:rPr>
                <w:delInstrText xml:space="preserve"> PAGEREF _Toc60862460 \h </w:delInstrText>
              </w:r>
            </w:del>
          </w:ins>
          <w:del w:id="309" w:author="Bolleter, Leland (CTR) - FPAC-BC, Fort Collins, CO" w:date="2021-01-19T13:33:00Z">
            <w:r w:rsidDel="00A76CFC">
              <w:rPr>
                <w:noProof/>
                <w:webHidden/>
              </w:rPr>
              <w:fldChar w:fldCharType="separate"/>
            </w:r>
          </w:del>
          <w:ins w:id="310" w:author="Bolleter, Leland (CTR) - FPAC-BC, Fort Collins, CO" w:date="2021-01-20T15:04:00Z">
            <w:r w:rsidR="00B24863">
              <w:rPr>
                <w:b/>
                <w:bCs/>
                <w:noProof/>
                <w:webHidden/>
              </w:rPr>
              <w:t>Error! Bookmark not defined.</w:t>
            </w:r>
          </w:ins>
          <w:ins w:id="311" w:author="Leland" w:date="2021-01-07T10:28:00Z">
            <w:del w:id="312" w:author="Bolleter, Leland (CTR) - FPAC-BC, Fort Collins, CO" w:date="2021-01-19T13:33:00Z">
              <w:r w:rsidR="006136CE" w:rsidDel="00A76CFC">
                <w:rPr>
                  <w:noProof/>
                  <w:webHidden/>
                </w:rPr>
                <w:delText>14</w:delText>
              </w:r>
            </w:del>
          </w:ins>
          <w:ins w:id="313" w:author="Leland" w:date="2021-01-06T21:53:00Z">
            <w:del w:id="314" w:author="Bolleter, Leland (CTR) - FPAC-BC, Fort Collins, CO" w:date="2021-01-19T13:33:00Z">
              <w:r w:rsidDel="00A76CFC">
                <w:rPr>
                  <w:noProof/>
                  <w:webHidden/>
                </w:rPr>
                <w:fldChar w:fldCharType="end"/>
              </w:r>
              <w:r w:rsidRPr="00D2176A" w:rsidDel="00A76CFC">
                <w:rPr>
                  <w:rStyle w:val="Hyperlink"/>
                  <w:noProof/>
                </w:rPr>
                <w:fldChar w:fldCharType="end"/>
              </w:r>
            </w:del>
          </w:ins>
        </w:p>
        <w:p w14:paraId="31457C87" w14:textId="43026644" w:rsidR="00EF38FF" w:rsidDel="00A76CFC" w:rsidRDefault="00EF38FF">
          <w:pPr>
            <w:pStyle w:val="TOC2"/>
            <w:rPr>
              <w:ins w:id="315" w:author="Leland" w:date="2021-01-06T21:53:00Z"/>
              <w:del w:id="316" w:author="Bolleter, Leland (CTR) - FPAC-BC, Fort Collins, CO" w:date="2021-01-19T13:33:00Z"/>
              <w:rFonts w:asciiTheme="minorHAnsi" w:eastAsiaTheme="minorEastAsia" w:hAnsiTheme="minorHAnsi" w:cstheme="minorBidi"/>
              <w:noProof/>
            </w:rPr>
          </w:pPr>
          <w:ins w:id="317" w:author="Leland" w:date="2021-01-06T21:53:00Z">
            <w:del w:id="318" w:author="Bolleter, Leland (CTR) - FPAC-BC, Fort Collins, CO" w:date="2021-01-19T13:33:00Z">
              <w:r w:rsidRPr="00D2176A" w:rsidDel="00A76CFC">
                <w:rPr>
                  <w:rStyle w:val="Hyperlink"/>
                  <w:noProof/>
                </w:rPr>
                <w:fldChar w:fldCharType="begin"/>
              </w:r>
              <w:r w:rsidRPr="00D2176A" w:rsidDel="00A76CFC">
                <w:rPr>
                  <w:rStyle w:val="Hyperlink"/>
                  <w:noProof/>
                </w:rPr>
                <w:delInstrText xml:space="preserve"> </w:delInstrText>
              </w:r>
              <w:r w:rsidDel="00A76CFC">
                <w:rPr>
                  <w:noProof/>
                </w:rPr>
                <w:delInstrText>HYPERLINK \l "_Toc60862461"</w:delInstrText>
              </w:r>
              <w:r w:rsidRPr="00D2176A" w:rsidDel="00A76CFC">
                <w:rPr>
                  <w:rStyle w:val="Hyperlink"/>
                  <w:noProof/>
                </w:rPr>
                <w:delInstrText xml:space="preserve"> </w:delInstrText>
              </w:r>
              <w:r w:rsidRPr="00D2176A" w:rsidDel="00A76CFC">
                <w:rPr>
                  <w:rStyle w:val="Hyperlink"/>
                  <w:noProof/>
                </w:rPr>
                <w:fldChar w:fldCharType="separate"/>
              </w:r>
              <w:r w:rsidRPr="00D2176A" w:rsidDel="00A76CFC">
                <w:rPr>
                  <w:rStyle w:val="Hyperlink"/>
                  <w:noProof/>
                </w:rPr>
                <w:delText>C.</w:delText>
              </w:r>
              <w:r w:rsidDel="00A76CFC">
                <w:rPr>
                  <w:rFonts w:asciiTheme="minorHAnsi" w:eastAsiaTheme="minorEastAsia" w:hAnsiTheme="minorHAnsi" w:cstheme="minorBidi"/>
                  <w:noProof/>
                </w:rPr>
                <w:tab/>
              </w:r>
              <w:r w:rsidRPr="00D2176A" w:rsidDel="00A76CFC">
                <w:rPr>
                  <w:rStyle w:val="Hyperlink"/>
                  <w:noProof/>
                </w:rPr>
                <w:delText>Products Included in Evaluation</w:delText>
              </w:r>
              <w:r w:rsidDel="00A76CFC">
                <w:rPr>
                  <w:noProof/>
                  <w:webHidden/>
                </w:rPr>
                <w:tab/>
              </w:r>
              <w:r w:rsidDel="00A76CFC">
                <w:rPr>
                  <w:noProof/>
                  <w:webHidden/>
                </w:rPr>
                <w:fldChar w:fldCharType="begin"/>
              </w:r>
              <w:r w:rsidDel="00A76CFC">
                <w:rPr>
                  <w:noProof/>
                  <w:webHidden/>
                </w:rPr>
                <w:delInstrText xml:space="preserve"> PAGEREF _Toc60862461 \h </w:delInstrText>
              </w:r>
            </w:del>
          </w:ins>
          <w:del w:id="319" w:author="Bolleter, Leland (CTR) - FPAC-BC, Fort Collins, CO" w:date="2021-01-19T13:33:00Z">
            <w:r w:rsidDel="00A76CFC">
              <w:rPr>
                <w:noProof/>
                <w:webHidden/>
              </w:rPr>
              <w:fldChar w:fldCharType="separate"/>
            </w:r>
          </w:del>
          <w:ins w:id="320" w:author="Bolleter, Leland (CTR) - FPAC-BC, Fort Collins, CO" w:date="2021-01-20T15:04:00Z">
            <w:r w:rsidR="00B24863">
              <w:rPr>
                <w:b/>
                <w:bCs/>
                <w:noProof/>
                <w:webHidden/>
              </w:rPr>
              <w:t>Error! Bookmark not defined.</w:t>
            </w:r>
          </w:ins>
          <w:ins w:id="321" w:author="Leland" w:date="2021-01-07T10:28:00Z">
            <w:del w:id="322" w:author="Bolleter, Leland (CTR) - FPAC-BC, Fort Collins, CO" w:date="2021-01-19T13:33:00Z">
              <w:r w:rsidR="006136CE" w:rsidDel="00A76CFC">
                <w:rPr>
                  <w:noProof/>
                  <w:webHidden/>
                </w:rPr>
                <w:delText>15</w:delText>
              </w:r>
            </w:del>
          </w:ins>
          <w:ins w:id="323" w:author="Leland" w:date="2021-01-06T21:53:00Z">
            <w:del w:id="324" w:author="Bolleter, Leland (CTR) - FPAC-BC, Fort Collins, CO" w:date="2021-01-19T13:33:00Z">
              <w:r w:rsidDel="00A76CFC">
                <w:rPr>
                  <w:noProof/>
                  <w:webHidden/>
                </w:rPr>
                <w:fldChar w:fldCharType="end"/>
              </w:r>
              <w:r w:rsidRPr="00D2176A" w:rsidDel="00A76CFC">
                <w:rPr>
                  <w:rStyle w:val="Hyperlink"/>
                  <w:noProof/>
                </w:rPr>
                <w:fldChar w:fldCharType="end"/>
              </w:r>
            </w:del>
          </w:ins>
        </w:p>
        <w:p w14:paraId="51C705D5" w14:textId="1AA49F93" w:rsidR="00EF38FF" w:rsidDel="00A76CFC" w:rsidRDefault="00EF38FF">
          <w:pPr>
            <w:pStyle w:val="TOC1"/>
            <w:rPr>
              <w:ins w:id="325" w:author="Leland" w:date="2021-01-06T21:53:00Z"/>
              <w:del w:id="326" w:author="Bolleter, Leland (CTR) - FPAC-BC, Fort Collins, CO" w:date="2021-01-19T13:33:00Z"/>
              <w:rFonts w:asciiTheme="minorHAnsi" w:eastAsiaTheme="minorEastAsia" w:hAnsiTheme="minorHAnsi" w:cstheme="minorBidi"/>
              <w:noProof/>
            </w:rPr>
          </w:pPr>
          <w:ins w:id="327" w:author="Leland" w:date="2021-01-06T21:53:00Z">
            <w:del w:id="328" w:author="Bolleter, Leland (CTR) - FPAC-BC, Fort Collins, CO" w:date="2021-01-19T13:33:00Z">
              <w:r w:rsidRPr="00D2176A" w:rsidDel="00A76CFC">
                <w:rPr>
                  <w:rStyle w:val="Hyperlink"/>
                  <w:noProof/>
                </w:rPr>
                <w:fldChar w:fldCharType="begin"/>
              </w:r>
              <w:r w:rsidRPr="00D2176A" w:rsidDel="00A76CFC">
                <w:rPr>
                  <w:rStyle w:val="Hyperlink"/>
                  <w:noProof/>
                </w:rPr>
                <w:delInstrText xml:space="preserve"> </w:delInstrText>
              </w:r>
              <w:r w:rsidDel="00A76CFC">
                <w:rPr>
                  <w:noProof/>
                </w:rPr>
                <w:delInstrText>HYPERLINK \l "_Toc60862462"</w:delInstrText>
              </w:r>
              <w:r w:rsidRPr="00D2176A" w:rsidDel="00A76CFC">
                <w:rPr>
                  <w:rStyle w:val="Hyperlink"/>
                  <w:noProof/>
                </w:rPr>
                <w:delInstrText xml:space="preserve"> </w:delInstrText>
              </w:r>
              <w:r w:rsidRPr="00D2176A" w:rsidDel="00A76CFC">
                <w:rPr>
                  <w:rStyle w:val="Hyperlink"/>
                  <w:noProof/>
                </w:rPr>
                <w:fldChar w:fldCharType="separate"/>
              </w:r>
              <w:r w:rsidRPr="00D2176A" w:rsidDel="00A76CFC">
                <w:rPr>
                  <w:rStyle w:val="Hyperlink"/>
                  <w:noProof/>
                </w:rPr>
                <w:delText>13)</w:delText>
              </w:r>
              <w:r w:rsidDel="00A76CFC">
                <w:rPr>
                  <w:rFonts w:asciiTheme="minorHAnsi" w:eastAsiaTheme="minorEastAsia" w:hAnsiTheme="minorHAnsi" w:cstheme="minorBidi"/>
                  <w:noProof/>
                </w:rPr>
                <w:tab/>
              </w:r>
              <w:r w:rsidRPr="00D2176A" w:rsidDel="00A76CFC">
                <w:rPr>
                  <w:rStyle w:val="Hyperlink"/>
                  <w:noProof/>
                </w:rPr>
                <w:delText>Analysis of Alternatives</w:delText>
              </w:r>
              <w:r w:rsidDel="00A76CFC">
                <w:rPr>
                  <w:noProof/>
                  <w:webHidden/>
                </w:rPr>
                <w:tab/>
              </w:r>
              <w:r w:rsidDel="00A76CFC">
                <w:rPr>
                  <w:noProof/>
                  <w:webHidden/>
                </w:rPr>
                <w:fldChar w:fldCharType="begin"/>
              </w:r>
              <w:r w:rsidDel="00A76CFC">
                <w:rPr>
                  <w:noProof/>
                  <w:webHidden/>
                </w:rPr>
                <w:delInstrText xml:space="preserve"> PAGEREF _Toc60862462 \h </w:delInstrText>
              </w:r>
            </w:del>
          </w:ins>
          <w:del w:id="329" w:author="Bolleter, Leland (CTR) - FPAC-BC, Fort Collins, CO" w:date="2021-01-19T13:33:00Z">
            <w:r w:rsidDel="00A76CFC">
              <w:rPr>
                <w:noProof/>
                <w:webHidden/>
              </w:rPr>
              <w:fldChar w:fldCharType="separate"/>
            </w:r>
          </w:del>
          <w:ins w:id="330" w:author="Bolleter, Leland (CTR) - FPAC-BC, Fort Collins, CO" w:date="2021-01-20T15:04:00Z">
            <w:r w:rsidR="00B24863">
              <w:rPr>
                <w:b/>
                <w:bCs/>
                <w:noProof/>
                <w:webHidden/>
              </w:rPr>
              <w:t>Error! Bookmark not defined.</w:t>
            </w:r>
          </w:ins>
          <w:ins w:id="331" w:author="Leland" w:date="2021-01-07T10:28:00Z">
            <w:del w:id="332" w:author="Bolleter, Leland (CTR) - FPAC-BC, Fort Collins, CO" w:date="2021-01-19T13:33:00Z">
              <w:r w:rsidR="006136CE" w:rsidDel="00A76CFC">
                <w:rPr>
                  <w:noProof/>
                  <w:webHidden/>
                </w:rPr>
                <w:delText>15</w:delText>
              </w:r>
            </w:del>
          </w:ins>
          <w:ins w:id="333" w:author="Leland" w:date="2021-01-06T21:53:00Z">
            <w:del w:id="334" w:author="Bolleter, Leland (CTR) - FPAC-BC, Fort Collins, CO" w:date="2021-01-19T13:33:00Z">
              <w:r w:rsidDel="00A76CFC">
                <w:rPr>
                  <w:noProof/>
                  <w:webHidden/>
                </w:rPr>
                <w:fldChar w:fldCharType="end"/>
              </w:r>
              <w:r w:rsidRPr="00D2176A" w:rsidDel="00A76CFC">
                <w:rPr>
                  <w:rStyle w:val="Hyperlink"/>
                  <w:noProof/>
                </w:rPr>
                <w:fldChar w:fldCharType="end"/>
              </w:r>
            </w:del>
          </w:ins>
        </w:p>
        <w:p w14:paraId="5B379E75" w14:textId="2BAA548E" w:rsidR="00EF38FF" w:rsidDel="00A76CFC" w:rsidRDefault="00EF38FF">
          <w:pPr>
            <w:pStyle w:val="TOC2"/>
            <w:rPr>
              <w:ins w:id="335" w:author="Leland" w:date="2021-01-06T21:53:00Z"/>
              <w:del w:id="336" w:author="Bolleter, Leland (CTR) - FPAC-BC, Fort Collins, CO" w:date="2021-01-19T13:33:00Z"/>
              <w:rFonts w:asciiTheme="minorHAnsi" w:eastAsiaTheme="minorEastAsia" w:hAnsiTheme="minorHAnsi" w:cstheme="minorBidi"/>
              <w:noProof/>
            </w:rPr>
          </w:pPr>
          <w:ins w:id="337" w:author="Leland" w:date="2021-01-06T21:53:00Z">
            <w:del w:id="338" w:author="Bolleter, Leland (CTR) - FPAC-BC, Fort Collins, CO" w:date="2021-01-19T13:33:00Z">
              <w:r w:rsidRPr="00D2176A" w:rsidDel="00A76CFC">
                <w:rPr>
                  <w:rStyle w:val="Hyperlink"/>
                  <w:noProof/>
                </w:rPr>
                <w:fldChar w:fldCharType="begin"/>
              </w:r>
              <w:r w:rsidRPr="00D2176A" w:rsidDel="00A76CFC">
                <w:rPr>
                  <w:rStyle w:val="Hyperlink"/>
                  <w:noProof/>
                </w:rPr>
                <w:delInstrText xml:space="preserve"> </w:delInstrText>
              </w:r>
              <w:r w:rsidDel="00A76CFC">
                <w:rPr>
                  <w:noProof/>
                </w:rPr>
                <w:delInstrText>HYPERLINK \l "_Toc60862463"</w:delInstrText>
              </w:r>
              <w:r w:rsidRPr="00D2176A" w:rsidDel="00A76CFC">
                <w:rPr>
                  <w:rStyle w:val="Hyperlink"/>
                  <w:noProof/>
                </w:rPr>
                <w:delInstrText xml:space="preserve"> </w:delInstrText>
              </w:r>
              <w:r w:rsidRPr="00D2176A" w:rsidDel="00A76CFC">
                <w:rPr>
                  <w:rStyle w:val="Hyperlink"/>
                  <w:noProof/>
                </w:rPr>
                <w:fldChar w:fldCharType="separate"/>
              </w:r>
              <w:r w:rsidRPr="00D2176A" w:rsidDel="00A76CFC">
                <w:rPr>
                  <w:rStyle w:val="Hyperlink"/>
                  <w:noProof/>
                </w:rPr>
                <w:delText>A.</w:delText>
              </w:r>
              <w:r w:rsidDel="00A76CFC">
                <w:rPr>
                  <w:rFonts w:asciiTheme="minorHAnsi" w:eastAsiaTheme="minorEastAsia" w:hAnsiTheme="minorHAnsi" w:cstheme="minorBidi"/>
                  <w:noProof/>
                </w:rPr>
                <w:tab/>
              </w:r>
              <w:r w:rsidRPr="00D2176A" w:rsidDel="00A76CFC">
                <w:rPr>
                  <w:rStyle w:val="Hyperlink"/>
                  <w:noProof/>
                </w:rPr>
                <w:delText>General Findings</w:delText>
              </w:r>
              <w:r w:rsidDel="00A76CFC">
                <w:rPr>
                  <w:noProof/>
                  <w:webHidden/>
                </w:rPr>
                <w:tab/>
              </w:r>
              <w:r w:rsidDel="00A76CFC">
                <w:rPr>
                  <w:noProof/>
                  <w:webHidden/>
                </w:rPr>
                <w:fldChar w:fldCharType="begin"/>
              </w:r>
              <w:r w:rsidDel="00A76CFC">
                <w:rPr>
                  <w:noProof/>
                  <w:webHidden/>
                </w:rPr>
                <w:delInstrText xml:space="preserve"> PAGEREF _Toc60862463 \h </w:delInstrText>
              </w:r>
            </w:del>
          </w:ins>
          <w:del w:id="339" w:author="Bolleter, Leland (CTR) - FPAC-BC, Fort Collins, CO" w:date="2021-01-19T13:33:00Z">
            <w:r w:rsidDel="00A76CFC">
              <w:rPr>
                <w:noProof/>
                <w:webHidden/>
              </w:rPr>
              <w:fldChar w:fldCharType="separate"/>
            </w:r>
          </w:del>
          <w:ins w:id="340" w:author="Bolleter, Leland (CTR) - FPAC-BC, Fort Collins, CO" w:date="2021-01-20T15:04:00Z">
            <w:r w:rsidR="00B24863">
              <w:rPr>
                <w:b/>
                <w:bCs/>
                <w:noProof/>
                <w:webHidden/>
              </w:rPr>
              <w:t>Error! Bookmark not defined.</w:t>
            </w:r>
          </w:ins>
          <w:ins w:id="341" w:author="Leland" w:date="2021-01-07T10:28:00Z">
            <w:del w:id="342" w:author="Bolleter, Leland (CTR) - FPAC-BC, Fort Collins, CO" w:date="2021-01-19T13:33:00Z">
              <w:r w:rsidR="006136CE" w:rsidDel="00A76CFC">
                <w:rPr>
                  <w:noProof/>
                  <w:webHidden/>
                </w:rPr>
                <w:delText>15</w:delText>
              </w:r>
            </w:del>
          </w:ins>
          <w:ins w:id="343" w:author="Leland" w:date="2021-01-06T21:53:00Z">
            <w:del w:id="344" w:author="Bolleter, Leland (CTR) - FPAC-BC, Fort Collins, CO" w:date="2021-01-19T13:33:00Z">
              <w:r w:rsidDel="00A76CFC">
                <w:rPr>
                  <w:noProof/>
                  <w:webHidden/>
                </w:rPr>
                <w:fldChar w:fldCharType="end"/>
              </w:r>
              <w:r w:rsidRPr="00D2176A" w:rsidDel="00A76CFC">
                <w:rPr>
                  <w:rStyle w:val="Hyperlink"/>
                  <w:noProof/>
                </w:rPr>
                <w:fldChar w:fldCharType="end"/>
              </w:r>
            </w:del>
          </w:ins>
        </w:p>
        <w:p w14:paraId="7FC6E5C9" w14:textId="5123EC06" w:rsidR="00EF38FF" w:rsidDel="00A76CFC" w:rsidRDefault="00EF38FF">
          <w:pPr>
            <w:pStyle w:val="TOC2"/>
            <w:rPr>
              <w:ins w:id="345" w:author="Leland" w:date="2021-01-06T21:53:00Z"/>
              <w:del w:id="346" w:author="Bolleter, Leland (CTR) - FPAC-BC, Fort Collins, CO" w:date="2021-01-19T13:33:00Z"/>
              <w:rFonts w:asciiTheme="minorHAnsi" w:eastAsiaTheme="minorEastAsia" w:hAnsiTheme="minorHAnsi" w:cstheme="minorBidi"/>
              <w:noProof/>
            </w:rPr>
          </w:pPr>
          <w:ins w:id="347" w:author="Leland" w:date="2021-01-06T21:53:00Z">
            <w:del w:id="348" w:author="Bolleter, Leland (CTR) - FPAC-BC, Fort Collins, CO" w:date="2021-01-19T13:33:00Z">
              <w:r w:rsidRPr="00D2176A" w:rsidDel="00A76CFC">
                <w:rPr>
                  <w:rStyle w:val="Hyperlink"/>
                  <w:noProof/>
                </w:rPr>
                <w:fldChar w:fldCharType="begin"/>
              </w:r>
              <w:r w:rsidRPr="00D2176A" w:rsidDel="00A76CFC">
                <w:rPr>
                  <w:rStyle w:val="Hyperlink"/>
                  <w:noProof/>
                </w:rPr>
                <w:delInstrText xml:space="preserve"> </w:delInstrText>
              </w:r>
              <w:r w:rsidDel="00A76CFC">
                <w:rPr>
                  <w:noProof/>
                </w:rPr>
                <w:delInstrText>HYPERLINK \l "_Toc60862464"</w:delInstrText>
              </w:r>
              <w:r w:rsidRPr="00D2176A" w:rsidDel="00A76CFC">
                <w:rPr>
                  <w:rStyle w:val="Hyperlink"/>
                  <w:noProof/>
                </w:rPr>
                <w:delInstrText xml:space="preserve"> </w:delInstrText>
              </w:r>
              <w:r w:rsidRPr="00D2176A" w:rsidDel="00A76CFC">
                <w:rPr>
                  <w:rStyle w:val="Hyperlink"/>
                  <w:noProof/>
                </w:rPr>
                <w:fldChar w:fldCharType="separate"/>
              </w:r>
              <w:r w:rsidRPr="00D2176A" w:rsidDel="00A76CFC">
                <w:rPr>
                  <w:rStyle w:val="Hyperlink"/>
                  <w:noProof/>
                </w:rPr>
                <w:delText>B.</w:delText>
              </w:r>
              <w:r w:rsidDel="00A76CFC">
                <w:rPr>
                  <w:rFonts w:asciiTheme="minorHAnsi" w:eastAsiaTheme="minorEastAsia" w:hAnsiTheme="minorHAnsi" w:cstheme="minorBidi"/>
                  <w:noProof/>
                </w:rPr>
                <w:tab/>
              </w:r>
              <w:r w:rsidRPr="00D2176A" w:rsidDel="00A76CFC">
                <w:rPr>
                  <w:rStyle w:val="Hyperlink"/>
                  <w:noProof/>
                </w:rPr>
                <w:delText>Products</w:delText>
              </w:r>
              <w:r w:rsidDel="00A76CFC">
                <w:rPr>
                  <w:noProof/>
                  <w:webHidden/>
                </w:rPr>
                <w:tab/>
              </w:r>
              <w:r w:rsidDel="00A76CFC">
                <w:rPr>
                  <w:noProof/>
                  <w:webHidden/>
                </w:rPr>
                <w:fldChar w:fldCharType="begin"/>
              </w:r>
              <w:r w:rsidDel="00A76CFC">
                <w:rPr>
                  <w:noProof/>
                  <w:webHidden/>
                </w:rPr>
                <w:delInstrText xml:space="preserve"> PAGEREF _Toc60862464 \h </w:delInstrText>
              </w:r>
            </w:del>
          </w:ins>
          <w:del w:id="349" w:author="Bolleter, Leland (CTR) - FPAC-BC, Fort Collins, CO" w:date="2021-01-19T13:33:00Z">
            <w:r w:rsidDel="00A76CFC">
              <w:rPr>
                <w:noProof/>
                <w:webHidden/>
              </w:rPr>
              <w:fldChar w:fldCharType="separate"/>
            </w:r>
          </w:del>
          <w:ins w:id="350" w:author="Bolleter, Leland (CTR) - FPAC-BC, Fort Collins, CO" w:date="2021-01-20T15:04:00Z">
            <w:r w:rsidR="00B24863">
              <w:rPr>
                <w:b/>
                <w:bCs/>
                <w:noProof/>
                <w:webHidden/>
              </w:rPr>
              <w:t>Error! Bookmark not defined.</w:t>
            </w:r>
          </w:ins>
          <w:ins w:id="351" w:author="Leland" w:date="2021-01-07T10:28:00Z">
            <w:del w:id="352" w:author="Bolleter, Leland (CTR) - FPAC-BC, Fort Collins, CO" w:date="2021-01-19T13:33:00Z">
              <w:r w:rsidR="006136CE" w:rsidDel="00A76CFC">
                <w:rPr>
                  <w:noProof/>
                  <w:webHidden/>
                </w:rPr>
                <w:delText>15</w:delText>
              </w:r>
            </w:del>
          </w:ins>
          <w:ins w:id="353" w:author="Leland" w:date="2021-01-06T21:53:00Z">
            <w:del w:id="354" w:author="Bolleter, Leland (CTR) - FPAC-BC, Fort Collins, CO" w:date="2021-01-19T13:33:00Z">
              <w:r w:rsidDel="00A76CFC">
                <w:rPr>
                  <w:noProof/>
                  <w:webHidden/>
                </w:rPr>
                <w:fldChar w:fldCharType="end"/>
              </w:r>
              <w:r w:rsidRPr="00D2176A" w:rsidDel="00A76CFC">
                <w:rPr>
                  <w:rStyle w:val="Hyperlink"/>
                  <w:noProof/>
                </w:rPr>
                <w:fldChar w:fldCharType="end"/>
              </w:r>
            </w:del>
          </w:ins>
        </w:p>
        <w:p w14:paraId="0C6A56D2" w14:textId="6AD6EAA3" w:rsidR="00EF38FF" w:rsidDel="00A76CFC" w:rsidRDefault="00EF38FF">
          <w:pPr>
            <w:pStyle w:val="TOC2"/>
            <w:rPr>
              <w:ins w:id="355" w:author="Leland" w:date="2021-01-06T21:53:00Z"/>
              <w:del w:id="356" w:author="Bolleter, Leland (CTR) - FPAC-BC, Fort Collins, CO" w:date="2021-01-19T13:33:00Z"/>
              <w:rFonts w:asciiTheme="minorHAnsi" w:eastAsiaTheme="minorEastAsia" w:hAnsiTheme="minorHAnsi" w:cstheme="minorBidi"/>
              <w:noProof/>
            </w:rPr>
          </w:pPr>
          <w:ins w:id="357" w:author="Leland" w:date="2021-01-06T21:53:00Z">
            <w:del w:id="358" w:author="Bolleter, Leland (CTR) - FPAC-BC, Fort Collins, CO" w:date="2021-01-19T13:33:00Z">
              <w:r w:rsidRPr="00D2176A" w:rsidDel="00A76CFC">
                <w:rPr>
                  <w:rStyle w:val="Hyperlink"/>
                  <w:noProof/>
                </w:rPr>
                <w:fldChar w:fldCharType="begin"/>
              </w:r>
              <w:r w:rsidRPr="00D2176A" w:rsidDel="00A76CFC">
                <w:rPr>
                  <w:rStyle w:val="Hyperlink"/>
                  <w:noProof/>
                </w:rPr>
                <w:delInstrText xml:space="preserve"> </w:delInstrText>
              </w:r>
              <w:r w:rsidDel="00A76CFC">
                <w:rPr>
                  <w:noProof/>
                </w:rPr>
                <w:delInstrText>HYPERLINK \l "_Toc60862465"</w:delInstrText>
              </w:r>
              <w:r w:rsidRPr="00D2176A" w:rsidDel="00A76CFC">
                <w:rPr>
                  <w:rStyle w:val="Hyperlink"/>
                  <w:noProof/>
                </w:rPr>
                <w:delInstrText xml:space="preserve"> </w:delInstrText>
              </w:r>
              <w:r w:rsidRPr="00D2176A" w:rsidDel="00A76CFC">
                <w:rPr>
                  <w:rStyle w:val="Hyperlink"/>
                  <w:noProof/>
                </w:rPr>
                <w:fldChar w:fldCharType="separate"/>
              </w:r>
              <w:r w:rsidRPr="00D2176A" w:rsidDel="00A76CFC">
                <w:rPr>
                  <w:rStyle w:val="Hyperlink"/>
                  <w:noProof/>
                </w:rPr>
                <w:delText>C.</w:delText>
              </w:r>
              <w:r w:rsidDel="00A76CFC">
                <w:rPr>
                  <w:rFonts w:asciiTheme="minorHAnsi" w:eastAsiaTheme="minorEastAsia" w:hAnsiTheme="minorHAnsi" w:cstheme="minorBidi"/>
                  <w:noProof/>
                </w:rPr>
                <w:tab/>
              </w:r>
              <w:r w:rsidRPr="00D2176A" w:rsidDel="00A76CFC">
                <w:rPr>
                  <w:rStyle w:val="Hyperlink"/>
                  <w:noProof/>
                </w:rPr>
                <w:delText>Alternative Scoring Summary</w:delText>
              </w:r>
              <w:r w:rsidDel="00A76CFC">
                <w:rPr>
                  <w:noProof/>
                  <w:webHidden/>
                </w:rPr>
                <w:tab/>
              </w:r>
              <w:r w:rsidDel="00A76CFC">
                <w:rPr>
                  <w:noProof/>
                  <w:webHidden/>
                </w:rPr>
                <w:fldChar w:fldCharType="begin"/>
              </w:r>
              <w:r w:rsidDel="00A76CFC">
                <w:rPr>
                  <w:noProof/>
                  <w:webHidden/>
                </w:rPr>
                <w:delInstrText xml:space="preserve"> PAGEREF _Toc60862465 \h </w:delInstrText>
              </w:r>
            </w:del>
          </w:ins>
          <w:del w:id="359" w:author="Bolleter, Leland (CTR) - FPAC-BC, Fort Collins, CO" w:date="2021-01-19T13:33:00Z">
            <w:r w:rsidDel="00A76CFC">
              <w:rPr>
                <w:noProof/>
                <w:webHidden/>
              </w:rPr>
              <w:fldChar w:fldCharType="separate"/>
            </w:r>
          </w:del>
          <w:ins w:id="360" w:author="Bolleter, Leland (CTR) - FPAC-BC, Fort Collins, CO" w:date="2021-01-20T15:04:00Z">
            <w:r w:rsidR="00B24863">
              <w:rPr>
                <w:b/>
                <w:bCs/>
                <w:noProof/>
                <w:webHidden/>
              </w:rPr>
              <w:t>Error! Bookmark not defined.</w:t>
            </w:r>
          </w:ins>
          <w:ins w:id="361" w:author="Leland" w:date="2021-01-07T10:28:00Z">
            <w:del w:id="362" w:author="Bolleter, Leland (CTR) - FPAC-BC, Fort Collins, CO" w:date="2021-01-19T13:33:00Z">
              <w:r w:rsidR="006136CE" w:rsidDel="00A76CFC">
                <w:rPr>
                  <w:noProof/>
                  <w:webHidden/>
                </w:rPr>
                <w:delText>15</w:delText>
              </w:r>
            </w:del>
          </w:ins>
          <w:ins w:id="363" w:author="Leland" w:date="2021-01-06T21:53:00Z">
            <w:del w:id="364" w:author="Bolleter, Leland (CTR) - FPAC-BC, Fort Collins, CO" w:date="2021-01-19T13:33:00Z">
              <w:r w:rsidDel="00A76CFC">
                <w:rPr>
                  <w:noProof/>
                  <w:webHidden/>
                </w:rPr>
                <w:fldChar w:fldCharType="end"/>
              </w:r>
              <w:r w:rsidRPr="00D2176A" w:rsidDel="00A76CFC">
                <w:rPr>
                  <w:rStyle w:val="Hyperlink"/>
                  <w:noProof/>
                </w:rPr>
                <w:fldChar w:fldCharType="end"/>
              </w:r>
            </w:del>
          </w:ins>
        </w:p>
        <w:p w14:paraId="66916112" w14:textId="7543F1C8" w:rsidR="00EF38FF" w:rsidDel="00A76CFC" w:rsidRDefault="00EF38FF">
          <w:pPr>
            <w:pStyle w:val="TOC2"/>
            <w:rPr>
              <w:ins w:id="365" w:author="Leland" w:date="2021-01-06T21:53:00Z"/>
              <w:del w:id="366" w:author="Bolleter, Leland (CTR) - FPAC-BC, Fort Collins, CO" w:date="2021-01-19T13:33:00Z"/>
              <w:rFonts w:asciiTheme="minorHAnsi" w:eastAsiaTheme="minorEastAsia" w:hAnsiTheme="minorHAnsi" w:cstheme="minorBidi"/>
              <w:noProof/>
            </w:rPr>
          </w:pPr>
          <w:ins w:id="367" w:author="Leland" w:date="2021-01-06T21:53:00Z">
            <w:del w:id="368" w:author="Bolleter, Leland (CTR) - FPAC-BC, Fort Collins, CO" w:date="2021-01-19T13:33:00Z">
              <w:r w:rsidRPr="00D2176A" w:rsidDel="00A76CFC">
                <w:rPr>
                  <w:rStyle w:val="Hyperlink"/>
                  <w:noProof/>
                </w:rPr>
                <w:fldChar w:fldCharType="begin"/>
              </w:r>
              <w:r w:rsidRPr="00D2176A" w:rsidDel="00A76CFC">
                <w:rPr>
                  <w:rStyle w:val="Hyperlink"/>
                  <w:noProof/>
                </w:rPr>
                <w:delInstrText xml:space="preserve"> </w:delInstrText>
              </w:r>
              <w:r w:rsidDel="00A76CFC">
                <w:rPr>
                  <w:noProof/>
                </w:rPr>
                <w:delInstrText>HYPERLINK \l "_Toc60862466"</w:delInstrText>
              </w:r>
              <w:r w:rsidRPr="00D2176A" w:rsidDel="00A76CFC">
                <w:rPr>
                  <w:rStyle w:val="Hyperlink"/>
                  <w:noProof/>
                </w:rPr>
                <w:delInstrText xml:space="preserve"> </w:delInstrText>
              </w:r>
              <w:r w:rsidRPr="00D2176A" w:rsidDel="00A76CFC">
                <w:rPr>
                  <w:rStyle w:val="Hyperlink"/>
                  <w:noProof/>
                </w:rPr>
                <w:fldChar w:fldCharType="separate"/>
              </w:r>
              <w:r w:rsidRPr="00D2176A" w:rsidDel="00A76CFC">
                <w:rPr>
                  <w:rStyle w:val="Hyperlink"/>
                  <w:noProof/>
                </w:rPr>
                <w:delText>D.</w:delText>
              </w:r>
              <w:r w:rsidDel="00A76CFC">
                <w:rPr>
                  <w:rFonts w:asciiTheme="minorHAnsi" w:eastAsiaTheme="minorEastAsia" w:hAnsiTheme="minorHAnsi" w:cstheme="minorBidi"/>
                  <w:noProof/>
                </w:rPr>
                <w:tab/>
              </w:r>
              <w:r w:rsidRPr="00D2176A" w:rsidDel="00A76CFC">
                <w:rPr>
                  <w:rStyle w:val="Hyperlink"/>
                  <w:noProof/>
                </w:rPr>
                <w:delText>Alternative 1: AWS Redshift</w:delText>
              </w:r>
              <w:r w:rsidDel="00A76CFC">
                <w:rPr>
                  <w:noProof/>
                  <w:webHidden/>
                </w:rPr>
                <w:tab/>
              </w:r>
              <w:r w:rsidDel="00A76CFC">
                <w:rPr>
                  <w:noProof/>
                  <w:webHidden/>
                </w:rPr>
                <w:fldChar w:fldCharType="begin"/>
              </w:r>
              <w:r w:rsidDel="00A76CFC">
                <w:rPr>
                  <w:noProof/>
                  <w:webHidden/>
                </w:rPr>
                <w:delInstrText xml:space="preserve"> PAGEREF _Toc60862466 \h </w:delInstrText>
              </w:r>
            </w:del>
          </w:ins>
          <w:del w:id="369" w:author="Bolleter, Leland (CTR) - FPAC-BC, Fort Collins, CO" w:date="2021-01-19T13:33:00Z">
            <w:r w:rsidDel="00A76CFC">
              <w:rPr>
                <w:noProof/>
                <w:webHidden/>
              </w:rPr>
              <w:fldChar w:fldCharType="separate"/>
            </w:r>
          </w:del>
          <w:ins w:id="370" w:author="Bolleter, Leland (CTR) - FPAC-BC, Fort Collins, CO" w:date="2021-01-20T15:04:00Z">
            <w:r w:rsidR="00B24863">
              <w:rPr>
                <w:b/>
                <w:bCs/>
                <w:noProof/>
                <w:webHidden/>
              </w:rPr>
              <w:t>Error! Bookmark not defined.</w:t>
            </w:r>
          </w:ins>
          <w:ins w:id="371" w:author="Leland" w:date="2021-01-07T10:28:00Z">
            <w:del w:id="372" w:author="Bolleter, Leland (CTR) - FPAC-BC, Fort Collins, CO" w:date="2021-01-19T13:33:00Z">
              <w:r w:rsidR="006136CE" w:rsidDel="00A76CFC">
                <w:rPr>
                  <w:noProof/>
                  <w:webHidden/>
                </w:rPr>
                <w:delText>15</w:delText>
              </w:r>
            </w:del>
          </w:ins>
          <w:ins w:id="373" w:author="Leland" w:date="2021-01-06T21:53:00Z">
            <w:del w:id="374" w:author="Bolleter, Leland (CTR) - FPAC-BC, Fort Collins, CO" w:date="2021-01-19T13:33:00Z">
              <w:r w:rsidDel="00A76CFC">
                <w:rPr>
                  <w:noProof/>
                  <w:webHidden/>
                </w:rPr>
                <w:fldChar w:fldCharType="end"/>
              </w:r>
              <w:r w:rsidRPr="00D2176A" w:rsidDel="00A76CFC">
                <w:rPr>
                  <w:rStyle w:val="Hyperlink"/>
                  <w:noProof/>
                </w:rPr>
                <w:fldChar w:fldCharType="end"/>
              </w:r>
            </w:del>
          </w:ins>
        </w:p>
        <w:p w14:paraId="7245E4E0" w14:textId="647E4D4F" w:rsidR="00EF38FF" w:rsidDel="00A76CFC" w:rsidRDefault="00EF38FF">
          <w:pPr>
            <w:pStyle w:val="TOC2"/>
            <w:rPr>
              <w:ins w:id="375" w:author="Leland" w:date="2021-01-06T21:53:00Z"/>
              <w:del w:id="376" w:author="Bolleter, Leland (CTR) - FPAC-BC, Fort Collins, CO" w:date="2021-01-19T13:33:00Z"/>
              <w:rFonts w:asciiTheme="minorHAnsi" w:eastAsiaTheme="minorEastAsia" w:hAnsiTheme="minorHAnsi" w:cstheme="minorBidi"/>
              <w:noProof/>
            </w:rPr>
          </w:pPr>
          <w:ins w:id="377" w:author="Leland" w:date="2021-01-06T21:53:00Z">
            <w:del w:id="378" w:author="Bolleter, Leland (CTR) - FPAC-BC, Fort Collins, CO" w:date="2021-01-19T13:33:00Z">
              <w:r w:rsidRPr="00D2176A" w:rsidDel="00A76CFC">
                <w:rPr>
                  <w:rStyle w:val="Hyperlink"/>
                  <w:noProof/>
                </w:rPr>
                <w:fldChar w:fldCharType="begin"/>
              </w:r>
              <w:r w:rsidRPr="00D2176A" w:rsidDel="00A76CFC">
                <w:rPr>
                  <w:rStyle w:val="Hyperlink"/>
                  <w:noProof/>
                </w:rPr>
                <w:delInstrText xml:space="preserve"> </w:delInstrText>
              </w:r>
              <w:r w:rsidDel="00A76CFC">
                <w:rPr>
                  <w:noProof/>
                </w:rPr>
                <w:delInstrText>HYPERLINK \l "_Toc60862467"</w:delInstrText>
              </w:r>
              <w:r w:rsidRPr="00D2176A" w:rsidDel="00A76CFC">
                <w:rPr>
                  <w:rStyle w:val="Hyperlink"/>
                  <w:noProof/>
                </w:rPr>
                <w:delInstrText xml:space="preserve"> </w:delInstrText>
              </w:r>
              <w:r w:rsidRPr="00D2176A" w:rsidDel="00A76CFC">
                <w:rPr>
                  <w:rStyle w:val="Hyperlink"/>
                  <w:noProof/>
                </w:rPr>
                <w:fldChar w:fldCharType="separate"/>
              </w:r>
              <w:r w:rsidRPr="00D2176A" w:rsidDel="00A76CFC">
                <w:rPr>
                  <w:rStyle w:val="Hyperlink"/>
                  <w:noProof/>
                </w:rPr>
                <w:delText>E.</w:delText>
              </w:r>
              <w:r w:rsidDel="00A76CFC">
                <w:rPr>
                  <w:rFonts w:asciiTheme="minorHAnsi" w:eastAsiaTheme="minorEastAsia" w:hAnsiTheme="minorHAnsi" w:cstheme="minorBidi"/>
                  <w:noProof/>
                </w:rPr>
                <w:tab/>
              </w:r>
              <w:r w:rsidRPr="00D2176A" w:rsidDel="00A76CFC">
                <w:rPr>
                  <w:rStyle w:val="Hyperlink"/>
                  <w:noProof/>
                </w:rPr>
                <w:delText>Alternative 2: Microsoft Azure Synapse</w:delText>
              </w:r>
              <w:r w:rsidDel="00A76CFC">
                <w:rPr>
                  <w:noProof/>
                  <w:webHidden/>
                </w:rPr>
                <w:tab/>
              </w:r>
              <w:r w:rsidDel="00A76CFC">
                <w:rPr>
                  <w:noProof/>
                  <w:webHidden/>
                </w:rPr>
                <w:fldChar w:fldCharType="begin"/>
              </w:r>
              <w:r w:rsidDel="00A76CFC">
                <w:rPr>
                  <w:noProof/>
                  <w:webHidden/>
                </w:rPr>
                <w:delInstrText xml:space="preserve"> PAGEREF _Toc60862467 \h </w:delInstrText>
              </w:r>
            </w:del>
          </w:ins>
          <w:del w:id="379" w:author="Bolleter, Leland (CTR) - FPAC-BC, Fort Collins, CO" w:date="2021-01-19T13:33:00Z">
            <w:r w:rsidDel="00A76CFC">
              <w:rPr>
                <w:noProof/>
                <w:webHidden/>
              </w:rPr>
              <w:fldChar w:fldCharType="separate"/>
            </w:r>
          </w:del>
          <w:ins w:id="380" w:author="Bolleter, Leland (CTR) - FPAC-BC, Fort Collins, CO" w:date="2021-01-20T15:04:00Z">
            <w:r w:rsidR="00B24863">
              <w:rPr>
                <w:b/>
                <w:bCs/>
                <w:noProof/>
                <w:webHidden/>
              </w:rPr>
              <w:t>Error! Bookmark not defined.</w:t>
            </w:r>
          </w:ins>
          <w:ins w:id="381" w:author="Leland" w:date="2021-01-07T10:28:00Z">
            <w:del w:id="382" w:author="Bolleter, Leland (CTR) - FPAC-BC, Fort Collins, CO" w:date="2021-01-19T13:33:00Z">
              <w:r w:rsidR="006136CE" w:rsidDel="00A76CFC">
                <w:rPr>
                  <w:noProof/>
                  <w:webHidden/>
                </w:rPr>
                <w:delText>15</w:delText>
              </w:r>
            </w:del>
          </w:ins>
          <w:ins w:id="383" w:author="Leland" w:date="2021-01-06T21:53:00Z">
            <w:del w:id="384" w:author="Bolleter, Leland (CTR) - FPAC-BC, Fort Collins, CO" w:date="2021-01-19T13:33:00Z">
              <w:r w:rsidDel="00A76CFC">
                <w:rPr>
                  <w:noProof/>
                  <w:webHidden/>
                </w:rPr>
                <w:fldChar w:fldCharType="end"/>
              </w:r>
              <w:r w:rsidRPr="00D2176A" w:rsidDel="00A76CFC">
                <w:rPr>
                  <w:rStyle w:val="Hyperlink"/>
                  <w:noProof/>
                </w:rPr>
                <w:fldChar w:fldCharType="end"/>
              </w:r>
            </w:del>
          </w:ins>
        </w:p>
        <w:p w14:paraId="7E6A5072" w14:textId="36DB956E" w:rsidR="00EF38FF" w:rsidDel="00A76CFC" w:rsidRDefault="00EF38FF">
          <w:pPr>
            <w:pStyle w:val="TOC2"/>
            <w:rPr>
              <w:ins w:id="385" w:author="Leland" w:date="2021-01-06T21:53:00Z"/>
              <w:del w:id="386" w:author="Bolleter, Leland (CTR) - FPAC-BC, Fort Collins, CO" w:date="2021-01-19T13:33:00Z"/>
              <w:rFonts w:asciiTheme="minorHAnsi" w:eastAsiaTheme="minorEastAsia" w:hAnsiTheme="minorHAnsi" w:cstheme="minorBidi"/>
              <w:noProof/>
            </w:rPr>
          </w:pPr>
          <w:ins w:id="387" w:author="Leland" w:date="2021-01-06T21:53:00Z">
            <w:del w:id="388" w:author="Bolleter, Leland (CTR) - FPAC-BC, Fort Collins, CO" w:date="2021-01-19T13:33:00Z">
              <w:r w:rsidRPr="00D2176A" w:rsidDel="00A76CFC">
                <w:rPr>
                  <w:rStyle w:val="Hyperlink"/>
                  <w:noProof/>
                </w:rPr>
                <w:fldChar w:fldCharType="begin"/>
              </w:r>
              <w:r w:rsidRPr="00D2176A" w:rsidDel="00A76CFC">
                <w:rPr>
                  <w:rStyle w:val="Hyperlink"/>
                  <w:noProof/>
                </w:rPr>
                <w:delInstrText xml:space="preserve"> </w:delInstrText>
              </w:r>
              <w:r w:rsidDel="00A76CFC">
                <w:rPr>
                  <w:noProof/>
                </w:rPr>
                <w:delInstrText>HYPERLINK \l "_Toc60862468"</w:delInstrText>
              </w:r>
              <w:r w:rsidRPr="00D2176A" w:rsidDel="00A76CFC">
                <w:rPr>
                  <w:rStyle w:val="Hyperlink"/>
                  <w:noProof/>
                </w:rPr>
                <w:delInstrText xml:space="preserve"> </w:delInstrText>
              </w:r>
              <w:r w:rsidRPr="00D2176A" w:rsidDel="00A76CFC">
                <w:rPr>
                  <w:rStyle w:val="Hyperlink"/>
                  <w:noProof/>
                </w:rPr>
                <w:fldChar w:fldCharType="separate"/>
              </w:r>
              <w:r w:rsidRPr="00D2176A" w:rsidDel="00A76CFC">
                <w:rPr>
                  <w:rStyle w:val="Hyperlink"/>
                  <w:noProof/>
                </w:rPr>
                <w:delText>F.</w:delText>
              </w:r>
              <w:r w:rsidDel="00A76CFC">
                <w:rPr>
                  <w:rFonts w:asciiTheme="minorHAnsi" w:eastAsiaTheme="minorEastAsia" w:hAnsiTheme="minorHAnsi" w:cstheme="minorBidi"/>
                  <w:noProof/>
                </w:rPr>
                <w:tab/>
              </w:r>
              <w:r w:rsidRPr="00D2176A" w:rsidDel="00A76CFC">
                <w:rPr>
                  <w:rStyle w:val="Hyperlink"/>
                  <w:noProof/>
                </w:rPr>
                <w:delText>Alternative 3: Google BigQuery</w:delText>
              </w:r>
              <w:r w:rsidDel="00A76CFC">
                <w:rPr>
                  <w:noProof/>
                  <w:webHidden/>
                </w:rPr>
                <w:tab/>
              </w:r>
              <w:r w:rsidDel="00A76CFC">
                <w:rPr>
                  <w:noProof/>
                  <w:webHidden/>
                </w:rPr>
                <w:fldChar w:fldCharType="begin"/>
              </w:r>
              <w:r w:rsidDel="00A76CFC">
                <w:rPr>
                  <w:noProof/>
                  <w:webHidden/>
                </w:rPr>
                <w:delInstrText xml:space="preserve"> PAGEREF _Toc60862468 \h </w:delInstrText>
              </w:r>
            </w:del>
          </w:ins>
          <w:del w:id="389" w:author="Bolleter, Leland (CTR) - FPAC-BC, Fort Collins, CO" w:date="2021-01-19T13:33:00Z">
            <w:r w:rsidDel="00A76CFC">
              <w:rPr>
                <w:noProof/>
                <w:webHidden/>
              </w:rPr>
              <w:fldChar w:fldCharType="separate"/>
            </w:r>
          </w:del>
          <w:ins w:id="390" w:author="Bolleter, Leland (CTR) - FPAC-BC, Fort Collins, CO" w:date="2021-01-20T15:04:00Z">
            <w:r w:rsidR="00B24863">
              <w:rPr>
                <w:b/>
                <w:bCs/>
                <w:noProof/>
                <w:webHidden/>
              </w:rPr>
              <w:t>Error! Bookmark not defined.</w:t>
            </w:r>
          </w:ins>
          <w:ins w:id="391" w:author="Leland" w:date="2021-01-07T10:28:00Z">
            <w:del w:id="392" w:author="Bolleter, Leland (CTR) - FPAC-BC, Fort Collins, CO" w:date="2021-01-19T13:33:00Z">
              <w:r w:rsidR="006136CE" w:rsidDel="00A76CFC">
                <w:rPr>
                  <w:noProof/>
                  <w:webHidden/>
                </w:rPr>
                <w:delText>15</w:delText>
              </w:r>
            </w:del>
          </w:ins>
          <w:ins w:id="393" w:author="Leland" w:date="2021-01-06T21:53:00Z">
            <w:del w:id="394" w:author="Bolleter, Leland (CTR) - FPAC-BC, Fort Collins, CO" w:date="2021-01-19T13:33:00Z">
              <w:r w:rsidDel="00A76CFC">
                <w:rPr>
                  <w:noProof/>
                  <w:webHidden/>
                </w:rPr>
                <w:fldChar w:fldCharType="end"/>
              </w:r>
              <w:r w:rsidRPr="00D2176A" w:rsidDel="00A76CFC">
                <w:rPr>
                  <w:rStyle w:val="Hyperlink"/>
                  <w:noProof/>
                </w:rPr>
                <w:fldChar w:fldCharType="end"/>
              </w:r>
            </w:del>
          </w:ins>
        </w:p>
        <w:p w14:paraId="4F9D14FB" w14:textId="17861DB9" w:rsidR="00EF38FF" w:rsidDel="00A76CFC" w:rsidRDefault="00EF38FF">
          <w:pPr>
            <w:pStyle w:val="TOC2"/>
            <w:rPr>
              <w:ins w:id="395" w:author="Leland" w:date="2021-01-06T21:53:00Z"/>
              <w:del w:id="396" w:author="Bolleter, Leland (CTR) - FPAC-BC, Fort Collins, CO" w:date="2021-01-19T13:33:00Z"/>
              <w:rFonts w:asciiTheme="minorHAnsi" w:eastAsiaTheme="minorEastAsia" w:hAnsiTheme="minorHAnsi" w:cstheme="minorBidi"/>
              <w:noProof/>
            </w:rPr>
          </w:pPr>
          <w:ins w:id="397" w:author="Leland" w:date="2021-01-06T21:53:00Z">
            <w:del w:id="398" w:author="Bolleter, Leland (CTR) - FPAC-BC, Fort Collins, CO" w:date="2021-01-19T13:33:00Z">
              <w:r w:rsidRPr="00D2176A" w:rsidDel="00A76CFC">
                <w:rPr>
                  <w:rStyle w:val="Hyperlink"/>
                  <w:noProof/>
                </w:rPr>
                <w:fldChar w:fldCharType="begin"/>
              </w:r>
              <w:r w:rsidRPr="00D2176A" w:rsidDel="00A76CFC">
                <w:rPr>
                  <w:rStyle w:val="Hyperlink"/>
                  <w:noProof/>
                </w:rPr>
                <w:delInstrText xml:space="preserve"> </w:delInstrText>
              </w:r>
              <w:r w:rsidDel="00A76CFC">
                <w:rPr>
                  <w:noProof/>
                </w:rPr>
                <w:delInstrText>HYPERLINK \l "_Toc60862469"</w:delInstrText>
              </w:r>
              <w:r w:rsidRPr="00D2176A" w:rsidDel="00A76CFC">
                <w:rPr>
                  <w:rStyle w:val="Hyperlink"/>
                  <w:noProof/>
                </w:rPr>
                <w:delInstrText xml:space="preserve"> </w:delInstrText>
              </w:r>
              <w:r w:rsidRPr="00D2176A" w:rsidDel="00A76CFC">
                <w:rPr>
                  <w:rStyle w:val="Hyperlink"/>
                  <w:noProof/>
                </w:rPr>
                <w:fldChar w:fldCharType="separate"/>
              </w:r>
              <w:r w:rsidRPr="00D2176A" w:rsidDel="00A76CFC">
                <w:rPr>
                  <w:rStyle w:val="Hyperlink"/>
                  <w:noProof/>
                </w:rPr>
                <w:delText>G.</w:delText>
              </w:r>
              <w:r w:rsidDel="00A76CFC">
                <w:rPr>
                  <w:rFonts w:asciiTheme="minorHAnsi" w:eastAsiaTheme="minorEastAsia" w:hAnsiTheme="minorHAnsi" w:cstheme="minorBidi"/>
                  <w:noProof/>
                </w:rPr>
                <w:tab/>
              </w:r>
              <w:r w:rsidRPr="00D2176A" w:rsidDel="00A76CFC">
                <w:rPr>
                  <w:rStyle w:val="Hyperlink"/>
                  <w:noProof/>
                </w:rPr>
                <w:delText>Alternative 4: Crunchydata PostgreSQL</w:delText>
              </w:r>
              <w:r w:rsidDel="00A76CFC">
                <w:rPr>
                  <w:noProof/>
                  <w:webHidden/>
                </w:rPr>
                <w:tab/>
              </w:r>
              <w:r w:rsidDel="00A76CFC">
                <w:rPr>
                  <w:noProof/>
                  <w:webHidden/>
                </w:rPr>
                <w:fldChar w:fldCharType="begin"/>
              </w:r>
              <w:r w:rsidDel="00A76CFC">
                <w:rPr>
                  <w:noProof/>
                  <w:webHidden/>
                </w:rPr>
                <w:delInstrText xml:space="preserve"> PAGEREF _Toc60862469 \h </w:delInstrText>
              </w:r>
            </w:del>
          </w:ins>
          <w:del w:id="399" w:author="Bolleter, Leland (CTR) - FPAC-BC, Fort Collins, CO" w:date="2021-01-19T13:33:00Z">
            <w:r w:rsidDel="00A76CFC">
              <w:rPr>
                <w:noProof/>
                <w:webHidden/>
              </w:rPr>
              <w:fldChar w:fldCharType="separate"/>
            </w:r>
          </w:del>
          <w:ins w:id="400" w:author="Bolleter, Leland (CTR) - FPAC-BC, Fort Collins, CO" w:date="2021-01-20T15:04:00Z">
            <w:r w:rsidR="00B24863">
              <w:rPr>
                <w:b/>
                <w:bCs/>
                <w:noProof/>
                <w:webHidden/>
              </w:rPr>
              <w:t>Error! Bookmark not defined.</w:t>
            </w:r>
          </w:ins>
          <w:ins w:id="401" w:author="Leland" w:date="2021-01-07T10:28:00Z">
            <w:del w:id="402" w:author="Bolleter, Leland (CTR) - FPAC-BC, Fort Collins, CO" w:date="2021-01-19T13:33:00Z">
              <w:r w:rsidR="006136CE" w:rsidDel="00A76CFC">
                <w:rPr>
                  <w:noProof/>
                  <w:webHidden/>
                </w:rPr>
                <w:delText>15</w:delText>
              </w:r>
            </w:del>
          </w:ins>
          <w:ins w:id="403" w:author="Leland" w:date="2021-01-06T21:53:00Z">
            <w:del w:id="404" w:author="Bolleter, Leland (CTR) - FPAC-BC, Fort Collins, CO" w:date="2021-01-19T13:33:00Z">
              <w:r w:rsidDel="00A76CFC">
                <w:rPr>
                  <w:noProof/>
                  <w:webHidden/>
                </w:rPr>
                <w:fldChar w:fldCharType="end"/>
              </w:r>
              <w:r w:rsidRPr="00D2176A" w:rsidDel="00A76CFC">
                <w:rPr>
                  <w:rStyle w:val="Hyperlink"/>
                  <w:noProof/>
                </w:rPr>
                <w:fldChar w:fldCharType="end"/>
              </w:r>
            </w:del>
          </w:ins>
        </w:p>
        <w:p w14:paraId="583ACCDB" w14:textId="3D3405AF" w:rsidR="00EF38FF" w:rsidDel="00A76CFC" w:rsidRDefault="00EF38FF">
          <w:pPr>
            <w:pStyle w:val="TOC2"/>
            <w:rPr>
              <w:ins w:id="405" w:author="Leland" w:date="2021-01-06T21:53:00Z"/>
              <w:del w:id="406" w:author="Bolleter, Leland (CTR) - FPAC-BC, Fort Collins, CO" w:date="2021-01-19T13:33:00Z"/>
              <w:rFonts w:asciiTheme="minorHAnsi" w:eastAsiaTheme="minorEastAsia" w:hAnsiTheme="minorHAnsi" w:cstheme="minorBidi"/>
              <w:noProof/>
            </w:rPr>
          </w:pPr>
          <w:ins w:id="407" w:author="Leland" w:date="2021-01-06T21:53:00Z">
            <w:del w:id="408" w:author="Bolleter, Leland (CTR) - FPAC-BC, Fort Collins, CO" w:date="2021-01-19T13:33:00Z">
              <w:r w:rsidRPr="00D2176A" w:rsidDel="00A76CFC">
                <w:rPr>
                  <w:rStyle w:val="Hyperlink"/>
                  <w:noProof/>
                </w:rPr>
                <w:fldChar w:fldCharType="begin"/>
              </w:r>
              <w:r w:rsidRPr="00D2176A" w:rsidDel="00A76CFC">
                <w:rPr>
                  <w:rStyle w:val="Hyperlink"/>
                  <w:noProof/>
                </w:rPr>
                <w:delInstrText xml:space="preserve"> </w:delInstrText>
              </w:r>
              <w:r w:rsidDel="00A76CFC">
                <w:rPr>
                  <w:noProof/>
                </w:rPr>
                <w:delInstrText>HYPERLINK \l "_Toc60862470"</w:delInstrText>
              </w:r>
              <w:r w:rsidRPr="00D2176A" w:rsidDel="00A76CFC">
                <w:rPr>
                  <w:rStyle w:val="Hyperlink"/>
                  <w:noProof/>
                </w:rPr>
                <w:delInstrText xml:space="preserve"> </w:delInstrText>
              </w:r>
              <w:r w:rsidRPr="00D2176A" w:rsidDel="00A76CFC">
                <w:rPr>
                  <w:rStyle w:val="Hyperlink"/>
                  <w:noProof/>
                </w:rPr>
                <w:fldChar w:fldCharType="separate"/>
              </w:r>
              <w:r w:rsidRPr="00D2176A" w:rsidDel="00A76CFC">
                <w:rPr>
                  <w:rStyle w:val="Hyperlink"/>
                  <w:noProof/>
                </w:rPr>
                <w:delText>H.</w:delText>
              </w:r>
              <w:r w:rsidDel="00A76CFC">
                <w:rPr>
                  <w:rFonts w:asciiTheme="minorHAnsi" w:eastAsiaTheme="minorEastAsia" w:hAnsiTheme="minorHAnsi" w:cstheme="minorBidi"/>
                  <w:noProof/>
                </w:rPr>
                <w:tab/>
              </w:r>
              <w:r w:rsidRPr="00D2176A" w:rsidDel="00A76CFC">
                <w:rPr>
                  <w:rStyle w:val="Hyperlink"/>
                  <w:noProof/>
                </w:rPr>
                <w:delText>Alternative 5: Snowflake</w:delText>
              </w:r>
              <w:r w:rsidDel="00A76CFC">
                <w:rPr>
                  <w:noProof/>
                  <w:webHidden/>
                </w:rPr>
                <w:tab/>
              </w:r>
              <w:r w:rsidDel="00A76CFC">
                <w:rPr>
                  <w:noProof/>
                  <w:webHidden/>
                </w:rPr>
                <w:fldChar w:fldCharType="begin"/>
              </w:r>
              <w:r w:rsidDel="00A76CFC">
                <w:rPr>
                  <w:noProof/>
                  <w:webHidden/>
                </w:rPr>
                <w:delInstrText xml:space="preserve"> PAGEREF _Toc60862470 \h </w:delInstrText>
              </w:r>
            </w:del>
          </w:ins>
          <w:del w:id="409" w:author="Bolleter, Leland (CTR) - FPAC-BC, Fort Collins, CO" w:date="2021-01-19T13:33:00Z">
            <w:r w:rsidDel="00A76CFC">
              <w:rPr>
                <w:noProof/>
                <w:webHidden/>
              </w:rPr>
              <w:fldChar w:fldCharType="separate"/>
            </w:r>
          </w:del>
          <w:ins w:id="410" w:author="Bolleter, Leland (CTR) - FPAC-BC, Fort Collins, CO" w:date="2021-01-20T15:04:00Z">
            <w:r w:rsidR="00B24863">
              <w:rPr>
                <w:b/>
                <w:bCs/>
                <w:noProof/>
                <w:webHidden/>
              </w:rPr>
              <w:t>Error! Bookmark not defined.</w:t>
            </w:r>
          </w:ins>
          <w:ins w:id="411" w:author="Leland" w:date="2021-01-07T10:28:00Z">
            <w:del w:id="412" w:author="Bolleter, Leland (CTR) - FPAC-BC, Fort Collins, CO" w:date="2021-01-19T13:33:00Z">
              <w:r w:rsidR="006136CE" w:rsidDel="00A76CFC">
                <w:rPr>
                  <w:noProof/>
                  <w:webHidden/>
                </w:rPr>
                <w:delText>15</w:delText>
              </w:r>
            </w:del>
          </w:ins>
          <w:ins w:id="413" w:author="Leland" w:date="2021-01-06T21:53:00Z">
            <w:del w:id="414" w:author="Bolleter, Leland (CTR) - FPAC-BC, Fort Collins, CO" w:date="2021-01-19T13:33:00Z">
              <w:r w:rsidDel="00A76CFC">
                <w:rPr>
                  <w:noProof/>
                  <w:webHidden/>
                </w:rPr>
                <w:fldChar w:fldCharType="end"/>
              </w:r>
              <w:r w:rsidRPr="00D2176A" w:rsidDel="00A76CFC">
                <w:rPr>
                  <w:rStyle w:val="Hyperlink"/>
                  <w:noProof/>
                </w:rPr>
                <w:fldChar w:fldCharType="end"/>
              </w:r>
            </w:del>
          </w:ins>
        </w:p>
        <w:p w14:paraId="62D1C812" w14:textId="34FAE616" w:rsidR="00EF38FF" w:rsidDel="00A76CFC" w:rsidRDefault="00EF38FF">
          <w:pPr>
            <w:pStyle w:val="TOC2"/>
            <w:rPr>
              <w:ins w:id="415" w:author="Leland" w:date="2021-01-06T21:53:00Z"/>
              <w:del w:id="416" w:author="Bolleter, Leland (CTR) - FPAC-BC, Fort Collins, CO" w:date="2021-01-19T13:33:00Z"/>
              <w:rFonts w:asciiTheme="minorHAnsi" w:eastAsiaTheme="minorEastAsia" w:hAnsiTheme="minorHAnsi" w:cstheme="minorBidi"/>
              <w:noProof/>
            </w:rPr>
          </w:pPr>
          <w:ins w:id="417" w:author="Leland" w:date="2021-01-06T21:53:00Z">
            <w:del w:id="418" w:author="Bolleter, Leland (CTR) - FPAC-BC, Fort Collins, CO" w:date="2021-01-19T13:33:00Z">
              <w:r w:rsidRPr="00D2176A" w:rsidDel="00A76CFC">
                <w:rPr>
                  <w:rStyle w:val="Hyperlink"/>
                  <w:noProof/>
                </w:rPr>
                <w:fldChar w:fldCharType="begin"/>
              </w:r>
              <w:r w:rsidRPr="00D2176A" w:rsidDel="00A76CFC">
                <w:rPr>
                  <w:rStyle w:val="Hyperlink"/>
                  <w:noProof/>
                </w:rPr>
                <w:delInstrText xml:space="preserve"> </w:delInstrText>
              </w:r>
              <w:r w:rsidDel="00A76CFC">
                <w:rPr>
                  <w:noProof/>
                </w:rPr>
                <w:delInstrText>HYPERLINK \l "_Toc60862471"</w:delInstrText>
              </w:r>
              <w:r w:rsidRPr="00D2176A" w:rsidDel="00A76CFC">
                <w:rPr>
                  <w:rStyle w:val="Hyperlink"/>
                  <w:noProof/>
                </w:rPr>
                <w:delInstrText xml:space="preserve"> </w:delInstrText>
              </w:r>
              <w:r w:rsidRPr="00D2176A" w:rsidDel="00A76CFC">
                <w:rPr>
                  <w:rStyle w:val="Hyperlink"/>
                  <w:noProof/>
                </w:rPr>
                <w:fldChar w:fldCharType="separate"/>
              </w:r>
              <w:r w:rsidRPr="00D2176A" w:rsidDel="00A76CFC">
                <w:rPr>
                  <w:rStyle w:val="Hyperlink"/>
                  <w:noProof/>
                </w:rPr>
                <w:delText>I.</w:delText>
              </w:r>
              <w:r w:rsidDel="00A76CFC">
                <w:rPr>
                  <w:rFonts w:asciiTheme="minorHAnsi" w:eastAsiaTheme="minorEastAsia" w:hAnsiTheme="minorHAnsi" w:cstheme="minorBidi"/>
                  <w:noProof/>
                </w:rPr>
                <w:tab/>
              </w:r>
              <w:r w:rsidRPr="00D2176A" w:rsidDel="00A76CFC">
                <w:rPr>
                  <w:rStyle w:val="Hyperlink"/>
                  <w:noProof/>
                </w:rPr>
                <w:delText>Alternative 6: MongoDB</w:delText>
              </w:r>
              <w:r w:rsidDel="00A76CFC">
                <w:rPr>
                  <w:noProof/>
                  <w:webHidden/>
                </w:rPr>
                <w:tab/>
              </w:r>
              <w:r w:rsidDel="00A76CFC">
                <w:rPr>
                  <w:noProof/>
                  <w:webHidden/>
                </w:rPr>
                <w:fldChar w:fldCharType="begin"/>
              </w:r>
              <w:r w:rsidDel="00A76CFC">
                <w:rPr>
                  <w:noProof/>
                  <w:webHidden/>
                </w:rPr>
                <w:delInstrText xml:space="preserve"> PAGEREF _Toc60862471 \h </w:delInstrText>
              </w:r>
            </w:del>
          </w:ins>
          <w:del w:id="419" w:author="Bolleter, Leland (CTR) - FPAC-BC, Fort Collins, CO" w:date="2021-01-19T13:33:00Z">
            <w:r w:rsidDel="00A76CFC">
              <w:rPr>
                <w:noProof/>
                <w:webHidden/>
              </w:rPr>
              <w:fldChar w:fldCharType="separate"/>
            </w:r>
          </w:del>
          <w:ins w:id="420" w:author="Bolleter, Leland (CTR) - FPAC-BC, Fort Collins, CO" w:date="2021-01-20T15:04:00Z">
            <w:r w:rsidR="00B24863">
              <w:rPr>
                <w:b/>
                <w:bCs/>
                <w:noProof/>
                <w:webHidden/>
              </w:rPr>
              <w:t>Error! Bookmark not defined.</w:t>
            </w:r>
          </w:ins>
          <w:ins w:id="421" w:author="Leland" w:date="2021-01-07T10:28:00Z">
            <w:del w:id="422" w:author="Bolleter, Leland (CTR) - FPAC-BC, Fort Collins, CO" w:date="2021-01-19T13:33:00Z">
              <w:r w:rsidR="006136CE" w:rsidDel="00A76CFC">
                <w:rPr>
                  <w:noProof/>
                  <w:webHidden/>
                </w:rPr>
                <w:delText>15</w:delText>
              </w:r>
            </w:del>
          </w:ins>
          <w:ins w:id="423" w:author="Leland" w:date="2021-01-06T21:53:00Z">
            <w:del w:id="424" w:author="Bolleter, Leland (CTR) - FPAC-BC, Fort Collins, CO" w:date="2021-01-19T13:33:00Z">
              <w:r w:rsidDel="00A76CFC">
                <w:rPr>
                  <w:noProof/>
                  <w:webHidden/>
                </w:rPr>
                <w:fldChar w:fldCharType="end"/>
              </w:r>
              <w:r w:rsidRPr="00D2176A" w:rsidDel="00A76CFC">
                <w:rPr>
                  <w:rStyle w:val="Hyperlink"/>
                  <w:noProof/>
                </w:rPr>
                <w:fldChar w:fldCharType="end"/>
              </w:r>
            </w:del>
          </w:ins>
        </w:p>
        <w:p w14:paraId="24F54491" w14:textId="33F3A2FE" w:rsidR="00EF38FF" w:rsidDel="00A76CFC" w:rsidRDefault="00EF38FF">
          <w:pPr>
            <w:pStyle w:val="TOC1"/>
            <w:rPr>
              <w:ins w:id="425" w:author="Leland" w:date="2021-01-06T21:53:00Z"/>
              <w:del w:id="426" w:author="Bolleter, Leland (CTR) - FPAC-BC, Fort Collins, CO" w:date="2021-01-19T13:33:00Z"/>
              <w:rFonts w:asciiTheme="minorHAnsi" w:eastAsiaTheme="minorEastAsia" w:hAnsiTheme="minorHAnsi" w:cstheme="minorBidi"/>
              <w:noProof/>
            </w:rPr>
          </w:pPr>
          <w:ins w:id="427" w:author="Leland" w:date="2021-01-06T21:53:00Z">
            <w:del w:id="428" w:author="Bolleter, Leland (CTR) - FPAC-BC, Fort Collins, CO" w:date="2021-01-19T13:33:00Z">
              <w:r w:rsidRPr="00D2176A" w:rsidDel="00A76CFC">
                <w:rPr>
                  <w:rStyle w:val="Hyperlink"/>
                  <w:noProof/>
                </w:rPr>
                <w:fldChar w:fldCharType="begin"/>
              </w:r>
              <w:r w:rsidRPr="00D2176A" w:rsidDel="00A76CFC">
                <w:rPr>
                  <w:rStyle w:val="Hyperlink"/>
                  <w:noProof/>
                </w:rPr>
                <w:delInstrText xml:space="preserve"> </w:delInstrText>
              </w:r>
              <w:r w:rsidDel="00A76CFC">
                <w:rPr>
                  <w:noProof/>
                </w:rPr>
                <w:delInstrText>HYPERLINK \l "_Toc60862472"</w:delInstrText>
              </w:r>
              <w:r w:rsidRPr="00D2176A" w:rsidDel="00A76CFC">
                <w:rPr>
                  <w:rStyle w:val="Hyperlink"/>
                  <w:noProof/>
                </w:rPr>
                <w:delInstrText xml:space="preserve"> </w:delInstrText>
              </w:r>
              <w:r w:rsidRPr="00D2176A" w:rsidDel="00A76CFC">
                <w:rPr>
                  <w:rStyle w:val="Hyperlink"/>
                  <w:noProof/>
                </w:rPr>
                <w:fldChar w:fldCharType="separate"/>
              </w:r>
              <w:r w:rsidRPr="00D2176A" w:rsidDel="00A76CFC">
                <w:rPr>
                  <w:rStyle w:val="Hyperlink"/>
                  <w:noProof/>
                </w:rPr>
                <w:delText>14)</w:delText>
              </w:r>
              <w:r w:rsidDel="00A76CFC">
                <w:rPr>
                  <w:rFonts w:asciiTheme="minorHAnsi" w:eastAsiaTheme="minorEastAsia" w:hAnsiTheme="minorHAnsi" w:cstheme="minorBidi"/>
                  <w:noProof/>
                </w:rPr>
                <w:tab/>
              </w:r>
              <w:r w:rsidRPr="00D2176A" w:rsidDel="00A76CFC">
                <w:rPr>
                  <w:rStyle w:val="Hyperlink"/>
                  <w:noProof/>
                </w:rPr>
                <w:delText>Alternative Comparison</w:delText>
              </w:r>
              <w:r w:rsidDel="00A76CFC">
                <w:rPr>
                  <w:noProof/>
                  <w:webHidden/>
                </w:rPr>
                <w:tab/>
              </w:r>
              <w:r w:rsidDel="00A76CFC">
                <w:rPr>
                  <w:noProof/>
                  <w:webHidden/>
                </w:rPr>
                <w:fldChar w:fldCharType="begin"/>
              </w:r>
              <w:r w:rsidDel="00A76CFC">
                <w:rPr>
                  <w:noProof/>
                  <w:webHidden/>
                </w:rPr>
                <w:delInstrText xml:space="preserve"> PAGEREF _Toc60862472 \h </w:delInstrText>
              </w:r>
            </w:del>
          </w:ins>
          <w:del w:id="429" w:author="Bolleter, Leland (CTR) - FPAC-BC, Fort Collins, CO" w:date="2021-01-19T13:33:00Z">
            <w:r w:rsidDel="00A76CFC">
              <w:rPr>
                <w:noProof/>
                <w:webHidden/>
              </w:rPr>
              <w:fldChar w:fldCharType="separate"/>
            </w:r>
          </w:del>
          <w:ins w:id="430" w:author="Bolleter, Leland (CTR) - FPAC-BC, Fort Collins, CO" w:date="2021-01-20T15:04:00Z">
            <w:r w:rsidR="00B24863">
              <w:rPr>
                <w:b/>
                <w:bCs/>
                <w:noProof/>
                <w:webHidden/>
              </w:rPr>
              <w:t>Error! Bookmark not defined.</w:t>
            </w:r>
          </w:ins>
          <w:ins w:id="431" w:author="Leland" w:date="2021-01-07T10:28:00Z">
            <w:del w:id="432" w:author="Bolleter, Leland (CTR) - FPAC-BC, Fort Collins, CO" w:date="2021-01-19T13:33:00Z">
              <w:r w:rsidR="006136CE" w:rsidDel="00A76CFC">
                <w:rPr>
                  <w:noProof/>
                  <w:webHidden/>
                </w:rPr>
                <w:delText>15</w:delText>
              </w:r>
            </w:del>
          </w:ins>
          <w:ins w:id="433" w:author="Leland" w:date="2021-01-06T21:53:00Z">
            <w:del w:id="434" w:author="Bolleter, Leland (CTR) - FPAC-BC, Fort Collins, CO" w:date="2021-01-19T13:33:00Z">
              <w:r w:rsidDel="00A76CFC">
                <w:rPr>
                  <w:noProof/>
                  <w:webHidden/>
                </w:rPr>
                <w:fldChar w:fldCharType="end"/>
              </w:r>
              <w:r w:rsidRPr="00D2176A" w:rsidDel="00A76CFC">
                <w:rPr>
                  <w:rStyle w:val="Hyperlink"/>
                  <w:noProof/>
                </w:rPr>
                <w:fldChar w:fldCharType="end"/>
              </w:r>
            </w:del>
          </w:ins>
        </w:p>
        <w:p w14:paraId="705422F9" w14:textId="082D39F9" w:rsidR="00EF38FF" w:rsidDel="00A76CFC" w:rsidRDefault="00EF38FF">
          <w:pPr>
            <w:pStyle w:val="TOC1"/>
            <w:rPr>
              <w:ins w:id="435" w:author="Leland" w:date="2021-01-06T21:53:00Z"/>
              <w:del w:id="436" w:author="Bolleter, Leland (CTR) - FPAC-BC, Fort Collins, CO" w:date="2021-01-19T13:33:00Z"/>
              <w:rFonts w:asciiTheme="minorHAnsi" w:eastAsiaTheme="minorEastAsia" w:hAnsiTheme="minorHAnsi" w:cstheme="minorBidi"/>
              <w:noProof/>
            </w:rPr>
          </w:pPr>
          <w:ins w:id="437" w:author="Leland" w:date="2021-01-06T21:53:00Z">
            <w:del w:id="438" w:author="Bolleter, Leland (CTR) - FPAC-BC, Fort Collins, CO" w:date="2021-01-19T13:33:00Z">
              <w:r w:rsidRPr="00D2176A" w:rsidDel="00A76CFC">
                <w:rPr>
                  <w:rStyle w:val="Hyperlink"/>
                  <w:noProof/>
                </w:rPr>
                <w:fldChar w:fldCharType="begin"/>
              </w:r>
              <w:r w:rsidRPr="00D2176A" w:rsidDel="00A76CFC">
                <w:rPr>
                  <w:rStyle w:val="Hyperlink"/>
                  <w:noProof/>
                </w:rPr>
                <w:delInstrText xml:space="preserve"> </w:delInstrText>
              </w:r>
              <w:r w:rsidDel="00A76CFC">
                <w:rPr>
                  <w:noProof/>
                </w:rPr>
                <w:delInstrText>HYPERLINK \l "_Toc60862473"</w:delInstrText>
              </w:r>
              <w:r w:rsidRPr="00D2176A" w:rsidDel="00A76CFC">
                <w:rPr>
                  <w:rStyle w:val="Hyperlink"/>
                  <w:noProof/>
                </w:rPr>
                <w:delInstrText xml:space="preserve"> </w:delInstrText>
              </w:r>
              <w:r w:rsidRPr="00D2176A" w:rsidDel="00A76CFC">
                <w:rPr>
                  <w:rStyle w:val="Hyperlink"/>
                  <w:noProof/>
                </w:rPr>
                <w:fldChar w:fldCharType="separate"/>
              </w:r>
              <w:r w:rsidRPr="00D2176A" w:rsidDel="00A76CFC">
                <w:rPr>
                  <w:rStyle w:val="Hyperlink"/>
                  <w:noProof/>
                </w:rPr>
                <w:delText>15)</w:delText>
              </w:r>
              <w:r w:rsidDel="00A76CFC">
                <w:rPr>
                  <w:rFonts w:asciiTheme="minorHAnsi" w:eastAsiaTheme="minorEastAsia" w:hAnsiTheme="minorHAnsi" w:cstheme="minorBidi"/>
                  <w:noProof/>
                </w:rPr>
                <w:tab/>
              </w:r>
              <w:r w:rsidRPr="00D2176A" w:rsidDel="00A76CFC">
                <w:rPr>
                  <w:rStyle w:val="Hyperlink"/>
                  <w:noProof/>
                </w:rPr>
                <w:delText>Recommendations</w:delText>
              </w:r>
              <w:r w:rsidDel="00A76CFC">
                <w:rPr>
                  <w:noProof/>
                  <w:webHidden/>
                </w:rPr>
                <w:tab/>
              </w:r>
              <w:r w:rsidDel="00A76CFC">
                <w:rPr>
                  <w:noProof/>
                  <w:webHidden/>
                </w:rPr>
                <w:fldChar w:fldCharType="begin"/>
              </w:r>
              <w:r w:rsidDel="00A76CFC">
                <w:rPr>
                  <w:noProof/>
                  <w:webHidden/>
                </w:rPr>
                <w:delInstrText xml:space="preserve"> PAGEREF _Toc60862473 \h </w:delInstrText>
              </w:r>
            </w:del>
          </w:ins>
          <w:del w:id="439" w:author="Bolleter, Leland (CTR) - FPAC-BC, Fort Collins, CO" w:date="2021-01-19T13:33:00Z">
            <w:r w:rsidDel="00A76CFC">
              <w:rPr>
                <w:noProof/>
                <w:webHidden/>
              </w:rPr>
              <w:fldChar w:fldCharType="separate"/>
            </w:r>
          </w:del>
          <w:ins w:id="440" w:author="Bolleter, Leland (CTR) - FPAC-BC, Fort Collins, CO" w:date="2021-01-20T15:04:00Z">
            <w:r w:rsidR="00B24863">
              <w:rPr>
                <w:b/>
                <w:bCs/>
                <w:noProof/>
                <w:webHidden/>
              </w:rPr>
              <w:t>Error! Bookmark not defined.</w:t>
            </w:r>
          </w:ins>
          <w:ins w:id="441" w:author="Leland" w:date="2021-01-07T10:28:00Z">
            <w:del w:id="442" w:author="Bolleter, Leland (CTR) - FPAC-BC, Fort Collins, CO" w:date="2021-01-19T13:33:00Z">
              <w:r w:rsidR="006136CE" w:rsidDel="00A76CFC">
                <w:rPr>
                  <w:noProof/>
                  <w:webHidden/>
                </w:rPr>
                <w:delText>15</w:delText>
              </w:r>
            </w:del>
          </w:ins>
          <w:ins w:id="443" w:author="Leland" w:date="2021-01-06T21:53:00Z">
            <w:del w:id="444" w:author="Bolleter, Leland (CTR) - FPAC-BC, Fort Collins, CO" w:date="2021-01-19T13:33:00Z">
              <w:r w:rsidDel="00A76CFC">
                <w:rPr>
                  <w:noProof/>
                  <w:webHidden/>
                </w:rPr>
                <w:fldChar w:fldCharType="end"/>
              </w:r>
              <w:r w:rsidRPr="00D2176A" w:rsidDel="00A76CFC">
                <w:rPr>
                  <w:rStyle w:val="Hyperlink"/>
                  <w:noProof/>
                </w:rPr>
                <w:fldChar w:fldCharType="end"/>
              </w:r>
            </w:del>
          </w:ins>
        </w:p>
        <w:p w14:paraId="66CEA26A" w14:textId="29C94D1F" w:rsidR="00EF38FF" w:rsidDel="00A76CFC" w:rsidRDefault="00EF38FF">
          <w:pPr>
            <w:pStyle w:val="TOC1"/>
            <w:rPr>
              <w:ins w:id="445" w:author="Leland" w:date="2021-01-06T21:53:00Z"/>
              <w:del w:id="446" w:author="Bolleter, Leland (CTR) - FPAC-BC, Fort Collins, CO" w:date="2021-01-19T13:33:00Z"/>
              <w:rFonts w:asciiTheme="minorHAnsi" w:eastAsiaTheme="minorEastAsia" w:hAnsiTheme="minorHAnsi" w:cstheme="minorBidi"/>
              <w:noProof/>
            </w:rPr>
          </w:pPr>
          <w:ins w:id="447" w:author="Leland" w:date="2021-01-06T21:53:00Z">
            <w:del w:id="448" w:author="Bolleter, Leland (CTR) - FPAC-BC, Fort Collins, CO" w:date="2021-01-19T13:33:00Z">
              <w:r w:rsidRPr="00D2176A" w:rsidDel="00A76CFC">
                <w:rPr>
                  <w:rStyle w:val="Hyperlink"/>
                  <w:noProof/>
                </w:rPr>
                <w:fldChar w:fldCharType="begin"/>
              </w:r>
              <w:r w:rsidRPr="00D2176A" w:rsidDel="00A76CFC">
                <w:rPr>
                  <w:rStyle w:val="Hyperlink"/>
                  <w:noProof/>
                </w:rPr>
                <w:delInstrText xml:space="preserve"> </w:delInstrText>
              </w:r>
              <w:r w:rsidDel="00A76CFC">
                <w:rPr>
                  <w:noProof/>
                </w:rPr>
                <w:delInstrText>HYPERLINK \l "_Toc60862474"</w:delInstrText>
              </w:r>
              <w:r w:rsidRPr="00D2176A" w:rsidDel="00A76CFC">
                <w:rPr>
                  <w:rStyle w:val="Hyperlink"/>
                  <w:noProof/>
                </w:rPr>
                <w:delInstrText xml:space="preserve"> </w:delInstrText>
              </w:r>
              <w:r w:rsidRPr="00D2176A" w:rsidDel="00A76CFC">
                <w:rPr>
                  <w:rStyle w:val="Hyperlink"/>
                  <w:noProof/>
                </w:rPr>
                <w:fldChar w:fldCharType="separate"/>
              </w:r>
              <w:r w:rsidRPr="00D2176A" w:rsidDel="00A76CFC">
                <w:rPr>
                  <w:rStyle w:val="Hyperlink"/>
                  <w:noProof/>
                </w:rPr>
                <w:delText>16)</w:delText>
              </w:r>
              <w:r w:rsidDel="00A76CFC">
                <w:rPr>
                  <w:rFonts w:asciiTheme="minorHAnsi" w:eastAsiaTheme="minorEastAsia" w:hAnsiTheme="minorHAnsi" w:cstheme="minorBidi"/>
                  <w:noProof/>
                </w:rPr>
                <w:tab/>
              </w:r>
              <w:r w:rsidRPr="00D2176A" w:rsidDel="00A76CFC">
                <w:rPr>
                  <w:rStyle w:val="Hyperlink"/>
                  <w:noProof/>
                </w:rPr>
                <w:delText>Appendix</w:delText>
              </w:r>
              <w:r w:rsidDel="00A76CFC">
                <w:rPr>
                  <w:noProof/>
                  <w:webHidden/>
                </w:rPr>
                <w:tab/>
              </w:r>
              <w:r w:rsidDel="00A76CFC">
                <w:rPr>
                  <w:noProof/>
                  <w:webHidden/>
                </w:rPr>
                <w:fldChar w:fldCharType="begin"/>
              </w:r>
              <w:r w:rsidDel="00A76CFC">
                <w:rPr>
                  <w:noProof/>
                  <w:webHidden/>
                </w:rPr>
                <w:delInstrText xml:space="preserve"> PAGEREF _Toc60862474 \h </w:delInstrText>
              </w:r>
            </w:del>
          </w:ins>
          <w:del w:id="449" w:author="Bolleter, Leland (CTR) - FPAC-BC, Fort Collins, CO" w:date="2021-01-19T13:33:00Z">
            <w:r w:rsidDel="00A76CFC">
              <w:rPr>
                <w:noProof/>
                <w:webHidden/>
              </w:rPr>
              <w:fldChar w:fldCharType="separate"/>
            </w:r>
          </w:del>
          <w:ins w:id="450" w:author="Bolleter, Leland (CTR) - FPAC-BC, Fort Collins, CO" w:date="2021-01-20T15:04:00Z">
            <w:r w:rsidR="00B24863">
              <w:rPr>
                <w:b/>
                <w:bCs/>
                <w:noProof/>
                <w:webHidden/>
              </w:rPr>
              <w:t>Error! Bookmark not defined.</w:t>
            </w:r>
          </w:ins>
          <w:ins w:id="451" w:author="Leland" w:date="2021-01-07T10:28:00Z">
            <w:del w:id="452" w:author="Bolleter, Leland (CTR) - FPAC-BC, Fort Collins, CO" w:date="2021-01-19T13:33:00Z">
              <w:r w:rsidR="006136CE" w:rsidDel="00A76CFC">
                <w:rPr>
                  <w:noProof/>
                  <w:webHidden/>
                </w:rPr>
                <w:delText>15</w:delText>
              </w:r>
            </w:del>
          </w:ins>
          <w:ins w:id="453" w:author="Leland" w:date="2021-01-06T21:53:00Z">
            <w:del w:id="454" w:author="Bolleter, Leland (CTR) - FPAC-BC, Fort Collins, CO" w:date="2021-01-19T13:33:00Z">
              <w:r w:rsidDel="00A76CFC">
                <w:rPr>
                  <w:noProof/>
                  <w:webHidden/>
                </w:rPr>
                <w:fldChar w:fldCharType="end"/>
              </w:r>
              <w:r w:rsidRPr="00D2176A" w:rsidDel="00A76CFC">
                <w:rPr>
                  <w:rStyle w:val="Hyperlink"/>
                  <w:noProof/>
                </w:rPr>
                <w:fldChar w:fldCharType="end"/>
              </w:r>
            </w:del>
          </w:ins>
        </w:p>
        <w:p w14:paraId="4318EB0E" w14:textId="01836E36" w:rsidR="008E48F8" w:rsidDel="00A76CFC" w:rsidRDefault="008E48F8">
          <w:pPr>
            <w:pStyle w:val="TOC1"/>
            <w:rPr>
              <w:del w:id="455" w:author="Bolleter, Leland (CTR) - FPAC-BC, Fort Collins, CO" w:date="2021-01-19T13:33:00Z"/>
              <w:rFonts w:asciiTheme="minorHAnsi" w:eastAsiaTheme="minorEastAsia" w:hAnsiTheme="minorHAnsi" w:cstheme="minorBidi"/>
              <w:noProof/>
            </w:rPr>
          </w:pPr>
          <w:del w:id="456" w:author="Bolleter, Leland (CTR) - FPAC-BC, Fort Collins, CO" w:date="2021-01-19T13:33:00Z">
            <w:r w:rsidRPr="00802132" w:rsidDel="00A76CFC">
              <w:rPr>
                <w:rStyle w:val="Hyperlink"/>
                <w:noProof/>
              </w:rPr>
              <w:fldChar w:fldCharType="begin"/>
            </w:r>
            <w:r w:rsidRPr="00802132" w:rsidDel="00A76CFC">
              <w:rPr>
                <w:rStyle w:val="Hyperlink"/>
                <w:noProof/>
              </w:rPr>
              <w:delInstrText xml:space="preserve"> </w:delInstrText>
            </w:r>
            <w:r w:rsidDel="00A76CFC">
              <w:rPr>
                <w:noProof/>
              </w:rPr>
              <w:delInstrText>HYPERLINK \l "_Toc60772488"</w:delInstrText>
            </w:r>
            <w:r w:rsidRPr="00802132" w:rsidDel="00A76CFC">
              <w:rPr>
                <w:rStyle w:val="Hyperlink"/>
                <w:noProof/>
              </w:rPr>
              <w:delInstrText xml:space="preserve"> </w:delInstrText>
            </w:r>
            <w:r w:rsidRPr="00802132" w:rsidDel="00A76CFC">
              <w:rPr>
                <w:rStyle w:val="Hyperlink"/>
                <w:noProof/>
              </w:rPr>
              <w:fldChar w:fldCharType="separate"/>
            </w:r>
          </w:del>
          <w:ins w:id="457" w:author="Leland" w:date="2021-01-06T21:53:00Z">
            <w:del w:id="458" w:author="Bolleter, Leland (CTR) - FPAC-BC, Fort Collins, CO" w:date="2021-01-19T13:33:00Z">
              <w:r w:rsidR="00EF38FF" w:rsidDel="00A76CFC">
                <w:rPr>
                  <w:rStyle w:val="Hyperlink"/>
                  <w:b/>
                  <w:bCs/>
                  <w:noProof/>
                </w:rPr>
                <w:delText>Error! Hyperlink reference not valid.</w:delText>
              </w:r>
            </w:del>
          </w:ins>
          <w:del w:id="459" w:author="Bolleter, Leland (CTR) - FPAC-BC, Fort Collins, CO" w:date="2021-01-19T13:33:00Z">
            <w:r w:rsidRPr="00802132" w:rsidDel="00A76CFC">
              <w:rPr>
                <w:rStyle w:val="Hyperlink"/>
                <w:noProof/>
              </w:rPr>
              <w:delText>1)</w:delText>
            </w:r>
            <w:r w:rsidDel="00A76CFC">
              <w:rPr>
                <w:rFonts w:asciiTheme="minorHAnsi" w:eastAsiaTheme="minorEastAsia" w:hAnsiTheme="minorHAnsi" w:cstheme="minorBidi"/>
                <w:noProof/>
              </w:rPr>
              <w:tab/>
            </w:r>
            <w:r w:rsidRPr="00802132" w:rsidDel="00A76CFC">
              <w:rPr>
                <w:rStyle w:val="Hyperlink"/>
                <w:noProof/>
              </w:rPr>
              <w:delText>Document Objective</w:delText>
            </w:r>
            <w:r w:rsidDel="00A76CFC">
              <w:rPr>
                <w:noProof/>
                <w:webHidden/>
              </w:rPr>
              <w:tab/>
            </w:r>
            <w:r w:rsidDel="00A76CFC">
              <w:rPr>
                <w:noProof/>
                <w:webHidden/>
              </w:rPr>
              <w:fldChar w:fldCharType="begin"/>
            </w:r>
            <w:r w:rsidDel="00A76CFC">
              <w:rPr>
                <w:noProof/>
                <w:webHidden/>
              </w:rPr>
              <w:delInstrText xml:space="preserve"> PAGEREF _Toc60772488 \h </w:delInstrText>
            </w:r>
            <w:r w:rsidDel="00A76CFC">
              <w:rPr>
                <w:noProof/>
                <w:webHidden/>
              </w:rPr>
              <w:fldChar w:fldCharType="separate"/>
            </w:r>
          </w:del>
          <w:ins w:id="460" w:author="Bolleter, Leland (CTR) - FPAC-BC, Fort Collins, CO" w:date="2021-01-20T15:04:00Z">
            <w:r w:rsidR="00B24863">
              <w:rPr>
                <w:b/>
                <w:bCs/>
                <w:noProof/>
                <w:webHidden/>
              </w:rPr>
              <w:t>Error! Bookmark not defined.</w:t>
            </w:r>
          </w:ins>
          <w:ins w:id="461" w:author="Leland" w:date="2021-01-07T10:28:00Z">
            <w:del w:id="462" w:author="Bolleter, Leland (CTR) - FPAC-BC, Fort Collins, CO" w:date="2021-01-19T13:33:00Z">
              <w:r w:rsidR="006136CE" w:rsidDel="00A76CFC">
                <w:rPr>
                  <w:b/>
                  <w:bCs/>
                  <w:noProof/>
                  <w:webHidden/>
                </w:rPr>
                <w:delText>Error! Bookmark not defined.</w:delText>
              </w:r>
            </w:del>
          </w:ins>
          <w:del w:id="463" w:author="Bolleter, Leland (CTR) - FPAC-BC, Fort Collins, CO" w:date="2021-01-19T13:33:00Z">
            <w:r w:rsidDel="00A76CFC">
              <w:rPr>
                <w:noProof/>
                <w:webHidden/>
              </w:rPr>
              <w:delText>5</w:delText>
            </w:r>
            <w:r w:rsidDel="00A76CFC">
              <w:rPr>
                <w:noProof/>
                <w:webHidden/>
              </w:rPr>
              <w:fldChar w:fldCharType="end"/>
            </w:r>
            <w:r w:rsidRPr="00802132" w:rsidDel="00A76CFC">
              <w:rPr>
                <w:rStyle w:val="Hyperlink"/>
                <w:noProof/>
              </w:rPr>
              <w:fldChar w:fldCharType="end"/>
            </w:r>
          </w:del>
        </w:p>
        <w:p w14:paraId="2DFE4EA1" w14:textId="2DD085CA" w:rsidR="008E48F8" w:rsidDel="00A76CFC" w:rsidRDefault="008E48F8">
          <w:pPr>
            <w:pStyle w:val="TOC1"/>
            <w:rPr>
              <w:del w:id="464" w:author="Bolleter, Leland (CTR) - FPAC-BC, Fort Collins, CO" w:date="2021-01-19T13:33:00Z"/>
              <w:rFonts w:asciiTheme="minorHAnsi" w:eastAsiaTheme="minorEastAsia" w:hAnsiTheme="minorHAnsi" w:cstheme="minorBidi"/>
              <w:noProof/>
            </w:rPr>
          </w:pPr>
          <w:del w:id="465" w:author="Bolleter, Leland (CTR) - FPAC-BC, Fort Collins, CO" w:date="2021-01-19T13:33:00Z">
            <w:r w:rsidRPr="00802132" w:rsidDel="00A76CFC">
              <w:rPr>
                <w:rStyle w:val="Hyperlink"/>
                <w:noProof/>
              </w:rPr>
              <w:fldChar w:fldCharType="begin"/>
            </w:r>
            <w:r w:rsidRPr="00802132" w:rsidDel="00A76CFC">
              <w:rPr>
                <w:rStyle w:val="Hyperlink"/>
                <w:noProof/>
              </w:rPr>
              <w:delInstrText xml:space="preserve"> </w:delInstrText>
            </w:r>
            <w:r w:rsidDel="00A76CFC">
              <w:rPr>
                <w:noProof/>
              </w:rPr>
              <w:delInstrText>HYPERLINK \l "_Toc60772489"</w:delInstrText>
            </w:r>
            <w:r w:rsidRPr="00802132" w:rsidDel="00A76CFC">
              <w:rPr>
                <w:rStyle w:val="Hyperlink"/>
                <w:noProof/>
              </w:rPr>
              <w:delInstrText xml:space="preserve"> </w:delInstrText>
            </w:r>
            <w:r w:rsidRPr="00802132" w:rsidDel="00A76CFC">
              <w:rPr>
                <w:rStyle w:val="Hyperlink"/>
                <w:noProof/>
              </w:rPr>
              <w:fldChar w:fldCharType="separate"/>
            </w:r>
          </w:del>
          <w:ins w:id="466" w:author="Leland" w:date="2021-01-06T21:53:00Z">
            <w:del w:id="467" w:author="Bolleter, Leland (CTR) - FPAC-BC, Fort Collins, CO" w:date="2021-01-19T13:33:00Z">
              <w:r w:rsidR="00EF38FF" w:rsidDel="00A76CFC">
                <w:rPr>
                  <w:rStyle w:val="Hyperlink"/>
                  <w:b/>
                  <w:bCs/>
                  <w:noProof/>
                </w:rPr>
                <w:delText>Error! Hyperlink reference not valid.</w:delText>
              </w:r>
            </w:del>
          </w:ins>
          <w:del w:id="468" w:author="Bolleter, Leland (CTR) - FPAC-BC, Fort Collins, CO" w:date="2021-01-19T13:33:00Z">
            <w:r w:rsidRPr="00802132" w:rsidDel="00A76CFC">
              <w:rPr>
                <w:rStyle w:val="Hyperlink"/>
                <w:noProof/>
              </w:rPr>
              <w:delText>2)</w:delText>
            </w:r>
            <w:r w:rsidDel="00A76CFC">
              <w:rPr>
                <w:rFonts w:asciiTheme="minorHAnsi" w:eastAsiaTheme="minorEastAsia" w:hAnsiTheme="minorHAnsi" w:cstheme="minorBidi"/>
                <w:noProof/>
              </w:rPr>
              <w:tab/>
            </w:r>
            <w:r w:rsidRPr="00802132" w:rsidDel="00A76CFC">
              <w:rPr>
                <w:rStyle w:val="Hyperlink"/>
                <w:noProof/>
              </w:rPr>
              <w:delText>Background</w:delText>
            </w:r>
            <w:r w:rsidDel="00A76CFC">
              <w:rPr>
                <w:noProof/>
                <w:webHidden/>
              </w:rPr>
              <w:tab/>
            </w:r>
            <w:r w:rsidDel="00A76CFC">
              <w:rPr>
                <w:noProof/>
                <w:webHidden/>
              </w:rPr>
              <w:fldChar w:fldCharType="begin"/>
            </w:r>
            <w:r w:rsidDel="00A76CFC">
              <w:rPr>
                <w:noProof/>
                <w:webHidden/>
              </w:rPr>
              <w:delInstrText xml:space="preserve"> PAGEREF _Toc60772489 \h </w:delInstrText>
            </w:r>
            <w:r w:rsidDel="00A76CFC">
              <w:rPr>
                <w:noProof/>
                <w:webHidden/>
              </w:rPr>
              <w:fldChar w:fldCharType="separate"/>
            </w:r>
          </w:del>
          <w:ins w:id="469" w:author="Bolleter, Leland (CTR) - FPAC-BC, Fort Collins, CO" w:date="2021-01-20T15:04:00Z">
            <w:r w:rsidR="00B24863">
              <w:rPr>
                <w:b/>
                <w:bCs/>
                <w:noProof/>
                <w:webHidden/>
              </w:rPr>
              <w:t>Error! Bookmark not defined.</w:t>
            </w:r>
          </w:ins>
          <w:ins w:id="470" w:author="Leland" w:date="2021-01-07T10:28:00Z">
            <w:del w:id="471" w:author="Bolleter, Leland (CTR) - FPAC-BC, Fort Collins, CO" w:date="2021-01-19T13:33:00Z">
              <w:r w:rsidR="006136CE" w:rsidDel="00A76CFC">
                <w:rPr>
                  <w:b/>
                  <w:bCs/>
                  <w:noProof/>
                  <w:webHidden/>
                </w:rPr>
                <w:delText>Error! Bookmark not defined.</w:delText>
              </w:r>
            </w:del>
          </w:ins>
          <w:del w:id="472" w:author="Bolleter, Leland (CTR) - FPAC-BC, Fort Collins, CO" w:date="2021-01-19T13:33:00Z">
            <w:r w:rsidDel="00A76CFC">
              <w:rPr>
                <w:noProof/>
                <w:webHidden/>
              </w:rPr>
              <w:delText>5</w:delText>
            </w:r>
            <w:r w:rsidDel="00A76CFC">
              <w:rPr>
                <w:noProof/>
                <w:webHidden/>
              </w:rPr>
              <w:fldChar w:fldCharType="end"/>
            </w:r>
            <w:r w:rsidRPr="00802132" w:rsidDel="00A76CFC">
              <w:rPr>
                <w:rStyle w:val="Hyperlink"/>
                <w:noProof/>
              </w:rPr>
              <w:fldChar w:fldCharType="end"/>
            </w:r>
          </w:del>
        </w:p>
        <w:p w14:paraId="101B4877" w14:textId="326723F2" w:rsidR="008E48F8" w:rsidDel="00A76CFC" w:rsidRDefault="008E48F8">
          <w:pPr>
            <w:pStyle w:val="TOC2"/>
            <w:rPr>
              <w:del w:id="473" w:author="Bolleter, Leland (CTR) - FPAC-BC, Fort Collins, CO" w:date="2021-01-19T13:33:00Z"/>
              <w:rFonts w:asciiTheme="minorHAnsi" w:eastAsiaTheme="minorEastAsia" w:hAnsiTheme="minorHAnsi" w:cstheme="minorBidi"/>
              <w:noProof/>
            </w:rPr>
          </w:pPr>
          <w:del w:id="474" w:author="Bolleter, Leland (CTR) - FPAC-BC, Fort Collins, CO" w:date="2021-01-19T13:33:00Z">
            <w:r w:rsidRPr="00802132" w:rsidDel="00A76CFC">
              <w:rPr>
                <w:rStyle w:val="Hyperlink"/>
                <w:noProof/>
              </w:rPr>
              <w:fldChar w:fldCharType="begin"/>
            </w:r>
            <w:r w:rsidRPr="00802132" w:rsidDel="00A76CFC">
              <w:rPr>
                <w:rStyle w:val="Hyperlink"/>
                <w:noProof/>
              </w:rPr>
              <w:delInstrText xml:space="preserve"> </w:delInstrText>
            </w:r>
            <w:r w:rsidDel="00A76CFC">
              <w:rPr>
                <w:noProof/>
              </w:rPr>
              <w:delInstrText>HYPERLINK \l "_Toc60772490"</w:delInstrText>
            </w:r>
            <w:r w:rsidRPr="00802132" w:rsidDel="00A76CFC">
              <w:rPr>
                <w:rStyle w:val="Hyperlink"/>
                <w:noProof/>
              </w:rPr>
              <w:delInstrText xml:space="preserve"> </w:delInstrText>
            </w:r>
            <w:r w:rsidRPr="00802132" w:rsidDel="00A76CFC">
              <w:rPr>
                <w:rStyle w:val="Hyperlink"/>
                <w:noProof/>
              </w:rPr>
              <w:fldChar w:fldCharType="separate"/>
            </w:r>
          </w:del>
          <w:ins w:id="475" w:author="Leland" w:date="2021-01-06T21:53:00Z">
            <w:del w:id="476" w:author="Bolleter, Leland (CTR) - FPAC-BC, Fort Collins, CO" w:date="2021-01-19T13:33:00Z">
              <w:r w:rsidR="00EF38FF" w:rsidDel="00A76CFC">
                <w:rPr>
                  <w:rStyle w:val="Hyperlink"/>
                  <w:b/>
                  <w:bCs/>
                  <w:noProof/>
                </w:rPr>
                <w:delText>Error! Hyperlink reference not valid.</w:delText>
              </w:r>
            </w:del>
          </w:ins>
          <w:del w:id="477" w:author="Bolleter, Leland (CTR) - FPAC-BC, Fort Collins, CO" w:date="2021-01-19T13:33:00Z">
            <w:r w:rsidRPr="00802132" w:rsidDel="00A76CFC">
              <w:rPr>
                <w:rStyle w:val="Hyperlink"/>
                <w:noProof/>
              </w:rPr>
              <w:delText>A.</w:delText>
            </w:r>
            <w:r w:rsidDel="00A76CFC">
              <w:rPr>
                <w:rFonts w:asciiTheme="minorHAnsi" w:eastAsiaTheme="minorEastAsia" w:hAnsiTheme="minorHAnsi" w:cstheme="minorBidi"/>
                <w:noProof/>
              </w:rPr>
              <w:tab/>
            </w:r>
            <w:r w:rsidRPr="00802132" w:rsidDel="00A76CFC">
              <w:rPr>
                <w:rStyle w:val="Hyperlink"/>
                <w:noProof/>
              </w:rPr>
              <w:delText>Soil Science and Resource Assessment Division (Soil Properties)</w:delText>
            </w:r>
            <w:r w:rsidDel="00A76CFC">
              <w:rPr>
                <w:noProof/>
                <w:webHidden/>
              </w:rPr>
              <w:tab/>
            </w:r>
            <w:r w:rsidDel="00A76CFC">
              <w:rPr>
                <w:noProof/>
                <w:webHidden/>
              </w:rPr>
              <w:fldChar w:fldCharType="begin"/>
            </w:r>
            <w:r w:rsidDel="00A76CFC">
              <w:rPr>
                <w:noProof/>
                <w:webHidden/>
              </w:rPr>
              <w:delInstrText xml:space="preserve"> PAGEREF _Toc60772490 \h </w:delInstrText>
            </w:r>
            <w:r w:rsidDel="00A76CFC">
              <w:rPr>
                <w:noProof/>
                <w:webHidden/>
              </w:rPr>
              <w:fldChar w:fldCharType="separate"/>
            </w:r>
          </w:del>
          <w:ins w:id="478" w:author="Bolleter, Leland (CTR) - FPAC-BC, Fort Collins, CO" w:date="2021-01-20T15:04:00Z">
            <w:r w:rsidR="00B24863">
              <w:rPr>
                <w:b/>
                <w:bCs/>
                <w:noProof/>
                <w:webHidden/>
              </w:rPr>
              <w:t>Error! Bookmark not defined.</w:t>
            </w:r>
          </w:ins>
          <w:ins w:id="479" w:author="Leland" w:date="2021-01-07T10:28:00Z">
            <w:del w:id="480" w:author="Bolleter, Leland (CTR) - FPAC-BC, Fort Collins, CO" w:date="2021-01-19T13:33:00Z">
              <w:r w:rsidR="006136CE" w:rsidDel="00A76CFC">
                <w:rPr>
                  <w:b/>
                  <w:bCs/>
                  <w:noProof/>
                  <w:webHidden/>
                </w:rPr>
                <w:delText>Error! Bookmark not defined.</w:delText>
              </w:r>
            </w:del>
          </w:ins>
          <w:del w:id="481" w:author="Bolleter, Leland (CTR) - FPAC-BC, Fort Collins, CO" w:date="2021-01-19T13:33:00Z">
            <w:r w:rsidDel="00A76CFC">
              <w:rPr>
                <w:noProof/>
                <w:webHidden/>
              </w:rPr>
              <w:delText>5</w:delText>
            </w:r>
            <w:r w:rsidDel="00A76CFC">
              <w:rPr>
                <w:noProof/>
                <w:webHidden/>
              </w:rPr>
              <w:fldChar w:fldCharType="end"/>
            </w:r>
            <w:r w:rsidRPr="00802132" w:rsidDel="00A76CFC">
              <w:rPr>
                <w:rStyle w:val="Hyperlink"/>
                <w:noProof/>
              </w:rPr>
              <w:fldChar w:fldCharType="end"/>
            </w:r>
          </w:del>
        </w:p>
        <w:p w14:paraId="01B7A5C5" w14:textId="09CCC34B" w:rsidR="008E48F8" w:rsidDel="00A76CFC" w:rsidRDefault="008E48F8">
          <w:pPr>
            <w:pStyle w:val="TOC2"/>
            <w:rPr>
              <w:del w:id="482" w:author="Bolleter, Leland (CTR) - FPAC-BC, Fort Collins, CO" w:date="2021-01-19T13:33:00Z"/>
              <w:rFonts w:asciiTheme="minorHAnsi" w:eastAsiaTheme="minorEastAsia" w:hAnsiTheme="minorHAnsi" w:cstheme="minorBidi"/>
              <w:noProof/>
            </w:rPr>
          </w:pPr>
          <w:del w:id="483" w:author="Bolleter, Leland (CTR) - FPAC-BC, Fort Collins, CO" w:date="2021-01-19T13:33:00Z">
            <w:r w:rsidRPr="00802132" w:rsidDel="00A76CFC">
              <w:rPr>
                <w:rStyle w:val="Hyperlink"/>
                <w:noProof/>
              </w:rPr>
              <w:fldChar w:fldCharType="begin"/>
            </w:r>
            <w:r w:rsidRPr="00802132" w:rsidDel="00A76CFC">
              <w:rPr>
                <w:rStyle w:val="Hyperlink"/>
                <w:noProof/>
              </w:rPr>
              <w:delInstrText xml:space="preserve"> </w:delInstrText>
            </w:r>
            <w:r w:rsidDel="00A76CFC">
              <w:rPr>
                <w:noProof/>
              </w:rPr>
              <w:delInstrText>HYPERLINK \l "_Toc60772491"</w:delInstrText>
            </w:r>
            <w:r w:rsidRPr="00802132" w:rsidDel="00A76CFC">
              <w:rPr>
                <w:rStyle w:val="Hyperlink"/>
                <w:noProof/>
              </w:rPr>
              <w:delInstrText xml:space="preserve"> </w:delInstrText>
            </w:r>
            <w:r w:rsidRPr="00802132" w:rsidDel="00A76CFC">
              <w:rPr>
                <w:rStyle w:val="Hyperlink"/>
                <w:noProof/>
              </w:rPr>
              <w:fldChar w:fldCharType="separate"/>
            </w:r>
          </w:del>
          <w:ins w:id="484" w:author="Leland" w:date="2021-01-06T21:53:00Z">
            <w:del w:id="485" w:author="Bolleter, Leland (CTR) - FPAC-BC, Fort Collins, CO" w:date="2021-01-19T13:33:00Z">
              <w:r w:rsidR="00EF38FF" w:rsidDel="00A76CFC">
                <w:rPr>
                  <w:rStyle w:val="Hyperlink"/>
                  <w:b/>
                  <w:bCs/>
                  <w:noProof/>
                </w:rPr>
                <w:delText>Error! Hyperlink reference not valid.</w:delText>
              </w:r>
            </w:del>
          </w:ins>
          <w:del w:id="486" w:author="Bolleter, Leland (CTR) - FPAC-BC, Fort Collins, CO" w:date="2021-01-19T13:33:00Z">
            <w:r w:rsidRPr="00802132" w:rsidDel="00A76CFC">
              <w:rPr>
                <w:rStyle w:val="Hyperlink"/>
                <w:noProof/>
              </w:rPr>
              <w:delText>B.</w:delText>
            </w:r>
            <w:r w:rsidDel="00A76CFC">
              <w:rPr>
                <w:rFonts w:asciiTheme="minorHAnsi" w:eastAsiaTheme="minorEastAsia" w:hAnsiTheme="minorHAnsi" w:cstheme="minorBidi"/>
                <w:noProof/>
              </w:rPr>
              <w:tab/>
            </w:r>
            <w:r w:rsidRPr="00802132" w:rsidDel="00A76CFC">
              <w:rPr>
                <w:rStyle w:val="Hyperlink"/>
                <w:noProof/>
              </w:rPr>
              <w:delText>Science &amp; Technology Division: NRCS Soil Health Division (Soil Health)</w:delText>
            </w:r>
            <w:r w:rsidDel="00A76CFC">
              <w:rPr>
                <w:noProof/>
                <w:webHidden/>
              </w:rPr>
              <w:tab/>
            </w:r>
            <w:r w:rsidDel="00A76CFC">
              <w:rPr>
                <w:noProof/>
                <w:webHidden/>
              </w:rPr>
              <w:fldChar w:fldCharType="begin"/>
            </w:r>
            <w:r w:rsidDel="00A76CFC">
              <w:rPr>
                <w:noProof/>
                <w:webHidden/>
              </w:rPr>
              <w:delInstrText xml:space="preserve"> PAGEREF _Toc60772491 \h </w:delInstrText>
            </w:r>
            <w:r w:rsidDel="00A76CFC">
              <w:rPr>
                <w:noProof/>
                <w:webHidden/>
              </w:rPr>
              <w:fldChar w:fldCharType="separate"/>
            </w:r>
          </w:del>
          <w:ins w:id="487" w:author="Bolleter, Leland (CTR) - FPAC-BC, Fort Collins, CO" w:date="2021-01-20T15:04:00Z">
            <w:r w:rsidR="00B24863">
              <w:rPr>
                <w:b/>
                <w:bCs/>
                <w:noProof/>
                <w:webHidden/>
              </w:rPr>
              <w:t>Error! Bookmark not defined.</w:t>
            </w:r>
          </w:ins>
          <w:ins w:id="488" w:author="Leland" w:date="2021-01-07T10:28:00Z">
            <w:del w:id="489" w:author="Bolleter, Leland (CTR) - FPAC-BC, Fort Collins, CO" w:date="2021-01-19T13:33:00Z">
              <w:r w:rsidR="006136CE" w:rsidDel="00A76CFC">
                <w:rPr>
                  <w:b/>
                  <w:bCs/>
                  <w:noProof/>
                  <w:webHidden/>
                </w:rPr>
                <w:delText>Error! Bookmark not defined.</w:delText>
              </w:r>
            </w:del>
          </w:ins>
          <w:del w:id="490" w:author="Bolleter, Leland (CTR) - FPAC-BC, Fort Collins, CO" w:date="2021-01-19T13:33:00Z">
            <w:r w:rsidDel="00A76CFC">
              <w:rPr>
                <w:noProof/>
                <w:webHidden/>
              </w:rPr>
              <w:delText>5</w:delText>
            </w:r>
            <w:r w:rsidDel="00A76CFC">
              <w:rPr>
                <w:noProof/>
                <w:webHidden/>
              </w:rPr>
              <w:fldChar w:fldCharType="end"/>
            </w:r>
            <w:r w:rsidRPr="00802132" w:rsidDel="00A76CFC">
              <w:rPr>
                <w:rStyle w:val="Hyperlink"/>
                <w:noProof/>
              </w:rPr>
              <w:fldChar w:fldCharType="end"/>
            </w:r>
          </w:del>
        </w:p>
        <w:p w14:paraId="7D5F344E" w14:textId="02C7C5DC" w:rsidR="008E48F8" w:rsidDel="00A76CFC" w:rsidRDefault="008E48F8">
          <w:pPr>
            <w:pStyle w:val="TOC1"/>
            <w:rPr>
              <w:del w:id="491" w:author="Bolleter, Leland (CTR) - FPAC-BC, Fort Collins, CO" w:date="2021-01-19T13:33:00Z"/>
              <w:rFonts w:asciiTheme="minorHAnsi" w:eastAsiaTheme="minorEastAsia" w:hAnsiTheme="minorHAnsi" w:cstheme="minorBidi"/>
              <w:noProof/>
            </w:rPr>
          </w:pPr>
          <w:del w:id="492" w:author="Bolleter, Leland (CTR) - FPAC-BC, Fort Collins, CO" w:date="2021-01-19T13:33:00Z">
            <w:r w:rsidRPr="00802132" w:rsidDel="00A76CFC">
              <w:rPr>
                <w:rStyle w:val="Hyperlink"/>
                <w:noProof/>
              </w:rPr>
              <w:fldChar w:fldCharType="begin"/>
            </w:r>
            <w:r w:rsidRPr="00802132" w:rsidDel="00A76CFC">
              <w:rPr>
                <w:rStyle w:val="Hyperlink"/>
                <w:noProof/>
              </w:rPr>
              <w:delInstrText xml:space="preserve"> </w:delInstrText>
            </w:r>
            <w:r w:rsidDel="00A76CFC">
              <w:rPr>
                <w:noProof/>
              </w:rPr>
              <w:delInstrText>HYPERLINK \l "_Toc60772492"</w:delInstrText>
            </w:r>
            <w:r w:rsidRPr="00802132" w:rsidDel="00A76CFC">
              <w:rPr>
                <w:rStyle w:val="Hyperlink"/>
                <w:noProof/>
              </w:rPr>
              <w:delInstrText xml:space="preserve"> </w:delInstrText>
            </w:r>
            <w:r w:rsidRPr="00802132" w:rsidDel="00A76CFC">
              <w:rPr>
                <w:rStyle w:val="Hyperlink"/>
                <w:noProof/>
              </w:rPr>
              <w:fldChar w:fldCharType="separate"/>
            </w:r>
          </w:del>
          <w:ins w:id="493" w:author="Leland" w:date="2021-01-06T21:53:00Z">
            <w:del w:id="494" w:author="Bolleter, Leland (CTR) - FPAC-BC, Fort Collins, CO" w:date="2021-01-19T13:33:00Z">
              <w:r w:rsidR="00EF38FF" w:rsidDel="00A76CFC">
                <w:rPr>
                  <w:rStyle w:val="Hyperlink"/>
                  <w:b/>
                  <w:bCs/>
                  <w:noProof/>
                </w:rPr>
                <w:delText>Error! Hyperlink reference not valid.</w:delText>
              </w:r>
            </w:del>
          </w:ins>
          <w:del w:id="495" w:author="Bolleter, Leland (CTR) - FPAC-BC, Fort Collins, CO" w:date="2021-01-19T13:33:00Z">
            <w:r w:rsidRPr="00802132" w:rsidDel="00A76CFC">
              <w:rPr>
                <w:rStyle w:val="Hyperlink"/>
                <w:noProof/>
              </w:rPr>
              <w:delText>3)</w:delText>
            </w:r>
            <w:r w:rsidDel="00A76CFC">
              <w:rPr>
                <w:rFonts w:asciiTheme="minorHAnsi" w:eastAsiaTheme="minorEastAsia" w:hAnsiTheme="minorHAnsi" w:cstheme="minorBidi"/>
                <w:noProof/>
              </w:rPr>
              <w:tab/>
            </w:r>
            <w:r w:rsidRPr="00802132" w:rsidDel="00A76CFC">
              <w:rPr>
                <w:rStyle w:val="Hyperlink"/>
                <w:noProof/>
              </w:rPr>
              <w:delText>Business Need</w:delText>
            </w:r>
            <w:r w:rsidDel="00A76CFC">
              <w:rPr>
                <w:noProof/>
                <w:webHidden/>
              </w:rPr>
              <w:tab/>
            </w:r>
            <w:r w:rsidDel="00A76CFC">
              <w:rPr>
                <w:noProof/>
                <w:webHidden/>
              </w:rPr>
              <w:fldChar w:fldCharType="begin"/>
            </w:r>
            <w:r w:rsidDel="00A76CFC">
              <w:rPr>
                <w:noProof/>
                <w:webHidden/>
              </w:rPr>
              <w:delInstrText xml:space="preserve"> PAGEREF _Toc60772492 \h </w:delInstrText>
            </w:r>
            <w:r w:rsidDel="00A76CFC">
              <w:rPr>
                <w:noProof/>
                <w:webHidden/>
              </w:rPr>
              <w:fldChar w:fldCharType="separate"/>
            </w:r>
          </w:del>
          <w:ins w:id="496" w:author="Bolleter, Leland (CTR) - FPAC-BC, Fort Collins, CO" w:date="2021-01-20T15:04:00Z">
            <w:r w:rsidR="00B24863">
              <w:rPr>
                <w:b/>
                <w:bCs/>
                <w:noProof/>
                <w:webHidden/>
              </w:rPr>
              <w:t>Error! Bookmark not defined.</w:t>
            </w:r>
          </w:ins>
          <w:ins w:id="497" w:author="Leland" w:date="2021-01-07T10:28:00Z">
            <w:del w:id="498" w:author="Bolleter, Leland (CTR) - FPAC-BC, Fort Collins, CO" w:date="2021-01-19T13:33:00Z">
              <w:r w:rsidR="006136CE" w:rsidDel="00A76CFC">
                <w:rPr>
                  <w:b/>
                  <w:bCs/>
                  <w:noProof/>
                  <w:webHidden/>
                </w:rPr>
                <w:delText>Error! Bookmark not defined.</w:delText>
              </w:r>
            </w:del>
          </w:ins>
          <w:del w:id="499" w:author="Bolleter, Leland (CTR) - FPAC-BC, Fort Collins, CO" w:date="2021-01-19T13:33:00Z">
            <w:r w:rsidDel="00A76CFC">
              <w:rPr>
                <w:noProof/>
                <w:webHidden/>
              </w:rPr>
              <w:delText>6</w:delText>
            </w:r>
            <w:r w:rsidDel="00A76CFC">
              <w:rPr>
                <w:noProof/>
                <w:webHidden/>
              </w:rPr>
              <w:fldChar w:fldCharType="end"/>
            </w:r>
            <w:r w:rsidRPr="00802132" w:rsidDel="00A76CFC">
              <w:rPr>
                <w:rStyle w:val="Hyperlink"/>
                <w:noProof/>
              </w:rPr>
              <w:fldChar w:fldCharType="end"/>
            </w:r>
          </w:del>
        </w:p>
        <w:p w14:paraId="486687F4" w14:textId="0928D383" w:rsidR="008E48F8" w:rsidDel="00A76CFC" w:rsidRDefault="008E48F8">
          <w:pPr>
            <w:pStyle w:val="TOC1"/>
            <w:rPr>
              <w:del w:id="500" w:author="Bolleter, Leland (CTR) - FPAC-BC, Fort Collins, CO" w:date="2021-01-19T13:33:00Z"/>
              <w:rFonts w:asciiTheme="minorHAnsi" w:eastAsiaTheme="minorEastAsia" w:hAnsiTheme="minorHAnsi" w:cstheme="minorBidi"/>
              <w:noProof/>
            </w:rPr>
          </w:pPr>
          <w:del w:id="501" w:author="Bolleter, Leland (CTR) - FPAC-BC, Fort Collins, CO" w:date="2021-01-19T13:33:00Z">
            <w:r w:rsidRPr="00802132" w:rsidDel="00A76CFC">
              <w:rPr>
                <w:rStyle w:val="Hyperlink"/>
                <w:noProof/>
              </w:rPr>
              <w:fldChar w:fldCharType="begin"/>
            </w:r>
            <w:r w:rsidRPr="00802132" w:rsidDel="00A76CFC">
              <w:rPr>
                <w:rStyle w:val="Hyperlink"/>
                <w:noProof/>
              </w:rPr>
              <w:delInstrText xml:space="preserve"> </w:delInstrText>
            </w:r>
            <w:r w:rsidDel="00A76CFC">
              <w:rPr>
                <w:noProof/>
              </w:rPr>
              <w:delInstrText>HYPERLINK \l "_Toc60772493"</w:delInstrText>
            </w:r>
            <w:r w:rsidRPr="00802132" w:rsidDel="00A76CFC">
              <w:rPr>
                <w:rStyle w:val="Hyperlink"/>
                <w:noProof/>
              </w:rPr>
              <w:delInstrText xml:space="preserve"> </w:delInstrText>
            </w:r>
            <w:r w:rsidRPr="00802132" w:rsidDel="00A76CFC">
              <w:rPr>
                <w:rStyle w:val="Hyperlink"/>
                <w:noProof/>
              </w:rPr>
              <w:fldChar w:fldCharType="separate"/>
            </w:r>
          </w:del>
          <w:ins w:id="502" w:author="Leland" w:date="2021-01-06T21:53:00Z">
            <w:del w:id="503" w:author="Bolleter, Leland (CTR) - FPAC-BC, Fort Collins, CO" w:date="2021-01-19T13:33:00Z">
              <w:r w:rsidR="00EF38FF" w:rsidDel="00A76CFC">
                <w:rPr>
                  <w:rStyle w:val="Hyperlink"/>
                  <w:b/>
                  <w:bCs/>
                  <w:noProof/>
                </w:rPr>
                <w:delText>Error! Hyperlink reference not valid.</w:delText>
              </w:r>
            </w:del>
          </w:ins>
          <w:del w:id="504" w:author="Bolleter, Leland (CTR) - FPAC-BC, Fort Collins, CO" w:date="2021-01-19T13:33:00Z">
            <w:r w:rsidRPr="00802132" w:rsidDel="00A76CFC">
              <w:rPr>
                <w:rStyle w:val="Hyperlink"/>
                <w:noProof/>
              </w:rPr>
              <w:delText>4)</w:delText>
            </w:r>
            <w:r w:rsidDel="00A76CFC">
              <w:rPr>
                <w:rFonts w:asciiTheme="minorHAnsi" w:eastAsiaTheme="minorEastAsia" w:hAnsiTheme="minorHAnsi" w:cstheme="minorBidi"/>
                <w:noProof/>
              </w:rPr>
              <w:tab/>
            </w:r>
            <w:r w:rsidRPr="00802132" w:rsidDel="00A76CFC">
              <w:rPr>
                <w:rStyle w:val="Hyperlink"/>
                <w:noProof/>
              </w:rPr>
              <w:delText>Desired Future State</w:delText>
            </w:r>
            <w:r w:rsidDel="00A76CFC">
              <w:rPr>
                <w:noProof/>
                <w:webHidden/>
              </w:rPr>
              <w:tab/>
            </w:r>
            <w:r w:rsidDel="00A76CFC">
              <w:rPr>
                <w:noProof/>
                <w:webHidden/>
              </w:rPr>
              <w:fldChar w:fldCharType="begin"/>
            </w:r>
            <w:r w:rsidDel="00A76CFC">
              <w:rPr>
                <w:noProof/>
                <w:webHidden/>
              </w:rPr>
              <w:delInstrText xml:space="preserve"> PAGEREF _Toc60772493 \h </w:delInstrText>
            </w:r>
            <w:r w:rsidDel="00A76CFC">
              <w:rPr>
                <w:noProof/>
                <w:webHidden/>
              </w:rPr>
              <w:fldChar w:fldCharType="separate"/>
            </w:r>
          </w:del>
          <w:ins w:id="505" w:author="Bolleter, Leland (CTR) - FPAC-BC, Fort Collins, CO" w:date="2021-01-20T15:04:00Z">
            <w:r w:rsidR="00B24863">
              <w:rPr>
                <w:b/>
                <w:bCs/>
                <w:noProof/>
                <w:webHidden/>
              </w:rPr>
              <w:t>Error! Bookmark not defined.</w:t>
            </w:r>
          </w:ins>
          <w:ins w:id="506" w:author="Leland" w:date="2021-01-07T10:28:00Z">
            <w:del w:id="507" w:author="Bolleter, Leland (CTR) - FPAC-BC, Fort Collins, CO" w:date="2021-01-19T13:33:00Z">
              <w:r w:rsidR="006136CE" w:rsidDel="00A76CFC">
                <w:rPr>
                  <w:b/>
                  <w:bCs/>
                  <w:noProof/>
                  <w:webHidden/>
                </w:rPr>
                <w:delText>Error! Bookmark not defined.</w:delText>
              </w:r>
            </w:del>
          </w:ins>
          <w:del w:id="508" w:author="Bolleter, Leland (CTR) - FPAC-BC, Fort Collins, CO" w:date="2021-01-19T13:33:00Z">
            <w:r w:rsidDel="00A76CFC">
              <w:rPr>
                <w:noProof/>
                <w:webHidden/>
              </w:rPr>
              <w:delText>6</w:delText>
            </w:r>
            <w:r w:rsidDel="00A76CFC">
              <w:rPr>
                <w:noProof/>
                <w:webHidden/>
              </w:rPr>
              <w:fldChar w:fldCharType="end"/>
            </w:r>
            <w:r w:rsidRPr="00802132" w:rsidDel="00A76CFC">
              <w:rPr>
                <w:rStyle w:val="Hyperlink"/>
                <w:noProof/>
              </w:rPr>
              <w:fldChar w:fldCharType="end"/>
            </w:r>
          </w:del>
        </w:p>
        <w:p w14:paraId="207A7089" w14:textId="555CED37" w:rsidR="008E48F8" w:rsidDel="00A76CFC" w:rsidRDefault="008E48F8">
          <w:pPr>
            <w:pStyle w:val="TOC2"/>
            <w:rPr>
              <w:del w:id="509" w:author="Bolleter, Leland (CTR) - FPAC-BC, Fort Collins, CO" w:date="2021-01-19T13:33:00Z"/>
              <w:rFonts w:asciiTheme="minorHAnsi" w:eastAsiaTheme="minorEastAsia" w:hAnsiTheme="minorHAnsi" w:cstheme="minorBidi"/>
              <w:noProof/>
            </w:rPr>
          </w:pPr>
          <w:del w:id="510" w:author="Bolleter, Leland (CTR) - FPAC-BC, Fort Collins, CO" w:date="2021-01-19T13:33:00Z">
            <w:r w:rsidRPr="00802132" w:rsidDel="00A76CFC">
              <w:rPr>
                <w:rStyle w:val="Hyperlink"/>
                <w:noProof/>
              </w:rPr>
              <w:fldChar w:fldCharType="begin"/>
            </w:r>
            <w:r w:rsidRPr="00802132" w:rsidDel="00A76CFC">
              <w:rPr>
                <w:rStyle w:val="Hyperlink"/>
                <w:noProof/>
              </w:rPr>
              <w:delInstrText xml:space="preserve"> </w:delInstrText>
            </w:r>
            <w:r w:rsidDel="00A76CFC">
              <w:rPr>
                <w:noProof/>
              </w:rPr>
              <w:delInstrText>HYPERLINK \l "_Toc60772494"</w:delInstrText>
            </w:r>
            <w:r w:rsidRPr="00802132" w:rsidDel="00A76CFC">
              <w:rPr>
                <w:rStyle w:val="Hyperlink"/>
                <w:noProof/>
              </w:rPr>
              <w:delInstrText xml:space="preserve"> </w:delInstrText>
            </w:r>
            <w:r w:rsidRPr="00802132" w:rsidDel="00A76CFC">
              <w:rPr>
                <w:rStyle w:val="Hyperlink"/>
                <w:noProof/>
              </w:rPr>
              <w:fldChar w:fldCharType="separate"/>
            </w:r>
          </w:del>
          <w:ins w:id="511" w:author="Leland" w:date="2021-01-06T21:53:00Z">
            <w:del w:id="512" w:author="Bolleter, Leland (CTR) - FPAC-BC, Fort Collins, CO" w:date="2021-01-19T13:33:00Z">
              <w:r w:rsidR="00EF38FF" w:rsidDel="00A76CFC">
                <w:rPr>
                  <w:rStyle w:val="Hyperlink"/>
                  <w:b/>
                  <w:bCs/>
                  <w:noProof/>
                </w:rPr>
                <w:delText>Error! Hyperlink reference not valid.</w:delText>
              </w:r>
            </w:del>
          </w:ins>
          <w:del w:id="513" w:author="Bolleter, Leland (CTR) - FPAC-BC, Fort Collins, CO" w:date="2021-01-19T13:33:00Z">
            <w:r w:rsidRPr="00802132" w:rsidDel="00A76CFC">
              <w:rPr>
                <w:rStyle w:val="Hyperlink"/>
                <w:noProof/>
              </w:rPr>
              <w:delText>A.</w:delText>
            </w:r>
            <w:r w:rsidDel="00A76CFC">
              <w:rPr>
                <w:rFonts w:asciiTheme="minorHAnsi" w:eastAsiaTheme="minorEastAsia" w:hAnsiTheme="minorHAnsi" w:cstheme="minorBidi"/>
                <w:noProof/>
              </w:rPr>
              <w:tab/>
            </w:r>
            <w:r w:rsidRPr="00802132" w:rsidDel="00A76CFC">
              <w:rPr>
                <w:rStyle w:val="Hyperlink"/>
                <w:noProof/>
              </w:rPr>
              <w:delText>Capabilities</w:delText>
            </w:r>
            <w:r w:rsidDel="00A76CFC">
              <w:rPr>
                <w:noProof/>
                <w:webHidden/>
              </w:rPr>
              <w:tab/>
            </w:r>
            <w:r w:rsidDel="00A76CFC">
              <w:rPr>
                <w:noProof/>
                <w:webHidden/>
              </w:rPr>
              <w:fldChar w:fldCharType="begin"/>
            </w:r>
            <w:r w:rsidDel="00A76CFC">
              <w:rPr>
                <w:noProof/>
                <w:webHidden/>
              </w:rPr>
              <w:delInstrText xml:space="preserve"> PAGEREF _Toc60772494 \h </w:delInstrText>
            </w:r>
            <w:r w:rsidDel="00A76CFC">
              <w:rPr>
                <w:noProof/>
                <w:webHidden/>
              </w:rPr>
              <w:fldChar w:fldCharType="separate"/>
            </w:r>
          </w:del>
          <w:ins w:id="514" w:author="Bolleter, Leland (CTR) - FPAC-BC, Fort Collins, CO" w:date="2021-01-20T15:04:00Z">
            <w:r w:rsidR="00B24863">
              <w:rPr>
                <w:b/>
                <w:bCs/>
                <w:noProof/>
                <w:webHidden/>
              </w:rPr>
              <w:t>Error! Bookmark not defined.</w:t>
            </w:r>
          </w:ins>
          <w:ins w:id="515" w:author="Leland" w:date="2021-01-07T10:28:00Z">
            <w:del w:id="516" w:author="Bolleter, Leland (CTR) - FPAC-BC, Fort Collins, CO" w:date="2021-01-19T13:33:00Z">
              <w:r w:rsidR="006136CE" w:rsidDel="00A76CFC">
                <w:rPr>
                  <w:b/>
                  <w:bCs/>
                  <w:noProof/>
                  <w:webHidden/>
                </w:rPr>
                <w:delText>Error! Bookmark not defined.</w:delText>
              </w:r>
            </w:del>
          </w:ins>
          <w:del w:id="517" w:author="Bolleter, Leland (CTR) - FPAC-BC, Fort Collins, CO" w:date="2021-01-19T13:33:00Z">
            <w:r w:rsidDel="00A76CFC">
              <w:rPr>
                <w:noProof/>
                <w:webHidden/>
              </w:rPr>
              <w:delText>6</w:delText>
            </w:r>
            <w:r w:rsidDel="00A76CFC">
              <w:rPr>
                <w:noProof/>
                <w:webHidden/>
              </w:rPr>
              <w:fldChar w:fldCharType="end"/>
            </w:r>
            <w:r w:rsidRPr="00802132" w:rsidDel="00A76CFC">
              <w:rPr>
                <w:rStyle w:val="Hyperlink"/>
                <w:noProof/>
              </w:rPr>
              <w:fldChar w:fldCharType="end"/>
            </w:r>
          </w:del>
        </w:p>
        <w:p w14:paraId="143C09E5" w14:textId="0BA078E0" w:rsidR="008E48F8" w:rsidDel="00A76CFC" w:rsidRDefault="008E48F8">
          <w:pPr>
            <w:pStyle w:val="TOC1"/>
            <w:rPr>
              <w:del w:id="518" w:author="Bolleter, Leland (CTR) - FPAC-BC, Fort Collins, CO" w:date="2021-01-19T13:33:00Z"/>
              <w:rFonts w:asciiTheme="minorHAnsi" w:eastAsiaTheme="minorEastAsia" w:hAnsiTheme="minorHAnsi" w:cstheme="minorBidi"/>
              <w:noProof/>
            </w:rPr>
          </w:pPr>
          <w:del w:id="519" w:author="Bolleter, Leland (CTR) - FPAC-BC, Fort Collins, CO" w:date="2021-01-19T13:33:00Z">
            <w:r w:rsidRPr="00802132" w:rsidDel="00A76CFC">
              <w:rPr>
                <w:rStyle w:val="Hyperlink"/>
                <w:noProof/>
              </w:rPr>
              <w:fldChar w:fldCharType="begin"/>
            </w:r>
            <w:r w:rsidRPr="00802132" w:rsidDel="00A76CFC">
              <w:rPr>
                <w:rStyle w:val="Hyperlink"/>
                <w:noProof/>
              </w:rPr>
              <w:delInstrText xml:space="preserve"> </w:delInstrText>
            </w:r>
            <w:r w:rsidDel="00A76CFC">
              <w:rPr>
                <w:noProof/>
              </w:rPr>
              <w:delInstrText>HYPERLINK \l "_Toc60772495"</w:delInstrText>
            </w:r>
            <w:r w:rsidRPr="00802132" w:rsidDel="00A76CFC">
              <w:rPr>
                <w:rStyle w:val="Hyperlink"/>
                <w:noProof/>
              </w:rPr>
              <w:delInstrText xml:space="preserve"> </w:delInstrText>
            </w:r>
            <w:r w:rsidRPr="00802132" w:rsidDel="00A76CFC">
              <w:rPr>
                <w:rStyle w:val="Hyperlink"/>
                <w:noProof/>
              </w:rPr>
              <w:fldChar w:fldCharType="separate"/>
            </w:r>
          </w:del>
          <w:ins w:id="520" w:author="Leland" w:date="2021-01-06T21:53:00Z">
            <w:del w:id="521" w:author="Bolleter, Leland (CTR) - FPAC-BC, Fort Collins, CO" w:date="2021-01-19T13:33:00Z">
              <w:r w:rsidR="00EF38FF" w:rsidDel="00A76CFC">
                <w:rPr>
                  <w:rStyle w:val="Hyperlink"/>
                  <w:b/>
                  <w:bCs/>
                  <w:noProof/>
                </w:rPr>
                <w:delText>Error! Hyperlink reference not valid.</w:delText>
              </w:r>
            </w:del>
          </w:ins>
          <w:del w:id="522" w:author="Bolleter, Leland (CTR) - FPAC-BC, Fort Collins, CO" w:date="2021-01-19T13:33:00Z">
            <w:r w:rsidRPr="00802132" w:rsidDel="00A76CFC">
              <w:rPr>
                <w:rStyle w:val="Hyperlink"/>
                <w:noProof/>
              </w:rPr>
              <w:delText>5)</w:delText>
            </w:r>
            <w:r w:rsidDel="00A76CFC">
              <w:rPr>
                <w:rFonts w:asciiTheme="minorHAnsi" w:eastAsiaTheme="minorEastAsia" w:hAnsiTheme="minorHAnsi" w:cstheme="minorBidi"/>
                <w:noProof/>
              </w:rPr>
              <w:tab/>
            </w:r>
            <w:r w:rsidRPr="00802132" w:rsidDel="00A76CFC">
              <w:rPr>
                <w:rStyle w:val="Hyperlink"/>
                <w:noProof/>
              </w:rPr>
              <w:delText>Business Priority List Received 12-15-2020</w:delText>
            </w:r>
            <w:r w:rsidDel="00A76CFC">
              <w:rPr>
                <w:noProof/>
                <w:webHidden/>
              </w:rPr>
              <w:tab/>
            </w:r>
            <w:r w:rsidDel="00A76CFC">
              <w:rPr>
                <w:noProof/>
                <w:webHidden/>
              </w:rPr>
              <w:fldChar w:fldCharType="begin"/>
            </w:r>
            <w:r w:rsidDel="00A76CFC">
              <w:rPr>
                <w:noProof/>
                <w:webHidden/>
              </w:rPr>
              <w:delInstrText xml:space="preserve"> PAGEREF _Toc60772495 \h </w:delInstrText>
            </w:r>
            <w:r w:rsidDel="00A76CFC">
              <w:rPr>
                <w:noProof/>
                <w:webHidden/>
              </w:rPr>
              <w:fldChar w:fldCharType="separate"/>
            </w:r>
          </w:del>
          <w:ins w:id="523" w:author="Bolleter, Leland (CTR) - FPAC-BC, Fort Collins, CO" w:date="2021-01-20T15:04:00Z">
            <w:r w:rsidR="00B24863">
              <w:rPr>
                <w:b/>
                <w:bCs/>
                <w:noProof/>
                <w:webHidden/>
              </w:rPr>
              <w:t>Error! Bookmark not defined.</w:t>
            </w:r>
          </w:ins>
          <w:ins w:id="524" w:author="Leland" w:date="2021-01-07T10:28:00Z">
            <w:del w:id="525" w:author="Bolleter, Leland (CTR) - FPAC-BC, Fort Collins, CO" w:date="2021-01-19T13:33:00Z">
              <w:r w:rsidR="006136CE" w:rsidDel="00A76CFC">
                <w:rPr>
                  <w:b/>
                  <w:bCs/>
                  <w:noProof/>
                  <w:webHidden/>
                </w:rPr>
                <w:delText>Error! Bookmark not defined.</w:delText>
              </w:r>
            </w:del>
          </w:ins>
          <w:del w:id="526" w:author="Bolleter, Leland (CTR) - FPAC-BC, Fort Collins, CO" w:date="2021-01-19T13:33:00Z">
            <w:r w:rsidDel="00A76CFC">
              <w:rPr>
                <w:noProof/>
                <w:webHidden/>
              </w:rPr>
              <w:delText>8</w:delText>
            </w:r>
            <w:r w:rsidDel="00A76CFC">
              <w:rPr>
                <w:noProof/>
                <w:webHidden/>
              </w:rPr>
              <w:fldChar w:fldCharType="end"/>
            </w:r>
            <w:r w:rsidRPr="00802132" w:rsidDel="00A76CFC">
              <w:rPr>
                <w:rStyle w:val="Hyperlink"/>
                <w:noProof/>
              </w:rPr>
              <w:fldChar w:fldCharType="end"/>
            </w:r>
          </w:del>
        </w:p>
        <w:p w14:paraId="5E544CAA" w14:textId="00085A5D" w:rsidR="008E48F8" w:rsidDel="00A76CFC" w:rsidRDefault="008E48F8">
          <w:pPr>
            <w:pStyle w:val="TOC1"/>
            <w:rPr>
              <w:del w:id="527" w:author="Bolleter, Leland (CTR) - FPAC-BC, Fort Collins, CO" w:date="2021-01-19T13:33:00Z"/>
              <w:rFonts w:asciiTheme="minorHAnsi" w:eastAsiaTheme="minorEastAsia" w:hAnsiTheme="minorHAnsi" w:cstheme="minorBidi"/>
              <w:noProof/>
            </w:rPr>
          </w:pPr>
          <w:del w:id="528" w:author="Bolleter, Leland (CTR) - FPAC-BC, Fort Collins, CO" w:date="2021-01-19T13:33:00Z">
            <w:r w:rsidRPr="00802132" w:rsidDel="00A76CFC">
              <w:rPr>
                <w:rStyle w:val="Hyperlink"/>
                <w:noProof/>
              </w:rPr>
              <w:fldChar w:fldCharType="begin"/>
            </w:r>
            <w:r w:rsidRPr="00802132" w:rsidDel="00A76CFC">
              <w:rPr>
                <w:rStyle w:val="Hyperlink"/>
                <w:noProof/>
              </w:rPr>
              <w:delInstrText xml:space="preserve"> </w:delInstrText>
            </w:r>
            <w:r w:rsidDel="00A76CFC">
              <w:rPr>
                <w:noProof/>
              </w:rPr>
              <w:delInstrText>HYPERLINK \l "_Toc60772496"</w:delInstrText>
            </w:r>
            <w:r w:rsidRPr="00802132" w:rsidDel="00A76CFC">
              <w:rPr>
                <w:rStyle w:val="Hyperlink"/>
                <w:noProof/>
              </w:rPr>
              <w:delInstrText xml:space="preserve"> </w:delInstrText>
            </w:r>
            <w:r w:rsidRPr="00802132" w:rsidDel="00A76CFC">
              <w:rPr>
                <w:rStyle w:val="Hyperlink"/>
                <w:noProof/>
              </w:rPr>
              <w:fldChar w:fldCharType="separate"/>
            </w:r>
          </w:del>
          <w:ins w:id="529" w:author="Leland" w:date="2021-01-06T21:53:00Z">
            <w:del w:id="530" w:author="Bolleter, Leland (CTR) - FPAC-BC, Fort Collins, CO" w:date="2021-01-19T13:33:00Z">
              <w:r w:rsidR="00EF38FF" w:rsidDel="00A76CFC">
                <w:rPr>
                  <w:rStyle w:val="Hyperlink"/>
                  <w:b/>
                  <w:bCs/>
                  <w:noProof/>
                </w:rPr>
                <w:delText>Error! Hyperlink reference not valid.</w:delText>
              </w:r>
            </w:del>
          </w:ins>
          <w:del w:id="531" w:author="Bolleter, Leland (CTR) - FPAC-BC, Fort Collins, CO" w:date="2021-01-19T13:33:00Z">
            <w:r w:rsidRPr="00802132" w:rsidDel="00A76CFC">
              <w:rPr>
                <w:rStyle w:val="Hyperlink"/>
                <w:noProof/>
              </w:rPr>
              <w:delText>7)</w:delText>
            </w:r>
            <w:r w:rsidDel="00A76CFC">
              <w:rPr>
                <w:rFonts w:asciiTheme="minorHAnsi" w:eastAsiaTheme="minorEastAsia" w:hAnsiTheme="minorHAnsi" w:cstheme="minorBidi"/>
                <w:noProof/>
              </w:rPr>
              <w:tab/>
            </w:r>
            <w:r w:rsidRPr="00802132" w:rsidDel="00A76CFC">
              <w:rPr>
                <w:rStyle w:val="Hyperlink"/>
                <w:noProof/>
              </w:rPr>
              <w:delText>Proposed Future State – Short-Term 3-6 Months</w:delText>
            </w:r>
            <w:r w:rsidDel="00A76CFC">
              <w:rPr>
                <w:noProof/>
                <w:webHidden/>
              </w:rPr>
              <w:tab/>
            </w:r>
            <w:r w:rsidDel="00A76CFC">
              <w:rPr>
                <w:noProof/>
                <w:webHidden/>
              </w:rPr>
              <w:fldChar w:fldCharType="begin"/>
            </w:r>
            <w:r w:rsidDel="00A76CFC">
              <w:rPr>
                <w:noProof/>
                <w:webHidden/>
              </w:rPr>
              <w:delInstrText xml:space="preserve"> PAGEREF _Toc60772496 \h </w:delInstrText>
            </w:r>
            <w:r w:rsidDel="00A76CFC">
              <w:rPr>
                <w:noProof/>
                <w:webHidden/>
              </w:rPr>
              <w:fldChar w:fldCharType="separate"/>
            </w:r>
          </w:del>
          <w:ins w:id="532" w:author="Bolleter, Leland (CTR) - FPAC-BC, Fort Collins, CO" w:date="2021-01-20T15:04:00Z">
            <w:r w:rsidR="00B24863">
              <w:rPr>
                <w:b/>
                <w:bCs/>
                <w:noProof/>
                <w:webHidden/>
              </w:rPr>
              <w:t>Error! Bookmark not defined.</w:t>
            </w:r>
          </w:ins>
          <w:ins w:id="533" w:author="Leland" w:date="2021-01-07T10:28:00Z">
            <w:del w:id="534" w:author="Bolleter, Leland (CTR) - FPAC-BC, Fort Collins, CO" w:date="2021-01-19T13:33:00Z">
              <w:r w:rsidR="006136CE" w:rsidDel="00A76CFC">
                <w:rPr>
                  <w:b/>
                  <w:bCs/>
                  <w:noProof/>
                  <w:webHidden/>
                </w:rPr>
                <w:delText>Error! Bookmark not defined.</w:delText>
              </w:r>
            </w:del>
          </w:ins>
          <w:del w:id="535" w:author="Bolleter, Leland (CTR) - FPAC-BC, Fort Collins, CO" w:date="2021-01-19T13:33:00Z">
            <w:r w:rsidDel="00A76CFC">
              <w:rPr>
                <w:noProof/>
                <w:webHidden/>
              </w:rPr>
              <w:delText>10</w:delText>
            </w:r>
            <w:r w:rsidDel="00A76CFC">
              <w:rPr>
                <w:noProof/>
                <w:webHidden/>
              </w:rPr>
              <w:fldChar w:fldCharType="end"/>
            </w:r>
            <w:r w:rsidRPr="00802132" w:rsidDel="00A76CFC">
              <w:rPr>
                <w:rStyle w:val="Hyperlink"/>
                <w:noProof/>
              </w:rPr>
              <w:fldChar w:fldCharType="end"/>
            </w:r>
          </w:del>
        </w:p>
        <w:p w14:paraId="630DF19E" w14:textId="5A470583" w:rsidR="008E48F8" w:rsidDel="00A76CFC" w:rsidRDefault="008E48F8">
          <w:pPr>
            <w:pStyle w:val="TOC3"/>
            <w:tabs>
              <w:tab w:val="left" w:pos="880"/>
              <w:tab w:val="right" w:leader="dot" w:pos="9350"/>
            </w:tabs>
            <w:rPr>
              <w:del w:id="536" w:author="Bolleter, Leland (CTR) - FPAC-BC, Fort Collins, CO" w:date="2021-01-19T13:33:00Z"/>
              <w:rFonts w:asciiTheme="minorHAnsi" w:eastAsiaTheme="minorEastAsia" w:hAnsiTheme="minorHAnsi" w:cstheme="minorBidi"/>
              <w:noProof/>
            </w:rPr>
          </w:pPr>
          <w:del w:id="537" w:author="Bolleter, Leland (CTR) - FPAC-BC, Fort Collins, CO" w:date="2021-01-19T13:33:00Z">
            <w:r w:rsidRPr="00802132" w:rsidDel="00A76CFC">
              <w:rPr>
                <w:rStyle w:val="Hyperlink"/>
                <w:noProof/>
              </w:rPr>
              <w:fldChar w:fldCharType="begin"/>
            </w:r>
            <w:r w:rsidRPr="00802132" w:rsidDel="00A76CFC">
              <w:rPr>
                <w:rStyle w:val="Hyperlink"/>
                <w:noProof/>
              </w:rPr>
              <w:delInstrText xml:space="preserve"> </w:delInstrText>
            </w:r>
            <w:r w:rsidDel="00A76CFC">
              <w:rPr>
                <w:noProof/>
              </w:rPr>
              <w:delInstrText>HYPERLINK \l "_Toc60772497"</w:delInstrText>
            </w:r>
            <w:r w:rsidRPr="00802132" w:rsidDel="00A76CFC">
              <w:rPr>
                <w:rStyle w:val="Hyperlink"/>
                <w:noProof/>
              </w:rPr>
              <w:delInstrText xml:space="preserve"> </w:delInstrText>
            </w:r>
            <w:r w:rsidRPr="00802132" w:rsidDel="00A76CFC">
              <w:rPr>
                <w:rStyle w:val="Hyperlink"/>
                <w:noProof/>
              </w:rPr>
              <w:fldChar w:fldCharType="separate"/>
            </w:r>
          </w:del>
          <w:ins w:id="538" w:author="Leland" w:date="2021-01-06T21:53:00Z">
            <w:del w:id="539" w:author="Bolleter, Leland (CTR) - FPAC-BC, Fort Collins, CO" w:date="2021-01-19T13:33:00Z">
              <w:r w:rsidR="00EF38FF" w:rsidDel="00A76CFC">
                <w:rPr>
                  <w:rStyle w:val="Hyperlink"/>
                  <w:b/>
                  <w:bCs/>
                  <w:noProof/>
                </w:rPr>
                <w:delText>Error! Hyperlink reference not valid.</w:delText>
              </w:r>
            </w:del>
          </w:ins>
          <w:del w:id="540" w:author="Bolleter, Leland (CTR) - FPAC-BC, Fort Collins, CO" w:date="2021-01-19T13:33:00Z">
            <w:r w:rsidRPr="00802132" w:rsidDel="00A76CFC">
              <w:rPr>
                <w:rStyle w:val="Hyperlink"/>
                <w:noProof/>
              </w:rPr>
              <w:delText>1.</w:delText>
            </w:r>
            <w:r w:rsidDel="00A76CFC">
              <w:rPr>
                <w:rFonts w:asciiTheme="minorHAnsi" w:eastAsiaTheme="minorEastAsia" w:hAnsiTheme="minorHAnsi" w:cstheme="minorBidi"/>
                <w:noProof/>
              </w:rPr>
              <w:tab/>
            </w:r>
            <w:r w:rsidRPr="00802132" w:rsidDel="00A76CFC">
              <w:rPr>
                <w:rStyle w:val="Hyperlink"/>
                <w:noProof/>
              </w:rPr>
              <w:delText>SQL Server 2019</w:delText>
            </w:r>
            <w:r w:rsidDel="00A76CFC">
              <w:rPr>
                <w:noProof/>
                <w:webHidden/>
              </w:rPr>
              <w:tab/>
            </w:r>
            <w:r w:rsidDel="00A76CFC">
              <w:rPr>
                <w:noProof/>
                <w:webHidden/>
              </w:rPr>
              <w:fldChar w:fldCharType="begin"/>
            </w:r>
            <w:r w:rsidDel="00A76CFC">
              <w:rPr>
                <w:noProof/>
                <w:webHidden/>
              </w:rPr>
              <w:delInstrText xml:space="preserve"> PAGEREF _Toc60772497 \h </w:delInstrText>
            </w:r>
            <w:r w:rsidDel="00A76CFC">
              <w:rPr>
                <w:noProof/>
                <w:webHidden/>
              </w:rPr>
              <w:fldChar w:fldCharType="separate"/>
            </w:r>
          </w:del>
          <w:ins w:id="541" w:author="Bolleter, Leland (CTR) - FPAC-BC, Fort Collins, CO" w:date="2021-01-20T15:04:00Z">
            <w:r w:rsidR="00B24863">
              <w:rPr>
                <w:b/>
                <w:bCs/>
                <w:noProof/>
                <w:webHidden/>
              </w:rPr>
              <w:t>Error! Bookmark not defined.</w:t>
            </w:r>
          </w:ins>
          <w:ins w:id="542" w:author="Leland" w:date="2021-01-07T10:28:00Z">
            <w:del w:id="543" w:author="Bolleter, Leland (CTR) - FPAC-BC, Fort Collins, CO" w:date="2021-01-19T13:33:00Z">
              <w:r w:rsidR="006136CE" w:rsidDel="00A76CFC">
                <w:rPr>
                  <w:b/>
                  <w:bCs/>
                  <w:noProof/>
                  <w:webHidden/>
                </w:rPr>
                <w:delText>Error! Bookmark not defined.</w:delText>
              </w:r>
            </w:del>
          </w:ins>
          <w:del w:id="544" w:author="Bolleter, Leland (CTR) - FPAC-BC, Fort Collins, CO" w:date="2021-01-19T13:33:00Z">
            <w:r w:rsidDel="00A76CFC">
              <w:rPr>
                <w:noProof/>
                <w:webHidden/>
              </w:rPr>
              <w:delText>10</w:delText>
            </w:r>
            <w:r w:rsidDel="00A76CFC">
              <w:rPr>
                <w:noProof/>
                <w:webHidden/>
              </w:rPr>
              <w:fldChar w:fldCharType="end"/>
            </w:r>
            <w:r w:rsidRPr="00802132" w:rsidDel="00A76CFC">
              <w:rPr>
                <w:rStyle w:val="Hyperlink"/>
                <w:noProof/>
              </w:rPr>
              <w:fldChar w:fldCharType="end"/>
            </w:r>
          </w:del>
        </w:p>
        <w:p w14:paraId="28FB2EC4" w14:textId="44997505" w:rsidR="008E48F8" w:rsidDel="00A76CFC" w:rsidRDefault="008E48F8">
          <w:pPr>
            <w:pStyle w:val="TOC3"/>
            <w:tabs>
              <w:tab w:val="left" w:pos="880"/>
              <w:tab w:val="right" w:leader="dot" w:pos="9350"/>
            </w:tabs>
            <w:rPr>
              <w:del w:id="545" w:author="Bolleter, Leland (CTR) - FPAC-BC, Fort Collins, CO" w:date="2021-01-19T13:33:00Z"/>
              <w:rFonts w:asciiTheme="minorHAnsi" w:eastAsiaTheme="minorEastAsia" w:hAnsiTheme="minorHAnsi" w:cstheme="minorBidi"/>
              <w:noProof/>
            </w:rPr>
          </w:pPr>
          <w:del w:id="546" w:author="Bolleter, Leland (CTR) - FPAC-BC, Fort Collins, CO" w:date="2021-01-19T13:33:00Z">
            <w:r w:rsidRPr="00802132" w:rsidDel="00A76CFC">
              <w:rPr>
                <w:rStyle w:val="Hyperlink"/>
                <w:noProof/>
              </w:rPr>
              <w:fldChar w:fldCharType="begin"/>
            </w:r>
            <w:r w:rsidRPr="00802132" w:rsidDel="00A76CFC">
              <w:rPr>
                <w:rStyle w:val="Hyperlink"/>
                <w:noProof/>
              </w:rPr>
              <w:delInstrText xml:space="preserve"> </w:delInstrText>
            </w:r>
            <w:r w:rsidDel="00A76CFC">
              <w:rPr>
                <w:noProof/>
              </w:rPr>
              <w:delInstrText>HYPERLINK \l "_Toc60772498"</w:delInstrText>
            </w:r>
            <w:r w:rsidRPr="00802132" w:rsidDel="00A76CFC">
              <w:rPr>
                <w:rStyle w:val="Hyperlink"/>
                <w:noProof/>
              </w:rPr>
              <w:delInstrText xml:space="preserve"> </w:delInstrText>
            </w:r>
            <w:r w:rsidRPr="00802132" w:rsidDel="00A76CFC">
              <w:rPr>
                <w:rStyle w:val="Hyperlink"/>
                <w:noProof/>
              </w:rPr>
              <w:fldChar w:fldCharType="separate"/>
            </w:r>
          </w:del>
          <w:ins w:id="547" w:author="Leland" w:date="2021-01-06T21:53:00Z">
            <w:del w:id="548" w:author="Bolleter, Leland (CTR) - FPAC-BC, Fort Collins, CO" w:date="2021-01-19T13:33:00Z">
              <w:r w:rsidR="00EF38FF" w:rsidDel="00A76CFC">
                <w:rPr>
                  <w:rStyle w:val="Hyperlink"/>
                  <w:b/>
                  <w:bCs/>
                  <w:noProof/>
                </w:rPr>
                <w:delText>Error! Hyperlink reference not valid.</w:delText>
              </w:r>
            </w:del>
          </w:ins>
          <w:del w:id="549" w:author="Bolleter, Leland (CTR) - FPAC-BC, Fort Collins, CO" w:date="2021-01-19T13:33:00Z">
            <w:r w:rsidRPr="00802132" w:rsidDel="00A76CFC">
              <w:rPr>
                <w:rStyle w:val="Hyperlink"/>
                <w:noProof/>
              </w:rPr>
              <w:delText>2.</w:delText>
            </w:r>
            <w:r w:rsidDel="00A76CFC">
              <w:rPr>
                <w:rFonts w:asciiTheme="minorHAnsi" w:eastAsiaTheme="minorEastAsia" w:hAnsiTheme="minorHAnsi" w:cstheme="minorBidi"/>
                <w:noProof/>
              </w:rPr>
              <w:tab/>
            </w:r>
            <w:r w:rsidRPr="00802132" w:rsidDel="00A76CFC">
              <w:rPr>
                <w:rStyle w:val="Hyperlink"/>
                <w:noProof/>
              </w:rPr>
              <w:delText>PostgreSQL with PostGIS</w:delText>
            </w:r>
            <w:r w:rsidDel="00A76CFC">
              <w:rPr>
                <w:noProof/>
                <w:webHidden/>
              </w:rPr>
              <w:tab/>
            </w:r>
            <w:r w:rsidDel="00A76CFC">
              <w:rPr>
                <w:noProof/>
                <w:webHidden/>
              </w:rPr>
              <w:fldChar w:fldCharType="begin"/>
            </w:r>
            <w:r w:rsidDel="00A76CFC">
              <w:rPr>
                <w:noProof/>
                <w:webHidden/>
              </w:rPr>
              <w:delInstrText xml:space="preserve"> PAGEREF _Toc60772498 \h </w:delInstrText>
            </w:r>
            <w:r w:rsidDel="00A76CFC">
              <w:rPr>
                <w:noProof/>
                <w:webHidden/>
              </w:rPr>
              <w:fldChar w:fldCharType="separate"/>
            </w:r>
          </w:del>
          <w:ins w:id="550" w:author="Bolleter, Leland (CTR) - FPAC-BC, Fort Collins, CO" w:date="2021-01-20T15:04:00Z">
            <w:r w:rsidR="00B24863">
              <w:rPr>
                <w:b/>
                <w:bCs/>
                <w:noProof/>
                <w:webHidden/>
              </w:rPr>
              <w:t>Error! Bookmark not defined.</w:t>
            </w:r>
          </w:ins>
          <w:ins w:id="551" w:author="Leland" w:date="2021-01-07T10:28:00Z">
            <w:del w:id="552" w:author="Bolleter, Leland (CTR) - FPAC-BC, Fort Collins, CO" w:date="2021-01-19T13:33:00Z">
              <w:r w:rsidR="006136CE" w:rsidDel="00A76CFC">
                <w:rPr>
                  <w:b/>
                  <w:bCs/>
                  <w:noProof/>
                  <w:webHidden/>
                </w:rPr>
                <w:delText>Error! Bookmark not defined.</w:delText>
              </w:r>
            </w:del>
          </w:ins>
          <w:del w:id="553" w:author="Bolleter, Leland (CTR) - FPAC-BC, Fort Collins, CO" w:date="2021-01-19T13:33:00Z">
            <w:r w:rsidDel="00A76CFC">
              <w:rPr>
                <w:noProof/>
                <w:webHidden/>
              </w:rPr>
              <w:delText>11</w:delText>
            </w:r>
            <w:r w:rsidDel="00A76CFC">
              <w:rPr>
                <w:noProof/>
                <w:webHidden/>
              </w:rPr>
              <w:fldChar w:fldCharType="end"/>
            </w:r>
            <w:r w:rsidRPr="00802132" w:rsidDel="00A76CFC">
              <w:rPr>
                <w:rStyle w:val="Hyperlink"/>
                <w:noProof/>
              </w:rPr>
              <w:fldChar w:fldCharType="end"/>
            </w:r>
          </w:del>
        </w:p>
        <w:p w14:paraId="473DCC0D" w14:textId="39864C14" w:rsidR="008E48F8" w:rsidDel="00A76CFC" w:rsidRDefault="008E48F8">
          <w:pPr>
            <w:pStyle w:val="TOC1"/>
            <w:rPr>
              <w:del w:id="554" w:author="Bolleter, Leland (CTR) - FPAC-BC, Fort Collins, CO" w:date="2021-01-19T13:33:00Z"/>
              <w:rFonts w:asciiTheme="minorHAnsi" w:eastAsiaTheme="minorEastAsia" w:hAnsiTheme="minorHAnsi" w:cstheme="minorBidi"/>
              <w:noProof/>
            </w:rPr>
          </w:pPr>
          <w:del w:id="555" w:author="Bolleter, Leland (CTR) - FPAC-BC, Fort Collins, CO" w:date="2021-01-19T13:33:00Z">
            <w:r w:rsidRPr="00802132" w:rsidDel="00A76CFC">
              <w:rPr>
                <w:rStyle w:val="Hyperlink"/>
                <w:noProof/>
              </w:rPr>
              <w:fldChar w:fldCharType="begin"/>
            </w:r>
            <w:r w:rsidRPr="00802132" w:rsidDel="00A76CFC">
              <w:rPr>
                <w:rStyle w:val="Hyperlink"/>
                <w:noProof/>
              </w:rPr>
              <w:delInstrText xml:space="preserve"> </w:delInstrText>
            </w:r>
            <w:r w:rsidDel="00A76CFC">
              <w:rPr>
                <w:noProof/>
              </w:rPr>
              <w:delInstrText>HYPERLINK \l "_Toc60772500"</w:delInstrText>
            </w:r>
            <w:r w:rsidRPr="00802132" w:rsidDel="00A76CFC">
              <w:rPr>
                <w:rStyle w:val="Hyperlink"/>
                <w:noProof/>
              </w:rPr>
              <w:delInstrText xml:space="preserve"> </w:delInstrText>
            </w:r>
            <w:r w:rsidRPr="00802132" w:rsidDel="00A76CFC">
              <w:rPr>
                <w:rStyle w:val="Hyperlink"/>
                <w:noProof/>
              </w:rPr>
              <w:fldChar w:fldCharType="separate"/>
            </w:r>
          </w:del>
          <w:ins w:id="556" w:author="Leland" w:date="2021-01-06T21:53:00Z">
            <w:del w:id="557" w:author="Bolleter, Leland (CTR) - FPAC-BC, Fort Collins, CO" w:date="2021-01-19T13:33:00Z">
              <w:r w:rsidR="00EF38FF" w:rsidDel="00A76CFC">
                <w:rPr>
                  <w:rStyle w:val="Hyperlink"/>
                  <w:b/>
                  <w:bCs/>
                  <w:noProof/>
                </w:rPr>
                <w:delText>Error! Hyperlink reference not valid.</w:delText>
              </w:r>
            </w:del>
          </w:ins>
          <w:del w:id="558" w:author="Bolleter, Leland (CTR) - FPAC-BC, Fort Collins, CO" w:date="2021-01-19T13:33:00Z">
            <w:r w:rsidRPr="00802132" w:rsidDel="00A76CFC">
              <w:rPr>
                <w:rStyle w:val="Hyperlink"/>
                <w:noProof/>
              </w:rPr>
              <w:delText>8)</w:delText>
            </w:r>
            <w:r w:rsidDel="00A76CFC">
              <w:rPr>
                <w:rFonts w:asciiTheme="minorHAnsi" w:eastAsiaTheme="minorEastAsia" w:hAnsiTheme="minorHAnsi" w:cstheme="minorBidi"/>
                <w:noProof/>
              </w:rPr>
              <w:tab/>
            </w:r>
            <w:r w:rsidRPr="00802132" w:rsidDel="00A76CFC">
              <w:rPr>
                <w:rStyle w:val="Hyperlink"/>
                <w:noProof/>
              </w:rPr>
              <w:delText>Technology for Further Investigation – Long-Term</w:delText>
            </w:r>
            <w:r w:rsidDel="00A76CFC">
              <w:rPr>
                <w:noProof/>
                <w:webHidden/>
              </w:rPr>
              <w:tab/>
            </w:r>
            <w:r w:rsidDel="00A76CFC">
              <w:rPr>
                <w:noProof/>
                <w:webHidden/>
              </w:rPr>
              <w:fldChar w:fldCharType="begin"/>
            </w:r>
            <w:r w:rsidDel="00A76CFC">
              <w:rPr>
                <w:noProof/>
                <w:webHidden/>
              </w:rPr>
              <w:delInstrText xml:space="preserve"> PAGEREF _Toc60772500 \h </w:delInstrText>
            </w:r>
            <w:r w:rsidDel="00A76CFC">
              <w:rPr>
                <w:noProof/>
                <w:webHidden/>
              </w:rPr>
              <w:fldChar w:fldCharType="separate"/>
            </w:r>
          </w:del>
          <w:ins w:id="559" w:author="Bolleter, Leland (CTR) - FPAC-BC, Fort Collins, CO" w:date="2021-01-20T15:04:00Z">
            <w:r w:rsidR="00B24863">
              <w:rPr>
                <w:b/>
                <w:bCs/>
                <w:noProof/>
                <w:webHidden/>
              </w:rPr>
              <w:t>Error! Bookmark not defined.</w:t>
            </w:r>
          </w:ins>
          <w:ins w:id="560" w:author="Leland" w:date="2021-01-07T10:28:00Z">
            <w:del w:id="561" w:author="Bolleter, Leland (CTR) - FPAC-BC, Fort Collins, CO" w:date="2021-01-19T13:33:00Z">
              <w:r w:rsidR="006136CE" w:rsidDel="00A76CFC">
                <w:rPr>
                  <w:b/>
                  <w:bCs/>
                  <w:noProof/>
                  <w:webHidden/>
                </w:rPr>
                <w:delText>Error! Bookmark not defined.</w:delText>
              </w:r>
            </w:del>
          </w:ins>
          <w:del w:id="562" w:author="Bolleter, Leland (CTR) - FPAC-BC, Fort Collins, CO" w:date="2021-01-19T13:33:00Z">
            <w:r w:rsidDel="00A76CFC">
              <w:rPr>
                <w:noProof/>
                <w:webHidden/>
              </w:rPr>
              <w:delText>11</w:delText>
            </w:r>
            <w:r w:rsidDel="00A76CFC">
              <w:rPr>
                <w:noProof/>
                <w:webHidden/>
              </w:rPr>
              <w:fldChar w:fldCharType="end"/>
            </w:r>
            <w:r w:rsidRPr="00802132" w:rsidDel="00A76CFC">
              <w:rPr>
                <w:rStyle w:val="Hyperlink"/>
                <w:noProof/>
              </w:rPr>
              <w:fldChar w:fldCharType="end"/>
            </w:r>
          </w:del>
        </w:p>
        <w:p w14:paraId="28C9E711" w14:textId="52343FA9" w:rsidR="008E48F8" w:rsidDel="00A76CFC" w:rsidRDefault="008E48F8">
          <w:pPr>
            <w:pStyle w:val="TOC1"/>
            <w:rPr>
              <w:del w:id="563" w:author="Bolleter, Leland (CTR) - FPAC-BC, Fort Collins, CO" w:date="2021-01-19T13:33:00Z"/>
              <w:rFonts w:asciiTheme="minorHAnsi" w:eastAsiaTheme="minorEastAsia" w:hAnsiTheme="minorHAnsi" w:cstheme="minorBidi"/>
              <w:noProof/>
            </w:rPr>
          </w:pPr>
          <w:del w:id="564" w:author="Bolleter, Leland (CTR) - FPAC-BC, Fort Collins, CO" w:date="2021-01-19T13:33:00Z">
            <w:r w:rsidRPr="00802132" w:rsidDel="00A76CFC">
              <w:rPr>
                <w:rStyle w:val="Hyperlink"/>
                <w:noProof/>
              </w:rPr>
              <w:fldChar w:fldCharType="begin"/>
            </w:r>
            <w:r w:rsidRPr="00802132" w:rsidDel="00A76CFC">
              <w:rPr>
                <w:rStyle w:val="Hyperlink"/>
                <w:noProof/>
              </w:rPr>
              <w:delInstrText xml:space="preserve"> </w:delInstrText>
            </w:r>
            <w:r w:rsidDel="00A76CFC">
              <w:rPr>
                <w:noProof/>
              </w:rPr>
              <w:delInstrText>HYPERLINK \l "_Toc60772501"</w:delInstrText>
            </w:r>
            <w:r w:rsidRPr="00802132" w:rsidDel="00A76CFC">
              <w:rPr>
                <w:rStyle w:val="Hyperlink"/>
                <w:noProof/>
              </w:rPr>
              <w:delInstrText xml:space="preserve"> </w:delInstrText>
            </w:r>
            <w:r w:rsidRPr="00802132" w:rsidDel="00A76CFC">
              <w:rPr>
                <w:rStyle w:val="Hyperlink"/>
                <w:noProof/>
              </w:rPr>
              <w:fldChar w:fldCharType="separate"/>
            </w:r>
          </w:del>
          <w:ins w:id="565" w:author="Leland" w:date="2021-01-06T21:53:00Z">
            <w:del w:id="566" w:author="Bolleter, Leland (CTR) - FPAC-BC, Fort Collins, CO" w:date="2021-01-19T13:33:00Z">
              <w:r w:rsidR="00EF38FF" w:rsidDel="00A76CFC">
                <w:rPr>
                  <w:rStyle w:val="Hyperlink"/>
                  <w:b/>
                  <w:bCs/>
                  <w:noProof/>
                </w:rPr>
                <w:delText>Error! Hyperlink reference not valid.</w:delText>
              </w:r>
            </w:del>
          </w:ins>
          <w:del w:id="567" w:author="Bolleter, Leland (CTR) - FPAC-BC, Fort Collins, CO" w:date="2021-01-19T13:33:00Z">
            <w:r w:rsidRPr="00802132" w:rsidDel="00A76CFC">
              <w:rPr>
                <w:rStyle w:val="Hyperlink"/>
                <w:noProof/>
              </w:rPr>
              <w:delText>9)</w:delText>
            </w:r>
            <w:r w:rsidDel="00A76CFC">
              <w:rPr>
                <w:rFonts w:asciiTheme="minorHAnsi" w:eastAsiaTheme="minorEastAsia" w:hAnsiTheme="minorHAnsi" w:cstheme="minorBidi"/>
                <w:noProof/>
              </w:rPr>
              <w:tab/>
            </w:r>
            <w:r w:rsidRPr="00802132" w:rsidDel="00A76CFC">
              <w:rPr>
                <w:rStyle w:val="Hyperlink"/>
                <w:noProof/>
              </w:rPr>
              <w:delText>Analytics Tools</w:delText>
            </w:r>
            <w:r w:rsidDel="00A76CFC">
              <w:rPr>
                <w:noProof/>
                <w:webHidden/>
              </w:rPr>
              <w:tab/>
            </w:r>
            <w:r w:rsidDel="00A76CFC">
              <w:rPr>
                <w:noProof/>
                <w:webHidden/>
              </w:rPr>
              <w:fldChar w:fldCharType="begin"/>
            </w:r>
            <w:r w:rsidDel="00A76CFC">
              <w:rPr>
                <w:noProof/>
                <w:webHidden/>
              </w:rPr>
              <w:delInstrText xml:space="preserve"> PAGEREF _Toc60772501 \h </w:delInstrText>
            </w:r>
            <w:r w:rsidDel="00A76CFC">
              <w:rPr>
                <w:noProof/>
                <w:webHidden/>
              </w:rPr>
              <w:fldChar w:fldCharType="separate"/>
            </w:r>
          </w:del>
          <w:ins w:id="568" w:author="Bolleter, Leland (CTR) - FPAC-BC, Fort Collins, CO" w:date="2021-01-20T15:04:00Z">
            <w:r w:rsidR="00B24863">
              <w:rPr>
                <w:b/>
                <w:bCs/>
                <w:noProof/>
                <w:webHidden/>
              </w:rPr>
              <w:t>Error! Bookmark not defined.</w:t>
            </w:r>
          </w:ins>
          <w:ins w:id="569" w:author="Leland" w:date="2021-01-07T10:28:00Z">
            <w:del w:id="570" w:author="Bolleter, Leland (CTR) - FPAC-BC, Fort Collins, CO" w:date="2021-01-19T13:33:00Z">
              <w:r w:rsidR="006136CE" w:rsidDel="00A76CFC">
                <w:rPr>
                  <w:b/>
                  <w:bCs/>
                  <w:noProof/>
                  <w:webHidden/>
                </w:rPr>
                <w:delText>Error! Bookmark not defined.</w:delText>
              </w:r>
            </w:del>
          </w:ins>
          <w:del w:id="571" w:author="Bolleter, Leland (CTR) - FPAC-BC, Fort Collins, CO" w:date="2021-01-19T13:33:00Z">
            <w:r w:rsidDel="00A76CFC">
              <w:rPr>
                <w:noProof/>
                <w:webHidden/>
              </w:rPr>
              <w:delText>12</w:delText>
            </w:r>
            <w:r w:rsidDel="00A76CFC">
              <w:rPr>
                <w:noProof/>
                <w:webHidden/>
              </w:rPr>
              <w:fldChar w:fldCharType="end"/>
            </w:r>
            <w:r w:rsidRPr="00802132" w:rsidDel="00A76CFC">
              <w:rPr>
                <w:rStyle w:val="Hyperlink"/>
                <w:noProof/>
              </w:rPr>
              <w:fldChar w:fldCharType="end"/>
            </w:r>
          </w:del>
        </w:p>
        <w:p w14:paraId="64B23092" w14:textId="303F81CB" w:rsidR="008E48F8" w:rsidDel="00A76CFC" w:rsidRDefault="008E48F8">
          <w:pPr>
            <w:pStyle w:val="TOC1"/>
            <w:rPr>
              <w:del w:id="572" w:author="Bolleter, Leland (CTR) - FPAC-BC, Fort Collins, CO" w:date="2021-01-19T13:33:00Z"/>
              <w:rFonts w:asciiTheme="minorHAnsi" w:eastAsiaTheme="minorEastAsia" w:hAnsiTheme="minorHAnsi" w:cstheme="minorBidi"/>
              <w:noProof/>
            </w:rPr>
          </w:pPr>
          <w:del w:id="573" w:author="Bolleter, Leland (CTR) - FPAC-BC, Fort Collins, CO" w:date="2021-01-19T13:33:00Z">
            <w:r w:rsidRPr="00802132" w:rsidDel="00A76CFC">
              <w:rPr>
                <w:rStyle w:val="Hyperlink"/>
                <w:noProof/>
              </w:rPr>
              <w:fldChar w:fldCharType="begin"/>
            </w:r>
            <w:r w:rsidRPr="00802132" w:rsidDel="00A76CFC">
              <w:rPr>
                <w:rStyle w:val="Hyperlink"/>
                <w:noProof/>
              </w:rPr>
              <w:delInstrText xml:space="preserve"> </w:delInstrText>
            </w:r>
            <w:r w:rsidDel="00A76CFC">
              <w:rPr>
                <w:noProof/>
              </w:rPr>
              <w:delInstrText>HYPERLINK \l "_Toc60772502"</w:delInstrText>
            </w:r>
            <w:r w:rsidRPr="00802132" w:rsidDel="00A76CFC">
              <w:rPr>
                <w:rStyle w:val="Hyperlink"/>
                <w:noProof/>
              </w:rPr>
              <w:delInstrText xml:space="preserve"> </w:delInstrText>
            </w:r>
            <w:r w:rsidRPr="00802132" w:rsidDel="00A76CFC">
              <w:rPr>
                <w:rStyle w:val="Hyperlink"/>
                <w:noProof/>
              </w:rPr>
              <w:fldChar w:fldCharType="separate"/>
            </w:r>
          </w:del>
          <w:ins w:id="574" w:author="Leland" w:date="2021-01-06T21:53:00Z">
            <w:del w:id="575" w:author="Bolleter, Leland (CTR) - FPAC-BC, Fort Collins, CO" w:date="2021-01-19T13:33:00Z">
              <w:r w:rsidR="00EF38FF" w:rsidDel="00A76CFC">
                <w:rPr>
                  <w:rStyle w:val="Hyperlink"/>
                  <w:b/>
                  <w:bCs/>
                  <w:noProof/>
                </w:rPr>
                <w:delText>Error! Hyperlink reference not valid.</w:delText>
              </w:r>
            </w:del>
          </w:ins>
          <w:del w:id="576" w:author="Bolleter, Leland (CTR) - FPAC-BC, Fort Collins, CO" w:date="2021-01-19T13:33:00Z">
            <w:r w:rsidRPr="00802132" w:rsidDel="00A76CFC">
              <w:rPr>
                <w:rStyle w:val="Hyperlink"/>
                <w:noProof/>
              </w:rPr>
              <w:delText>10)</w:delText>
            </w:r>
            <w:r w:rsidDel="00A76CFC">
              <w:rPr>
                <w:rFonts w:asciiTheme="minorHAnsi" w:eastAsiaTheme="minorEastAsia" w:hAnsiTheme="minorHAnsi" w:cstheme="minorBidi"/>
                <w:noProof/>
              </w:rPr>
              <w:tab/>
            </w:r>
            <w:r w:rsidRPr="00802132" w:rsidDel="00A76CFC">
              <w:rPr>
                <w:rStyle w:val="Hyperlink"/>
                <w:noProof/>
              </w:rPr>
              <w:delText>Data Management Maturity (DMM)</w:delText>
            </w:r>
            <w:r w:rsidDel="00A76CFC">
              <w:rPr>
                <w:noProof/>
                <w:webHidden/>
              </w:rPr>
              <w:tab/>
            </w:r>
            <w:r w:rsidDel="00A76CFC">
              <w:rPr>
                <w:noProof/>
                <w:webHidden/>
              </w:rPr>
              <w:fldChar w:fldCharType="begin"/>
            </w:r>
            <w:r w:rsidDel="00A76CFC">
              <w:rPr>
                <w:noProof/>
                <w:webHidden/>
              </w:rPr>
              <w:delInstrText xml:space="preserve"> PAGEREF _Toc60772502 \h </w:delInstrText>
            </w:r>
            <w:r w:rsidDel="00A76CFC">
              <w:rPr>
                <w:noProof/>
                <w:webHidden/>
              </w:rPr>
              <w:fldChar w:fldCharType="separate"/>
            </w:r>
          </w:del>
          <w:ins w:id="577" w:author="Bolleter, Leland (CTR) - FPAC-BC, Fort Collins, CO" w:date="2021-01-20T15:04:00Z">
            <w:r w:rsidR="00B24863">
              <w:rPr>
                <w:b/>
                <w:bCs/>
                <w:noProof/>
                <w:webHidden/>
              </w:rPr>
              <w:t>Error! Bookmark not defined.</w:t>
            </w:r>
          </w:ins>
          <w:ins w:id="578" w:author="Leland" w:date="2021-01-07T10:28:00Z">
            <w:del w:id="579" w:author="Bolleter, Leland (CTR) - FPAC-BC, Fort Collins, CO" w:date="2021-01-19T13:33:00Z">
              <w:r w:rsidR="006136CE" w:rsidDel="00A76CFC">
                <w:rPr>
                  <w:b/>
                  <w:bCs/>
                  <w:noProof/>
                  <w:webHidden/>
                </w:rPr>
                <w:delText>Error! Bookmark not defined.</w:delText>
              </w:r>
            </w:del>
          </w:ins>
          <w:del w:id="580" w:author="Bolleter, Leland (CTR) - FPAC-BC, Fort Collins, CO" w:date="2021-01-19T13:33:00Z">
            <w:r w:rsidDel="00A76CFC">
              <w:rPr>
                <w:noProof/>
                <w:webHidden/>
              </w:rPr>
              <w:delText>12</w:delText>
            </w:r>
            <w:r w:rsidDel="00A76CFC">
              <w:rPr>
                <w:noProof/>
                <w:webHidden/>
              </w:rPr>
              <w:fldChar w:fldCharType="end"/>
            </w:r>
            <w:r w:rsidRPr="00802132" w:rsidDel="00A76CFC">
              <w:rPr>
                <w:rStyle w:val="Hyperlink"/>
                <w:noProof/>
              </w:rPr>
              <w:fldChar w:fldCharType="end"/>
            </w:r>
          </w:del>
        </w:p>
        <w:p w14:paraId="22FE3020" w14:textId="55368E95" w:rsidR="008E48F8" w:rsidDel="00A76CFC" w:rsidRDefault="008E48F8">
          <w:pPr>
            <w:pStyle w:val="TOC1"/>
            <w:rPr>
              <w:del w:id="581" w:author="Bolleter, Leland (CTR) - FPAC-BC, Fort Collins, CO" w:date="2021-01-19T13:33:00Z"/>
              <w:rFonts w:asciiTheme="minorHAnsi" w:eastAsiaTheme="minorEastAsia" w:hAnsiTheme="minorHAnsi" w:cstheme="minorBidi"/>
              <w:noProof/>
            </w:rPr>
          </w:pPr>
          <w:del w:id="582" w:author="Bolleter, Leland (CTR) - FPAC-BC, Fort Collins, CO" w:date="2021-01-19T13:33:00Z">
            <w:r w:rsidRPr="00802132" w:rsidDel="00A76CFC">
              <w:rPr>
                <w:rStyle w:val="Hyperlink"/>
                <w:noProof/>
              </w:rPr>
              <w:fldChar w:fldCharType="begin"/>
            </w:r>
            <w:r w:rsidRPr="00802132" w:rsidDel="00A76CFC">
              <w:rPr>
                <w:rStyle w:val="Hyperlink"/>
                <w:noProof/>
              </w:rPr>
              <w:delInstrText xml:space="preserve"> </w:delInstrText>
            </w:r>
            <w:r w:rsidDel="00A76CFC">
              <w:rPr>
                <w:noProof/>
              </w:rPr>
              <w:delInstrText>HYPERLINK \l "_Toc60772503"</w:delInstrText>
            </w:r>
            <w:r w:rsidRPr="00802132" w:rsidDel="00A76CFC">
              <w:rPr>
                <w:rStyle w:val="Hyperlink"/>
                <w:noProof/>
              </w:rPr>
              <w:delInstrText xml:space="preserve"> </w:delInstrText>
            </w:r>
            <w:r w:rsidRPr="00802132" w:rsidDel="00A76CFC">
              <w:rPr>
                <w:rStyle w:val="Hyperlink"/>
                <w:noProof/>
              </w:rPr>
              <w:fldChar w:fldCharType="separate"/>
            </w:r>
          </w:del>
          <w:ins w:id="583" w:author="Leland" w:date="2021-01-06T21:53:00Z">
            <w:del w:id="584" w:author="Bolleter, Leland (CTR) - FPAC-BC, Fort Collins, CO" w:date="2021-01-19T13:33:00Z">
              <w:r w:rsidR="00EF38FF" w:rsidDel="00A76CFC">
                <w:rPr>
                  <w:rStyle w:val="Hyperlink"/>
                  <w:b/>
                  <w:bCs/>
                  <w:noProof/>
                </w:rPr>
                <w:delText>Error! Hyperlink reference not valid.</w:delText>
              </w:r>
            </w:del>
          </w:ins>
          <w:del w:id="585" w:author="Bolleter, Leland (CTR) - FPAC-BC, Fort Collins, CO" w:date="2021-01-19T13:33:00Z">
            <w:r w:rsidRPr="00802132" w:rsidDel="00A76CFC">
              <w:rPr>
                <w:rStyle w:val="Hyperlink"/>
                <w:noProof/>
              </w:rPr>
              <w:delText>11)</w:delText>
            </w:r>
            <w:r w:rsidDel="00A76CFC">
              <w:rPr>
                <w:rFonts w:asciiTheme="minorHAnsi" w:eastAsiaTheme="minorEastAsia" w:hAnsiTheme="minorHAnsi" w:cstheme="minorBidi"/>
                <w:noProof/>
              </w:rPr>
              <w:tab/>
            </w:r>
            <w:r w:rsidRPr="00802132" w:rsidDel="00A76CFC">
              <w:rPr>
                <w:rStyle w:val="Hyperlink"/>
                <w:noProof/>
              </w:rPr>
              <w:delText>Workflow Tracking</w:delText>
            </w:r>
            <w:r w:rsidDel="00A76CFC">
              <w:rPr>
                <w:noProof/>
                <w:webHidden/>
              </w:rPr>
              <w:tab/>
            </w:r>
            <w:r w:rsidDel="00A76CFC">
              <w:rPr>
                <w:noProof/>
                <w:webHidden/>
              </w:rPr>
              <w:fldChar w:fldCharType="begin"/>
            </w:r>
            <w:r w:rsidDel="00A76CFC">
              <w:rPr>
                <w:noProof/>
                <w:webHidden/>
              </w:rPr>
              <w:delInstrText xml:space="preserve"> PAGEREF _Toc60772503 \h </w:delInstrText>
            </w:r>
            <w:r w:rsidDel="00A76CFC">
              <w:rPr>
                <w:noProof/>
                <w:webHidden/>
              </w:rPr>
              <w:fldChar w:fldCharType="separate"/>
            </w:r>
          </w:del>
          <w:ins w:id="586" w:author="Bolleter, Leland (CTR) - FPAC-BC, Fort Collins, CO" w:date="2021-01-20T15:04:00Z">
            <w:r w:rsidR="00B24863">
              <w:rPr>
                <w:b/>
                <w:bCs/>
                <w:noProof/>
                <w:webHidden/>
              </w:rPr>
              <w:t>Error! Bookmark not defined.</w:t>
            </w:r>
          </w:ins>
          <w:ins w:id="587" w:author="Leland" w:date="2021-01-07T10:28:00Z">
            <w:del w:id="588" w:author="Bolleter, Leland (CTR) - FPAC-BC, Fort Collins, CO" w:date="2021-01-19T13:33:00Z">
              <w:r w:rsidR="006136CE" w:rsidDel="00A76CFC">
                <w:rPr>
                  <w:b/>
                  <w:bCs/>
                  <w:noProof/>
                  <w:webHidden/>
                </w:rPr>
                <w:delText>Error! Bookmark not defined.</w:delText>
              </w:r>
            </w:del>
          </w:ins>
          <w:del w:id="589" w:author="Bolleter, Leland (CTR) - FPAC-BC, Fort Collins, CO" w:date="2021-01-19T13:33:00Z">
            <w:r w:rsidDel="00A76CFC">
              <w:rPr>
                <w:noProof/>
                <w:webHidden/>
              </w:rPr>
              <w:delText>13</w:delText>
            </w:r>
            <w:r w:rsidDel="00A76CFC">
              <w:rPr>
                <w:noProof/>
                <w:webHidden/>
              </w:rPr>
              <w:fldChar w:fldCharType="end"/>
            </w:r>
            <w:r w:rsidRPr="00802132" w:rsidDel="00A76CFC">
              <w:rPr>
                <w:rStyle w:val="Hyperlink"/>
                <w:noProof/>
              </w:rPr>
              <w:fldChar w:fldCharType="end"/>
            </w:r>
          </w:del>
        </w:p>
        <w:p w14:paraId="0C89025C" w14:textId="531BB93D" w:rsidR="008E48F8" w:rsidDel="00A76CFC" w:rsidRDefault="008E48F8">
          <w:pPr>
            <w:pStyle w:val="TOC1"/>
            <w:rPr>
              <w:del w:id="590" w:author="Bolleter, Leland (CTR) - FPAC-BC, Fort Collins, CO" w:date="2021-01-19T13:33:00Z"/>
              <w:rFonts w:asciiTheme="minorHAnsi" w:eastAsiaTheme="minorEastAsia" w:hAnsiTheme="minorHAnsi" w:cstheme="minorBidi"/>
              <w:noProof/>
            </w:rPr>
          </w:pPr>
          <w:del w:id="591" w:author="Bolleter, Leland (CTR) - FPAC-BC, Fort Collins, CO" w:date="2021-01-19T13:33:00Z">
            <w:r w:rsidRPr="00802132" w:rsidDel="00A76CFC">
              <w:rPr>
                <w:rStyle w:val="Hyperlink"/>
                <w:noProof/>
              </w:rPr>
              <w:fldChar w:fldCharType="begin"/>
            </w:r>
            <w:r w:rsidRPr="00802132" w:rsidDel="00A76CFC">
              <w:rPr>
                <w:rStyle w:val="Hyperlink"/>
                <w:noProof/>
              </w:rPr>
              <w:delInstrText xml:space="preserve"> </w:delInstrText>
            </w:r>
            <w:r w:rsidDel="00A76CFC">
              <w:rPr>
                <w:noProof/>
              </w:rPr>
              <w:delInstrText>HYPERLINK \l "_Toc60772504"</w:delInstrText>
            </w:r>
            <w:r w:rsidRPr="00802132" w:rsidDel="00A76CFC">
              <w:rPr>
                <w:rStyle w:val="Hyperlink"/>
                <w:noProof/>
              </w:rPr>
              <w:delInstrText xml:space="preserve"> </w:delInstrText>
            </w:r>
            <w:r w:rsidRPr="00802132" w:rsidDel="00A76CFC">
              <w:rPr>
                <w:rStyle w:val="Hyperlink"/>
                <w:noProof/>
              </w:rPr>
              <w:fldChar w:fldCharType="separate"/>
            </w:r>
          </w:del>
          <w:ins w:id="592" w:author="Leland" w:date="2021-01-06T21:53:00Z">
            <w:del w:id="593" w:author="Bolleter, Leland (CTR) - FPAC-BC, Fort Collins, CO" w:date="2021-01-19T13:33:00Z">
              <w:r w:rsidR="00EF38FF" w:rsidDel="00A76CFC">
                <w:rPr>
                  <w:rStyle w:val="Hyperlink"/>
                  <w:b/>
                  <w:bCs/>
                  <w:noProof/>
                </w:rPr>
                <w:delText>Error! Hyperlink reference not valid.</w:delText>
              </w:r>
            </w:del>
          </w:ins>
          <w:del w:id="594" w:author="Bolleter, Leland (CTR) - FPAC-BC, Fort Collins, CO" w:date="2021-01-19T13:33:00Z">
            <w:r w:rsidRPr="00802132" w:rsidDel="00A76CFC">
              <w:rPr>
                <w:rStyle w:val="Hyperlink"/>
                <w:noProof/>
              </w:rPr>
              <w:delText>12)</w:delText>
            </w:r>
            <w:r w:rsidDel="00A76CFC">
              <w:rPr>
                <w:rFonts w:asciiTheme="minorHAnsi" w:eastAsiaTheme="minorEastAsia" w:hAnsiTheme="minorHAnsi" w:cstheme="minorBidi"/>
                <w:noProof/>
              </w:rPr>
              <w:tab/>
            </w:r>
            <w:r w:rsidRPr="00802132" w:rsidDel="00A76CFC">
              <w:rPr>
                <w:rStyle w:val="Hyperlink"/>
                <w:noProof/>
              </w:rPr>
              <w:delText>Requirements &amp; Evaluation Approach</w:delText>
            </w:r>
            <w:r w:rsidDel="00A76CFC">
              <w:rPr>
                <w:noProof/>
                <w:webHidden/>
              </w:rPr>
              <w:tab/>
            </w:r>
            <w:r w:rsidDel="00A76CFC">
              <w:rPr>
                <w:noProof/>
                <w:webHidden/>
              </w:rPr>
              <w:fldChar w:fldCharType="begin"/>
            </w:r>
            <w:r w:rsidDel="00A76CFC">
              <w:rPr>
                <w:noProof/>
                <w:webHidden/>
              </w:rPr>
              <w:delInstrText xml:space="preserve"> PAGEREF _Toc60772504 \h </w:delInstrText>
            </w:r>
            <w:r w:rsidDel="00A76CFC">
              <w:rPr>
                <w:noProof/>
                <w:webHidden/>
              </w:rPr>
              <w:fldChar w:fldCharType="separate"/>
            </w:r>
          </w:del>
          <w:ins w:id="595" w:author="Bolleter, Leland (CTR) - FPAC-BC, Fort Collins, CO" w:date="2021-01-20T15:04:00Z">
            <w:r w:rsidR="00B24863">
              <w:rPr>
                <w:b/>
                <w:bCs/>
                <w:noProof/>
                <w:webHidden/>
              </w:rPr>
              <w:t>Error! Bookmark not defined.</w:t>
            </w:r>
          </w:ins>
          <w:ins w:id="596" w:author="Leland" w:date="2021-01-07T10:28:00Z">
            <w:del w:id="597" w:author="Bolleter, Leland (CTR) - FPAC-BC, Fort Collins, CO" w:date="2021-01-19T13:33:00Z">
              <w:r w:rsidR="006136CE" w:rsidDel="00A76CFC">
                <w:rPr>
                  <w:b/>
                  <w:bCs/>
                  <w:noProof/>
                  <w:webHidden/>
                </w:rPr>
                <w:delText>Error! Bookmark not defined.</w:delText>
              </w:r>
            </w:del>
          </w:ins>
          <w:del w:id="598" w:author="Bolleter, Leland (CTR) - FPAC-BC, Fort Collins, CO" w:date="2021-01-19T13:33:00Z">
            <w:r w:rsidDel="00A76CFC">
              <w:rPr>
                <w:noProof/>
                <w:webHidden/>
              </w:rPr>
              <w:delText>13</w:delText>
            </w:r>
            <w:r w:rsidDel="00A76CFC">
              <w:rPr>
                <w:noProof/>
                <w:webHidden/>
              </w:rPr>
              <w:fldChar w:fldCharType="end"/>
            </w:r>
            <w:r w:rsidRPr="00802132" w:rsidDel="00A76CFC">
              <w:rPr>
                <w:rStyle w:val="Hyperlink"/>
                <w:noProof/>
              </w:rPr>
              <w:fldChar w:fldCharType="end"/>
            </w:r>
          </w:del>
        </w:p>
        <w:p w14:paraId="7F2C48E0" w14:textId="561886E1" w:rsidR="008E48F8" w:rsidDel="00A76CFC" w:rsidRDefault="008E48F8">
          <w:pPr>
            <w:pStyle w:val="TOC2"/>
            <w:rPr>
              <w:del w:id="599" w:author="Bolleter, Leland (CTR) - FPAC-BC, Fort Collins, CO" w:date="2021-01-19T13:33:00Z"/>
              <w:rFonts w:asciiTheme="minorHAnsi" w:eastAsiaTheme="minorEastAsia" w:hAnsiTheme="minorHAnsi" w:cstheme="minorBidi"/>
              <w:noProof/>
            </w:rPr>
          </w:pPr>
          <w:del w:id="600" w:author="Bolleter, Leland (CTR) - FPAC-BC, Fort Collins, CO" w:date="2021-01-19T13:33:00Z">
            <w:r w:rsidRPr="00802132" w:rsidDel="00A76CFC">
              <w:rPr>
                <w:rStyle w:val="Hyperlink"/>
                <w:noProof/>
              </w:rPr>
              <w:fldChar w:fldCharType="begin"/>
            </w:r>
            <w:r w:rsidRPr="00802132" w:rsidDel="00A76CFC">
              <w:rPr>
                <w:rStyle w:val="Hyperlink"/>
                <w:noProof/>
              </w:rPr>
              <w:delInstrText xml:space="preserve"> </w:delInstrText>
            </w:r>
            <w:r w:rsidDel="00A76CFC">
              <w:rPr>
                <w:noProof/>
              </w:rPr>
              <w:delInstrText>HYPERLINK \l "_Toc60772505"</w:delInstrText>
            </w:r>
            <w:r w:rsidRPr="00802132" w:rsidDel="00A76CFC">
              <w:rPr>
                <w:rStyle w:val="Hyperlink"/>
                <w:noProof/>
              </w:rPr>
              <w:delInstrText xml:space="preserve"> </w:delInstrText>
            </w:r>
            <w:r w:rsidRPr="00802132" w:rsidDel="00A76CFC">
              <w:rPr>
                <w:rStyle w:val="Hyperlink"/>
                <w:noProof/>
              </w:rPr>
              <w:fldChar w:fldCharType="separate"/>
            </w:r>
          </w:del>
          <w:ins w:id="601" w:author="Leland" w:date="2021-01-06T21:53:00Z">
            <w:del w:id="602" w:author="Bolleter, Leland (CTR) - FPAC-BC, Fort Collins, CO" w:date="2021-01-19T13:33:00Z">
              <w:r w:rsidR="00EF38FF" w:rsidDel="00A76CFC">
                <w:rPr>
                  <w:rStyle w:val="Hyperlink"/>
                  <w:b/>
                  <w:bCs/>
                  <w:noProof/>
                </w:rPr>
                <w:delText>Error! Hyperlink reference not valid.</w:delText>
              </w:r>
            </w:del>
          </w:ins>
          <w:del w:id="603" w:author="Bolleter, Leland (CTR) - FPAC-BC, Fort Collins, CO" w:date="2021-01-19T13:33:00Z">
            <w:r w:rsidRPr="00802132" w:rsidDel="00A76CFC">
              <w:rPr>
                <w:rStyle w:val="Hyperlink"/>
                <w:noProof/>
              </w:rPr>
              <w:delText>A.</w:delText>
            </w:r>
            <w:r w:rsidDel="00A76CFC">
              <w:rPr>
                <w:rFonts w:asciiTheme="minorHAnsi" w:eastAsiaTheme="minorEastAsia" w:hAnsiTheme="minorHAnsi" w:cstheme="minorBidi"/>
                <w:noProof/>
              </w:rPr>
              <w:tab/>
            </w:r>
            <w:r w:rsidRPr="00802132" w:rsidDel="00A76CFC">
              <w:rPr>
                <w:rStyle w:val="Hyperlink"/>
                <w:noProof/>
              </w:rPr>
              <w:delText>Comparison Method</w:delText>
            </w:r>
            <w:r w:rsidDel="00A76CFC">
              <w:rPr>
                <w:noProof/>
                <w:webHidden/>
              </w:rPr>
              <w:tab/>
            </w:r>
            <w:r w:rsidDel="00A76CFC">
              <w:rPr>
                <w:noProof/>
                <w:webHidden/>
              </w:rPr>
              <w:fldChar w:fldCharType="begin"/>
            </w:r>
            <w:r w:rsidDel="00A76CFC">
              <w:rPr>
                <w:noProof/>
                <w:webHidden/>
              </w:rPr>
              <w:delInstrText xml:space="preserve"> PAGEREF _Toc60772505 \h </w:delInstrText>
            </w:r>
            <w:r w:rsidDel="00A76CFC">
              <w:rPr>
                <w:noProof/>
                <w:webHidden/>
              </w:rPr>
              <w:fldChar w:fldCharType="separate"/>
            </w:r>
          </w:del>
          <w:ins w:id="604" w:author="Bolleter, Leland (CTR) - FPAC-BC, Fort Collins, CO" w:date="2021-01-20T15:04:00Z">
            <w:r w:rsidR="00B24863">
              <w:rPr>
                <w:b/>
                <w:bCs/>
                <w:noProof/>
                <w:webHidden/>
              </w:rPr>
              <w:t>Error! Bookmark not defined.</w:t>
            </w:r>
          </w:ins>
          <w:ins w:id="605" w:author="Leland" w:date="2021-01-07T10:28:00Z">
            <w:del w:id="606" w:author="Bolleter, Leland (CTR) - FPAC-BC, Fort Collins, CO" w:date="2021-01-19T13:33:00Z">
              <w:r w:rsidR="006136CE" w:rsidDel="00A76CFC">
                <w:rPr>
                  <w:b/>
                  <w:bCs/>
                  <w:noProof/>
                  <w:webHidden/>
                </w:rPr>
                <w:delText>Error! Bookmark not defined.</w:delText>
              </w:r>
            </w:del>
          </w:ins>
          <w:del w:id="607" w:author="Bolleter, Leland (CTR) - FPAC-BC, Fort Collins, CO" w:date="2021-01-19T13:33:00Z">
            <w:r w:rsidDel="00A76CFC">
              <w:rPr>
                <w:noProof/>
                <w:webHidden/>
              </w:rPr>
              <w:delText>14</w:delText>
            </w:r>
            <w:r w:rsidDel="00A76CFC">
              <w:rPr>
                <w:noProof/>
                <w:webHidden/>
              </w:rPr>
              <w:fldChar w:fldCharType="end"/>
            </w:r>
            <w:r w:rsidRPr="00802132" w:rsidDel="00A76CFC">
              <w:rPr>
                <w:rStyle w:val="Hyperlink"/>
                <w:noProof/>
              </w:rPr>
              <w:fldChar w:fldCharType="end"/>
            </w:r>
          </w:del>
        </w:p>
        <w:p w14:paraId="60F4C830" w14:textId="57ADF51E" w:rsidR="008E48F8" w:rsidDel="00A76CFC" w:rsidRDefault="008E48F8">
          <w:pPr>
            <w:pStyle w:val="TOC2"/>
            <w:rPr>
              <w:del w:id="608" w:author="Bolleter, Leland (CTR) - FPAC-BC, Fort Collins, CO" w:date="2021-01-19T13:33:00Z"/>
              <w:rFonts w:asciiTheme="minorHAnsi" w:eastAsiaTheme="minorEastAsia" w:hAnsiTheme="minorHAnsi" w:cstheme="minorBidi"/>
              <w:noProof/>
            </w:rPr>
          </w:pPr>
          <w:del w:id="609" w:author="Bolleter, Leland (CTR) - FPAC-BC, Fort Collins, CO" w:date="2021-01-19T13:33:00Z">
            <w:r w:rsidRPr="00802132" w:rsidDel="00A76CFC">
              <w:rPr>
                <w:rStyle w:val="Hyperlink"/>
                <w:noProof/>
              </w:rPr>
              <w:fldChar w:fldCharType="begin"/>
            </w:r>
            <w:r w:rsidRPr="00802132" w:rsidDel="00A76CFC">
              <w:rPr>
                <w:rStyle w:val="Hyperlink"/>
                <w:noProof/>
              </w:rPr>
              <w:delInstrText xml:space="preserve"> </w:delInstrText>
            </w:r>
            <w:r w:rsidDel="00A76CFC">
              <w:rPr>
                <w:noProof/>
              </w:rPr>
              <w:delInstrText>HYPERLINK \l "_Toc60772506"</w:delInstrText>
            </w:r>
            <w:r w:rsidRPr="00802132" w:rsidDel="00A76CFC">
              <w:rPr>
                <w:rStyle w:val="Hyperlink"/>
                <w:noProof/>
              </w:rPr>
              <w:delInstrText xml:space="preserve"> </w:delInstrText>
            </w:r>
            <w:r w:rsidRPr="00802132" w:rsidDel="00A76CFC">
              <w:rPr>
                <w:rStyle w:val="Hyperlink"/>
                <w:noProof/>
              </w:rPr>
              <w:fldChar w:fldCharType="separate"/>
            </w:r>
          </w:del>
          <w:ins w:id="610" w:author="Leland" w:date="2021-01-06T21:53:00Z">
            <w:del w:id="611" w:author="Bolleter, Leland (CTR) - FPAC-BC, Fort Collins, CO" w:date="2021-01-19T13:33:00Z">
              <w:r w:rsidR="00EF38FF" w:rsidDel="00A76CFC">
                <w:rPr>
                  <w:rStyle w:val="Hyperlink"/>
                  <w:b/>
                  <w:bCs/>
                  <w:noProof/>
                </w:rPr>
                <w:delText>Error! Hyperlink reference not valid.</w:delText>
              </w:r>
            </w:del>
          </w:ins>
          <w:del w:id="612" w:author="Bolleter, Leland (CTR) - FPAC-BC, Fort Collins, CO" w:date="2021-01-19T13:33:00Z">
            <w:r w:rsidRPr="00802132" w:rsidDel="00A76CFC">
              <w:rPr>
                <w:rStyle w:val="Hyperlink"/>
                <w:noProof/>
              </w:rPr>
              <w:delText>B.</w:delText>
            </w:r>
            <w:r w:rsidDel="00A76CFC">
              <w:rPr>
                <w:rFonts w:asciiTheme="minorHAnsi" w:eastAsiaTheme="minorEastAsia" w:hAnsiTheme="minorHAnsi" w:cstheme="minorBidi"/>
                <w:noProof/>
              </w:rPr>
              <w:tab/>
            </w:r>
            <w:r w:rsidRPr="00802132" w:rsidDel="00A76CFC">
              <w:rPr>
                <w:rStyle w:val="Hyperlink"/>
                <w:noProof/>
              </w:rPr>
              <w:delText>Scoring Method</w:delText>
            </w:r>
            <w:r w:rsidDel="00A76CFC">
              <w:rPr>
                <w:noProof/>
                <w:webHidden/>
              </w:rPr>
              <w:tab/>
            </w:r>
            <w:r w:rsidDel="00A76CFC">
              <w:rPr>
                <w:noProof/>
                <w:webHidden/>
              </w:rPr>
              <w:fldChar w:fldCharType="begin"/>
            </w:r>
            <w:r w:rsidDel="00A76CFC">
              <w:rPr>
                <w:noProof/>
                <w:webHidden/>
              </w:rPr>
              <w:delInstrText xml:space="preserve"> PAGEREF _Toc60772506 \h </w:delInstrText>
            </w:r>
            <w:r w:rsidDel="00A76CFC">
              <w:rPr>
                <w:noProof/>
                <w:webHidden/>
              </w:rPr>
              <w:fldChar w:fldCharType="separate"/>
            </w:r>
          </w:del>
          <w:ins w:id="613" w:author="Bolleter, Leland (CTR) - FPAC-BC, Fort Collins, CO" w:date="2021-01-20T15:04:00Z">
            <w:r w:rsidR="00B24863">
              <w:rPr>
                <w:b/>
                <w:bCs/>
                <w:noProof/>
                <w:webHidden/>
              </w:rPr>
              <w:t>Error! Bookmark not defined.</w:t>
            </w:r>
          </w:ins>
          <w:ins w:id="614" w:author="Leland" w:date="2021-01-07T10:28:00Z">
            <w:del w:id="615" w:author="Bolleter, Leland (CTR) - FPAC-BC, Fort Collins, CO" w:date="2021-01-19T13:33:00Z">
              <w:r w:rsidR="006136CE" w:rsidDel="00A76CFC">
                <w:rPr>
                  <w:b/>
                  <w:bCs/>
                  <w:noProof/>
                  <w:webHidden/>
                </w:rPr>
                <w:delText>Error! Bookmark not defined.</w:delText>
              </w:r>
            </w:del>
          </w:ins>
          <w:del w:id="616" w:author="Bolleter, Leland (CTR) - FPAC-BC, Fort Collins, CO" w:date="2021-01-19T13:33:00Z">
            <w:r w:rsidDel="00A76CFC">
              <w:rPr>
                <w:noProof/>
                <w:webHidden/>
              </w:rPr>
              <w:delText>14</w:delText>
            </w:r>
            <w:r w:rsidDel="00A76CFC">
              <w:rPr>
                <w:noProof/>
                <w:webHidden/>
              </w:rPr>
              <w:fldChar w:fldCharType="end"/>
            </w:r>
            <w:r w:rsidRPr="00802132" w:rsidDel="00A76CFC">
              <w:rPr>
                <w:rStyle w:val="Hyperlink"/>
                <w:noProof/>
              </w:rPr>
              <w:fldChar w:fldCharType="end"/>
            </w:r>
          </w:del>
        </w:p>
        <w:p w14:paraId="29B0BB5F" w14:textId="23E61B79" w:rsidR="008E48F8" w:rsidDel="00A76CFC" w:rsidRDefault="008E48F8">
          <w:pPr>
            <w:pStyle w:val="TOC2"/>
            <w:rPr>
              <w:del w:id="617" w:author="Bolleter, Leland (CTR) - FPAC-BC, Fort Collins, CO" w:date="2021-01-19T13:33:00Z"/>
              <w:rFonts w:asciiTheme="minorHAnsi" w:eastAsiaTheme="minorEastAsia" w:hAnsiTheme="minorHAnsi" w:cstheme="minorBidi"/>
              <w:noProof/>
            </w:rPr>
          </w:pPr>
          <w:del w:id="618" w:author="Bolleter, Leland (CTR) - FPAC-BC, Fort Collins, CO" w:date="2021-01-19T13:33:00Z">
            <w:r w:rsidRPr="00802132" w:rsidDel="00A76CFC">
              <w:rPr>
                <w:rStyle w:val="Hyperlink"/>
                <w:noProof/>
              </w:rPr>
              <w:fldChar w:fldCharType="begin"/>
            </w:r>
            <w:r w:rsidRPr="00802132" w:rsidDel="00A76CFC">
              <w:rPr>
                <w:rStyle w:val="Hyperlink"/>
                <w:noProof/>
              </w:rPr>
              <w:delInstrText xml:space="preserve"> </w:delInstrText>
            </w:r>
            <w:r w:rsidDel="00A76CFC">
              <w:rPr>
                <w:noProof/>
              </w:rPr>
              <w:delInstrText>HYPERLINK \l "_Toc60772507"</w:delInstrText>
            </w:r>
            <w:r w:rsidRPr="00802132" w:rsidDel="00A76CFC">
              <w:rPr>
                <w:rStyle w:val="Hyperlink"/>
                <w:noProof/>
              </w:rPr>
              <w:delInstrText xml:space="preserve"> </w:delInstrText>
            </w:r>
            <w:r w:rsidRPr="00802132" w:rsidDel="00A76CFC">
              <w:rPr>
                <w:rStyle w:val="Hyperlink"/>
                <w:noProof/>
              </w:rPr>
              <w:fldChar w:fldCharType="separate"/>
            </w:r>
          </w:del>
          <w:ins w:id="619" w:author="Leland" w:date="2021-01-06T21:53:00Z">
            <w:del w:id="620" w:author="Bolleter, Leland (CTR) - FPAC-BC, Fort Collins, CO" w:date="2021-01-19T13:33:00Z">
              <w:r w:rsidR="00EF38FF" w:rsidDel="00A76CFC">
                <w:rPr>
                  <w:rStyle w:val="Hyperlink"/>
                  <w:b/>
                  <w:bCs/>
                  <w:noProof/>
                </w:rPr>
                <w:delText>Error! Hyperlink reference not valid.</w:delText>
              </w:r>
            </w:del>
          </w:ins>
          <w:del w:id="621" w:author="Bolleter, Leland (CTR) - FPAC-BC, Fort Collins, CO" w:date="2021-01-19T13:33:00Z">
            <w:r w:rsidRPr="00802132" w:rsidDel="00A76CFC">
              <w:rPr>
                <w:rStyle w:val="Hyperlink"/>
                <w:noProof/>
              </w:rPr>
              <w:delText>C.</w:delText>
            </w:r>
            <w:r w:rsidDel="00A76CFC">
              <w:rPr>
                <w:rFonts w:asciiTheme="minorHAnsi" w:eastAsiaTheme="minorEastAsia" w:hAnsiTheme="minorHAnsi" w:cstheme="minorBidi"/>
                <w:noProof/>
              </w:rPr>
              <w:tab/>
            </w:r>
            <w:r w:rsidRPr="00802132" w:rsidDel="00A76CFC">
              <w:rPr>
                <w:rStyle w:val="Hyperlink"/>
                <w:noProof/>
              </w:rPr>
              <w:delText>Products Included in Evaluation</w:delText>
            </w:r>
            <w:r w:rsidDel="00A76CFC">
              <w:rPr>
                <w:noProof/>
                <w:webHidden/>
              </w:rPr>
              <w:tab/>
            </w:r>
            <w:r w:rsidDel="00A76CFC">
              <w:rPr>
                <w:noProof/>
                <w:webHidden/>
              </w:rPr>
              <w:fldChar w:fldCharType="begin"/>
            </w:r>
            <w:r w:rsidDel="00A76CFC">
              <w:rPr>
                <w:noProof/>
                <w:webHidden/>
              </w:rPr>
              <w:delInstrText xml:space="preserve"> PAGEREF _Toc60772507 \h </w:delInstrText>
            </w:r>
            <w:r w:rsidDel="00A76CFC">
              <w:rPr>
                <w:noProof/>
                <w:webHidden/>
              </w:rPr>
              <w:fldChar w:fldCharType="separate"/>
            </w:r>
          </w:del>
          <w:ins w:id="622" w:author="Bolleter, Leland (CTR) - FPAC-BC, Fort Collins, CO" w:date="2021-01-20T15:04:00Z">
            <w:r w:rsidR="00B24863">
              <w:rPr>
                <w:b/>
                <w:bCs/>
                <w:noProof/>
                <w:webHidden/>
              </w:rPr>
              <w:t>Error! Bookmark not defined.</w:t>
            </w:r>
          </w:ins>
          <w:ins w:id="623" w:author="Leland" w:date="2021-01-07T10:28:00Z">
            <w:del w:id="624" w:author="Bolleter, Leland (CTR) - FPAC-BC, Fort Collins, CO" w:date="2021-01-19T13:33:00Z">
              <w:r w:rsidR="006136CE" w:rsidDel="00A76CFC">
                <w:rPr>
                  <w:b/>
                  <w:bCs/>
                  <w:noProof/>
                  <w:webHidden/>
                </w:rPr>
                <w:delText>Error! Bookmark not defined.</w:delText>
              </w:r>
            </w:del>
          </w:ins>
          <w:del w:id="625" w:author="Bolleter, Leland (CTR) - FPAC-BC, Fort Collins, CO" w:date="2021-01-19T13:33:00Z">
            <w:r w:rsidDel="00A76CFC">
              <w:rPr>
                <w:noProof/>
                <w:webHidden/>
              </w:rPr>
              <w:delText>15</w:delText>
            </w:r>
            <w:r w:rsidDel="00A76CFC">
              <w:rPr>
                <w:noProof/>
                <w:webHidden/>
              </w:rPr>
              <w:fldChar w:fldCharType="end"/>
            </w:r>
            <w:r w:rsidRPr="00802132" w:rsidDel="00A76CFC">
              <w:rPr>
                <w:rStyle w:val="Hyperlink"/>
                <w:noProof/>
              </w:rPr>
              <w:fldChar w:fldCharType="end"/>
            </w:r>
          </w:del>
        </w:p>
        <w:p w14:paraId="7C10EE7F" w14:textId="187FF6ED" w:rsidR="008E48F8" w:rsidDel="00A76CFC" w:rsidRDefault="008E48F8">
          <w:pPr>
            <w:pStyle w:val="TOC1"/>
            <w:rPr>
              <w:del w:id="626" w:author="Bolleter, Leland (CTR) - FPAC-BC, Fort Collins, CO" w:date="2021-01-19T13:33:00Z"/>
              <w:rFonts w:asciiTheme="minorHAnsi" w:eastAsiaTheme="minorEastAsia" w:hAnsiTheme="minorHAnsi" w:cstheme="minorBidi"/>
              <w:noProof/>
            </w:rPr>
          </w:pPr>
          <w:del w:id="627" w:author="Bolleter, Leland (CTR) - FPAC-BC, Fort Collins, CO" w:date="2021-01-19T13:33:00Z">
            <w:r w:rsidRPr="00802132" w:rsidDel="00A76CFC">
              <w:rPr>
                <w:rStyle w:val="Hyperlink"/>
                <w:noProof/>
              </w:rPr>
              <w:fldChar w:fldCharType="begin"/>
            </w:r>
            <w:r w:rsidRPr="00802132" w:rsidDel="00A76CFC">
              <w:rPr>
                <w:rStyle w:val="Hyperlink"/>
                <w:noProof/>
              </w:rPr>
              <w:delInstrText xml:space="preserve"> </w:delInstrText>
            </w:r>
            <w:r w:rsidDel="00A76CFC">
              <w:rPr>
                <w:noProof/>
              </w:rPr>
              <w:delInstrText>HYPERLINK \l "_Toc60772508"</w:delInstrText>
            </w:r>
            <w:r w:rsidRPr="00802132" w:rsidDel="00A76CFC">
              <w:rPr>
                <w:rStyle w:val="Hyperlink"/>
                <w:noProof/>
              </w:rPr>
              <w:delInstrText xml:space="preserve"> </w:delInstrText>
            </w:r>
            <w:r w:rsidRPr="00802132" w:rsidDel="00A76CFC">
              <w:rPr>
                <w:rStyle w:val="Hyperlink"/>
                <w:noProof/>
              </w:rPr>
              <w:fldChar w:fldCharType="separate"/>
            </w:r>
          </w:del>
          <w:ins w:id="628" w:author="Leland" w:date="2021-01-06T21:53:00Z">
            <w:del w:id="629" w:author="Bolleter, Leland (CTR) - FPAC-BC, Fort Collins, CO" w:date="2021-01-19T13:33:00Z">
              <w:r w:rsidR="00EF38FF" w:rsidDel="00A76CFC">
                <w:rPr>
                  <w:rStyle w:val="Hyperlink"/>
                  <w:b/>
                  <w:bCs/>
                  <w:noProof/>
                </w:rPr>
                <w:delText>Error! Hyperlink reference not valid.</w:delText>
              </w:r>
            </w:del>
          </w:ins>
          <w:del w:id="630" w:author="Bolleter, Leland (CTR) - FPAC-BC, Fort Collins, CO" w:date="2021-01-19T13:33:00Z">
            <w:r w:rsidRPr="00802132" w:rsidDel="00A76CFC">
              <w:rPr>
                <w:rStyle w:val="Hyperlink"/>
                <w:noProof/>
              </w:rPr>
              <w:delText>13)</w:delText>
            </w:r>
            <w:r w:rsidDel="00A76CFC">
              <w:rPr>
                <w:rFonts w:asciiTheme="minorHAnsi" w:eastAsiaTheme="minorEastAsia" w:hAnsiTheme="minorHAnsi" w:cstheme="minorBidi"/>
                <w:noProof/>
              </w:rPr>
              <w:tab/>
            </w:r>
            <w:r w:rsidRPr="00802132" w:rsidDel="00A76CFC">
              <w:rPr>
                <w:rStyle w:val="Hyperlink"/>
                <w:noProof/>
              </w:rPr>
              <w:delText>Analysis of Alternatives</w:delText>
            </w:r>
            <w:r w:rsidDel="00A76CFC">
              <w:rPr>
                <w:noProof/>
                <w:webHidden/>
              </w:rPr>
              <w:tab/>
            </w:r>
            <w:r w:rsidDel="00A76CFC">
              <w:rPr>
                <w:noProof/>
                <w:webHidden/>
              </w:rPr>
              <w:fldChar w:fldCharType="begin"/>
            </w:r>
            <w:r w:rsidDel="00A76CFC">
              <w:rPr>
                <w:noProof/>
                <w:webHidden/>
              </w:rPr>
              <w:delInstrText xml:space="preserve"> PAGEREF _Toc60772508 \h </w:delInstrText>
            </w:r>
            <w:r w:rsidDel="00A76CFC">
              <w:rPr>
                <w:noProof/>
                <w:webHidden/>
              </w:rPr>
              <w:fldChar w:fldCharType="separate"/>
            </w:r>
          </w:del>
          <w:ins w:id="631" w:author="Bolleter, Leland (CTR) - FPAC-BC, Fort Collins, CO" w:date="2021-01-20T15:04:00Z">
            <w:r w:rsidR="00B24863">
              <w:rPr>
                <w:b/>
                <w:bCs/>
                <w:noProof/>
                <w:webHidden/>
              </w:rPr>
              <w:t>Error! Bookmark not defined.</w:t>
            </w:r>
          </w:ins>
          <w:ins w:id="632" w:author="Leland" w:date="2021-01-07T10:28:00Z">
            <w:del w:id="633" w:author="Bolleter, Leland (CTR) - FPAC-BC, Fort Collins, CO" w:date="2021-01-19T13:33:00Z">
              <w:r w:rsidR="006136CE" w:rsidDel="00A76CFC">
                <w:rPr>
                  <w:b/>
                  <w:bCs/>
                  <w:noProof/>
                  <w:webHidden/>
                </w:rPr>
                <w:delText>Error! Bookmark not defined.</w:delText>
              </w:r>
            </w:del>
          </w:ins>
          <w:del w:id="634" w:author="Bolleter, Leland (CTR) - FPAC-BC, Fort Collins, CO" w:date="2021-01-19T13:33:00Z">
            <w:r w:rsidDel="00A76CFC">
              <w:rPr>
                <w:noProof/>
                <w:webHidden/>
              </w:rPr>
              <w:delText>15</w:delText>
            </w:r>
            <w:r w:rsidDel="00A76CFC">
              <w:rPr>
                <w:noProof/>
                <w:webHidden/>
              </w:rPr>
              <w:fldChar w:fldCharType="end"/>
            </w:r>
            <w:r w:rsidRPr="00802132" w:rsidDel="00A76CFC">
              <w:rPr>
                <w:rStyle w:val="Hyperlink"/>
                <w:noProof/>
              </w:rPr>
              <w:fldChar w:fldCharType="end"/>
            </w:r>
          </w:del>
        </w:p>
        <w:p w14:paraId="309A66D0" w14:textId="58076AB3" w:rsidR="008E48F8" w:rsidDel="00A76CFC" w:rsidRDefault="008E48F8">
          <w:pPr>
            <w:pStyle w:val="TOC2"/>
            <w:rPr>
              <w:del w:id="635" w:author="Bolleter, Leland (CTR) - FPAC-BC, Fort Collins, CO" w:date="2021-01-19T13:33:00Z"/>
              <w:rFonts w:asciiTheme="minorHAnsi" w:eastAsiaTheme="minorEastAsia" w:hAnsiTheme="minorHAnsi" w:cstheme="minorBidi"/>
              <w:noProof/>
            </w:rPr>
          </w:pPr>
          <w:del w:id="636" w:author="Bolleter, Leland (CTR) - FPAC-BC, Fort Collins, CO" w:date="2021-01-19T13:33:00Z">
            <w:r w:rsidRPr="00802132" w:rsidDel="00A76CFC">
              <w:rPr>
                <w:rStyle w:val="Hyperlink"/>
                <w:noProof/>
              </w:rPr>
              <w:fldChar w:fldCharType="begin"/>
            </w:r>
            <w:r w:rsidRPr="00802132" w:rsidDel="00A76CFC">
              <w:rPr>
                <w:rStyle w:val="Hyperlink"/>
                <w:noProof/>
              </w:rPr>
              <w:delInstrText xml:space="preserve"> </w:delInstrText>
            </w:r>
            <w:r w:rsidDel="00A76CFC">
              <w:rPr>
                <w:noProof/>
              </w:rPr>
              <w:delInstrText>HYPERLINK \l "_Toc60772509"</w:delInstrText>
            </w:r>
            <w:r w:rsidRPr="00802132" w:rsidDel="00A76CFC">
              <w:rPr>
                <w:rStyle w:val="Hyperlink"/>
                <w:noProof/>
              </w:rPr>
              <w:delInstrText xml:space="preserve"> </w:delInstrText>
            </w:r>
            <w:r w:rsidRPr="00802132" w:rsidDel="00A76CFC">
              <w:rPr>
                <w:rStyle w:val="Hyperlink"/>
                <w:noProof/>
              </w:rPr>
              <w:fldChar w:fldCharType="separate"/>
            </w:r>
          </w:del>
          <w:ins w:id="637" w:author="Leland" w:date="2021-01-06T21:53:00Z">
            <w:del w:id="638" w:author="Bolleter, Leland (CTR) - FPAC-BC, Fort Collins, CO" w:date="2021-01-19T13:33:00Z">
              <w:r w:rsidR="00EF38FF" w:rsidDel="00A76CFC">
                <w:rPr>
                  <w:rStyle w:val="Hyperlink"/>
                  <w:b/>
                  <w:bCs/>
                  <w:noProof/>
                </w:rPr>
                <w:delText>Error! Hyperlink reference not valid.</w:delText>
              </w:r>
            </w:del>
          </w:ins>
          <w:del w:id="639" w:author="Bolleter, Leland (CTR) - FPAC-BC, Fort Collins, CO" w:date="2021-01-19T13:33:00Z">
            <w:r w:rsidRPr="00802132" w:rsidDel="00A76CFC">
              <w:rPr>
                <w:rStyle w:val="Hyperlink"/>
                <w:noProof/>
              </w:rPr>
              <w:delText>A.</w:delText>
            </w:r>
            <w:r w:rsidDel="00A76CFC">
              <w:rPr>
                <w:rFonts w:asciiTheme="minorHAnsi" w:eastAsiaTheme="minorEastAsia" w:hAnsiTheme="minorHAnsi" w:cstheme="minorBidi"/>
                <w:noProof/>
              </w:rPr>
              <w:tab/>
            </w:r>
            <w:r w:rsidRPr="00802132" w:rsidDel="00A76CFC">
              <w:rPr>
                <w:rStyle w:val="Hyperlink"/>
                <w:noProof/>
              </w:rPr>
              <w:delText>General Findings</w:delText>
            </w:r>
            <w:r w:rsidDel="00A76CFC">
              <w:rPr>
                <w:noProof/>
                <w:webHidden/>
              </w:rPr>
              <w:tab/>
            </w:r>
            <w:r w:rsidDel="00A76CFC">
              <w:rPr>
                <w:noProof/>
                <w:webHidden/>
              </w:rPr>
              <w:fldChar w:fldCharType="begin"/>
            </w:r>
            <w:r w:rsidDel="00A76CFC">
              <w:rPr>
                <w:noProof/>
                <w:webHidden/>
              </w:rPr>
              <w:delInstrText xml:space="preserve"> PAGEREF _Toc60772509 \h </w:delInstrText>
            </w:r>
            <w:r w:rsidDel="00A76CFC">
              <w:rPr>
                <w:noProof/>
                <w:webHidden/>
              </w:rPr>
              <w:fldChar w:fldCharType="separate"/>
            </w:r>
          </w:del>
          <w:ins w:id="640" w:author="Bolleter, Leland (CTR) - FPAC-BC, Fort Collins, CO" w:date="2021-01-20T15:04:00Z">
            <w:r w:rsidR="00B24863">
              <w:rPr>
                <w:b/>
                <w:bCs/>
                <w:noProof/>
                <w:webHidden/>
              </w:rPr>
              <w:t>Error! Bookmark not defined.</w:t>
            </w:r>
          </w:ins>
          <w:ins w:id="641" w:author="Leland" w:date="2021-01-07T10:28:00Z">
            <w:del w:id="642" w:author="Bolleter, Leland (CTR) - FPAC-BC, Fort Collins, CO" w:date="2021-01-19T13:33:00Z">
              <w:r w:rsidR="006136CE" w:rsidDel="00A76CFC">
                <w:rPr>
                  <w:b/>
                  <w:bCs/>
                  <w:noProof/>
                  <w:webHidden/>
                </w:rPr>
                <w:delText>Error! Bookmark not defined.</w:delText>
              </w:r>
            </w:del>
          </w:ins>
          <w:del w:id="643" w:author="Bolleter, Leland (CTR) - FPAC-BC, Fort Collins, CO" w:date="2021-01-19T13:33:00Z">
            <w:r w:rsidDel="00A76CFC">
              <w:rPr>
                <w:noProof/>
                <w:webHidden/>
              </w:rPr>
              <w:delText>15</w:delText>
            </w:r>
            <w:r w:rsidDel="00A76CFC">
              <w:rPr>
                <w:noProof/>
                <w:webHidden/>
              </w:rPr>
              <w:fldChar w:fldCharType="end"/>
            </w:r>
            <w:r w:rsidRPr="00802132" w:rsidDel="00A76CFC">
              <w:rPr>
                <w:rStyle w:val="Hyperlink"/>
                <w:noProof/>
              </w:rPr>
              <w:fldChar w:fldCharType="end"/>
            </w:r>
          </w:del>
        </w:p>
        <w:p w14:paraId="2E6709F6" w14:textId="311E0D29" w:rsidR="008E48F8" w:rsidDel="00A76CFC" w:rsidRDefault="008E48F8">
          <w:pPr>
            <w:pStyle w:val="TOC2"/>
            <w:rPr>
              <w:del w:id="644" w:author="Bolleter, Leland (CTR) - FPAC-BC, Fort Collins, CO" w:date="2021-01-19T13:33:00Z"/>
              <w:rFonts w:asciiTheme="minorHAnsi" w:eastAsiaTheme="minorEastAsia" w:hAnsiTheme="minorHAnsi" w:cstheme="minorBidi"/>
              <w:noProof/>
            </w:rPr>
          </w:pPr>
          <w:del w:id="645" w:author="Bolleter, Leland (CTR) - FPAC-BC, Fort Collins, CO" w:date="2021-01-19T13:33:00Z">
            <w:r w:rsidRPr="00802132" w:rsidDel="00A76CFC">
              <w:rPr>
                <w:rStyle w:val="Hyperlink"/>
                <w:noProof/>
              </w:rPr>
              <w:fldChar w:fldCharType="begin"/>
            </w:r>
            <w:r w:rsidRPr="00802132" w:rsidDel="00A76CFC">
              <w:rPr>
                <w:rStyle w:val="Hyperlink"/>
                <w:noProof/>
              </w:rPr>
              <w:delInstrText xml:space="preserve"> </w:delInstrText>
            </w:r>
            <w:r w:rsidDel="00A76CFC">
              <w:rPr>
                <w:noProof/>
              </w:rPr>
              <w:delInstrText>HYPERLINK \l "_Toc60772510"</w:delInstrText>
            </w:r>
            <w:r w:rsidRPr="00802132" w:rsidDel="00A76CFC">
              <w:rPr>
                <w:rStyle w:val="Hyperlink"/>
                <w:noProof/>
              </w:rPr>
              <w:delInstrText xml:space="preserve"> </w:delInstrText>
            </w:r>
            <w:r w:rsidRPr="00802132" w:rsidDel="00A76CFC">
              <w:rPr>
                <w:rStyle w:val="Hyperlink"/>
                <w:noProof/>
              </w:rPr>
              <w:fldChar w:fldCharType="separate"/>
            </w:r>
          </w:del>
          <w:ins w:id="646" w:author="Leland" w:date="2021-01-06T21:53:00Z">
            <w:del w:id="647" w:author="Bolleter, Leland (CTR) - FPAC-BC, Fort Collins, CO" w:date="2021-01-19T13:33:00Z">
              <w:r w:rsidR="00EF38FF" w:rsidDel="00A76CFC">
                <w:rPr>
                  <w:rStyle w:val="Hyperlink"/>
                  <w:b/>
                  <w:bCs/>
                  <w:noProof/>
                </w:rPr>
                <w:delText>Error! Hyperlink reference not valid.</w:delText>
              </w:r>
            </w:del>
          </w:ins>
          <w:del w:id="648" w:author="Bolleter, Leland (CTR) - FPAC-BC, Fort Collins, CO" w:date="2021-01-19T13:33:00Z">
            <w:r w:rsidRPr="00802132" w:rsidDel="00A76CFC">
              <w:rPr>
                <w:rStyle w:val="Hyperlink"/>
                <w:noProof/>
              </w:rPr>
              <w:delText>B.</w:delText>
            </w:r>
            <w:r w:rsidDel="00A76CFC">
              <w:rPr>
                <w:rFonts w:asciiTheme="minorHAnsi" w:eastAsiaTheme="minorEastAsia" w:hAnsiTheme="minorHAnsi" w:cstheme="minorBidi"/>
                <w:noProof/>
              </w:rPr>
              <w:tab/>
            </w:r>
            <w:r w:rsidRPr="00802132" w:rsidDel="00A76CFC">
              <w:rPr>
                <w:rStyle w:val="Hyperlink"/>
                <w:noProof/>
              </w:rPr>
              <w:delText>Products</w:delText>
            </w:r>
            <w:r w:rsidDel="00A76CFC">
              <w:rPr>
                <w:noProof/>
                <w:webHidden/>
              </w:rPr>
              <w:tab/>
            </w:r>
            <w:r w:rsidDel="00A76CFC">
              <w:rPr>
                <w:noProof/>
                <w:webHidden/>
              </w:rPr>
              <w:fldChar w:fldCharType="begin"/>
            </w:r>
            <w:r w:rsidDel="00A76CFC">
              <w:rPr>
                <w:noProof/>
                <w:webHidden/>
              </w:rPr>
              <w:delInstrText xml:space="preserve"> PAGEREF _Toc60772510 \h </w:delInstrText>
            </w:r>
            <w:r w:rsidDel="00A76CFC">
              <w:rPr>
                <w:noProof/>
                <w:webHidden/>
              </w:rPr>
              <w:fldChar w:fldCharType="separate"/>
            </w:r>
          </w:del>
          <w:ins w:id="649" w:author="Bolleter, Leland (CTR) - FPAC-BC, Fort Collins, CO" w:date="2021-01-20T15:04:00Z">
            <w:r w:rsidR="00B24863">
              <w:rPr>
                <w:b/>
                <w:bCs/>
                <w:noProof/>
                <w:webHidden/>
              </w:rPr>
              <w:t>Error! Bookmark not defined.</w:t>
            </w:r>
          </w:ins>
          <w:ins w:id="650" w:author="Leland" w:date="2021-01-07T10:28:00Z">
            <w:del w:id="651" w:author="Bolleter, Leland (CTR) - FPAC-BC, Fort Collins, CO" w:date="2021-01-19T13:33:00Z">
              <w:r w:rsidR="006136CE" w:rsidDel="00A76CFC">
                <w:rPr>
                  <w:b/>
                  <w:bCs/>
                  <w:noProof/>
                  <w:webHidden/>
                </w:rPr>
                <w:delText>Error! Bookmark not defined.</w:delText>
              </w:r>
            </w:del>
          </w:ins>
          <w:del w:id="652" w:author="Bolleter, Leland (CTR) - FPAC-BC, Fort Collins, CO" w:date="2021-01-19T13:33:00Z">
            <w:r w:rsidDel="00A76CFC">
              <w:rPr>
                <w:noProof/>
                <w:webHidden/>
              </w:rPr>
              <w:delText>15</w:delText>
            </w:r>
            <w:r w:rsidDel="00A76CFC">
              <w:rPr>
                <w:noProof/>
                <w:webHidden/>
              </w:rPr>
              <w:fldChar w:fldCharType="end"/>
            </w:r>
            <w:r w:rsidRPr="00802132" w:rsidDel="00A76CFC">
              <w:rPr>
                <w:rStyle w:val="Hyperlink"/>
                <w:noProof/>
              </w:rPr>
              <w:fldChar w:fldCharType="end"/>
            </w:r>
          </w:del>
        </w:p>
        <w:p w14:paraId="41F5F863" w14:textId="0C9E4C5D" w:rsidR="008E48F8" w:rsidDel="00A76CFC" w:rsidRDefault="008E48F8">
          <w:pPr>
            <w:pStyle w:val="TOC2"/>
            <w:rPr>
              <w:del w:id="653" w:author="Bolleter, Leland (CTR) - FPAC-BC, Fort Collins, CO" w:date="2021-01-19T13:33:00Z"/>
              <w:rFonts w:asciiTheme="minorHAnsi" w:eastAsiaTheme="minorEastAsia" w:hAnsiTheme="minorHAnsi" w:cstheme="minorBidi"/>
              <w:noProof/>
            </w:rPr>
          </w:pPr>
          <w:del w:id="654" w:author="Bolleter, Leland (CTR) - FPAC-BC, Fort Collins, CO" w:date="2021-01-19T13:33:00Z">
            <w:r w:rsidRPr="00802132" w:rsidDel="00A76CFC">
              <w:rPr>
                <w:rStyle w:val="Hyperlink"/>
                <w:noProof/>
              </w:rPr>
              <w:fldChar w:fldCharType="begin"/>
            </w:r>
            <w:r w:rsidRPr="00802132" w:rsidDel="00A76CFC">
              <w:rPr>
                <w:rStyle w:val="Hyperlink"/>
                <w:noProof/>
              </w:rPr>
              <w:delInstrText xml:space="preserve"> </w:delInstrText>
            </w:r>
            <w:r w:rsidDel="00A76CFC">
              <w:rPr>
                <w:noProof/>
              </w:rPr>
              <w:delInstrText>HYPERLINK \l "_Toc60772511"</w:delInstrText>
            </w:r>
            <w:r w:rsidRPr="00802132" w:rsidDel="00A76CFC">
              <w:rPr>
                <w:rStyle w:val="Hyperlink"/>
                <w:noProof/>
              </w:rPr>
              <w:delInstrText xml:space="preserve"> </w:delInstrText>
            </w:r>
            <w:r w:rsidRPr="00802132" w:rsidDel="00A76CFC">
              <w:rPr>
                <w:rStyle w:val="Hyperlink"/>
                <w:noProof/>
              </w:rPr>
              <w:fldChar w:fldCharType="separate"/>
            </w:r>
          </w:del>
          <w:ins w:id="655" w:author="Leland" w:date="2021-01-06T21:53:00Z">
            <w:del w:id="656" w:author="Bolleter, Leland (CTR) - FPAC-BC, Fort Collins, CO" w:date="2021-01-19T13:33:00Z">
              <w:r w:rsidR="00EF38FF" w:rsidDel="00A76CFC">
                <w:rPr>
                  <w:rStyle w:val="Hyperlink"/>
                  <w:b/>
                  <w:bCs/>
                  <w:noProof/>
                </w:rPr>
                <w:delText>Error! Hyperlink reference not valid.</w:delText>
              </w:r>
            </w:del>
          </w:ins>
          <w:del w:id="657" w:author="Bolleter, Leland (CTR) - FPAC-BC, Fort Collins, CO" w:date="2021-01-19T13:33:00Z">
            <w:r w:rsidRPr="00802132" w:rsidDel="00A76CFC">
              <w:rPr>
                <w:rStyle w:val="Hyperlink"/>
                <w:noProof/>
              </w:rPr>
              <w:delText>C.</w:delText>
            </w:r>
            <w:r w:rsidDel="00A76CFC">
              <w:rPr>
                <w:rFonts w:asciiTheme="minorHAnsi" w:eastAsiaTheme="minorEastAsia" w:hAnsiTheme="minorHAnsi" w:cstheme="minorBidi"/>
                <w:noProof/>
              </w:rPr>
              <w:tab/>
            </w:r>
            <w:r w:rsidRPr="00802132" w:rsidDel="00A76CFC">
              <w:rPr>
                <w:rStyle w:val="Hyperlink"/>
                <w:noProof/>
              </w:rPr>
              <w:delText>Alternative Scoring Summary</w:delText>
            </w:r>
            <w:r w:rsidDel="00A76CFC">
              <w:rPr>
                <w:noProof/>
                <w:webHidden/>
              </w:rPr>
              <w:tab/>
            </w:r>
            <w:r w:rsidDel="00A76CFC">
              <w:rPr>
                <w:noProof/>
                <w:webHidden/>
              </w:rPr>
              <w:fldChar w:fldCharType="begin"/>
            </w:r>
            <w:r w:rsidDel="00A76CFC">
              <w:rPr>
                <w:noProof/>
                <w:webHidden/>
              </w:rPr>
              <w:delInstrText xml:space="preserve"> PAGEREF _Toc60772511 \h </w:delInstrText>
            </w:r>
            <w:r w:rsidDel="00A76CFC">
              <w:rPr>
                <w:noProof/>
                <w:webHidden/>
              </w:rPr>
              <w:fldChar w:fldCharType="separate"/>
            </w:r>
          </w:del>
          <w:ins w:id="658" w:author="Bolleter, Leland (CTR) - FPAC-BC, Fort Collins, CO" w:date="2021-01-20T15:04:00Z">
            <w:r w:rsidR="00B24863">
              <w:rPr>
                <w:b/>
                <w:bCs/>
                <w:noProof/>
                <w:webHidden/>
              </w:rPr>
              <w:t>Error! Bookmark not defined.</w:t>
            </w:r>
          </w:ins>
          <w:ins w:id="659" w:author="Leland" w:date="2021-01-07T10:28:00Z">
            <w:del w:id="660" w:author="Bolleter, Leland (CTR) - FPAC-BC, Fort Collins, CO" w:date="2021-01-19T13:33:00Z">
              <w:r w:rsidR="006136CE" w:rsidDel="00A76CFC">
                <w:rPr>
                  <w:b/>
                  <w:bCs/>
                  <w:noProof/>
                  <w:webHidden/>
                </w:rPr>
                <w:delText>Error! Bookmark not defined.</w:delText>
              </w:r>
            </w:del>
          </w:ins>
          <w:del w:id="661" w:author="Bolleter, Leland (CTR) - FPAC-BC, Fort Collins, CO" w:date="2021-01-19T13:33:00Z">
            <w:r w:rsidDel="00A76CFC">
              <w:rPr>
                <w:noProof/>
                <w:webHidden/>
              </w:rPr>
              <w:delText>15</w:delText>
            </w:r>
            <w:r w:rsidDel="00A76CFC">
              <w:rPr>
                <w:noProof/>
                <w:webHidden/>
              </w:rPr>
              <w:fldChar w:fldCharType="end"/>
            </w:r>
            <w:r w:rsidRPr="00802132" w:rsidDel="00A76CFC">
              <w:rPr>
                <w:rStyle w:val="Hyperlink"/>
                <w:noProof/>
              </w:rPr>
              <w:fldChar w:fldCharType="end"/>
            </w:r>
          </w:del>
        </w:p>
        <w:p w14:paraId="1446B586" w14:textId="751906CC" w:rsidR="008E48F8" w:rsidDel="00A76CFC" w:rsidRDefault="008E48F8">
          <w:pPr>
            <w:pStyle w:val="TOC2"/>
            <w:rPr>
              <w:del w:id="662" w:author="Bolleter, Leland (CTR) - FPAC-BC, Fort Collins, CO" w:date="2021-01-19T13:33:00Z"/>
              <w:rFonts w:asciiTheme="minorHAnsi" w:eastAsiaTheme="minorEastAsia" w:hAnsiTheme="minorHAnsi" w:cstheme="minorBidi"/>
              <w:noProof/>
            </w:rPr>
          </w:pPr>
          <w:del w:id="663" w:author="Bolleter, Leland (CTR) - FPAC-BC, Fort Collins, CO" w:date="2021-01-19T13:33:00Z">
            <w:r w:rsidRPr="00802132" w:rsidDel="00A76CFC">
              <w:rPr>
                <w:rStyle w:val="Hyperlink"/>
                <w:noProof/>
              </w:rPr>
              <w:fldChar w:fldCharType="begin"/>
            </w:r>
            <w:r w:rsidRPr="00802132" w:rsidDel="00A76CFC">
              <w:rPr>
                <w:rStyle w:val="Hyperlink"/>
                <w:noProof/>
              </w:rPr>
              <w:delInstrText xml:space="preserve"> </w:delInstrText>
            </w:r>
            <w:r w:rsidDel="00A76CFC">
              <w:rPr>
                <w:noProof/>
              </w:rPr>
              <w:delInstrText>HYPERLINK \l "_Toc60772512"</w:delInstrText>
            </w:r>
            <w:r w:rsidRPr="00802132" w:rsidDel="00A76CFC">
              <w:rPr>
                <w:rStyle w:val="Hyperlink"/>
                <w:noProof/>
              </w:rPr>
              <w:delInstrText xml:space="preserve"> </w:delInstrText>
            </w:r>
            <w:r w:rsidRPr="00802132" w:rsidDel="00A76CFC">
              <w:rPr>
                <w:rStyle w:val="Hyperlink"/>
                <w:noProof/>
              </w:rPr>
              <w:fldChar w:fldCharType="separate"/>
            </w:r>
          </w:del>
          <w:ins w:id="664" w:author="Leland" w:date="2021-01-06T21:53:00Z">
            <w:del w:id="665" w:author="Bolleter, Leland (CTR) - FPAC-BC, Fort Collins, CO" w:date="2021-01-19T13:33:00Z">
              <w:r w:rsidR="00EF38FF" w:rsidDel="00A76CFC">
                <w:rPr>
                  <w:rStyle w:val="Hyperlink"/>
                  <w:b/>
                  <w:bCs/>
                  <w:noProof/>
                </w:rPr>
                <w:delText>Error! Hyperlink reference not valid.</w:delText>
              </w:r>
            </w:del>
          </w:ins>
          <w:del w:id="666" w:author="Bolleter, Leland (CTR) - FPAC-BC, Fort Collins, CO" w:date="2021-01-19T13:33:00Z">
            <w:r w:rsidRPr="00802132" w:rsidDel="00A76CFC">
              <w:rPr>
                <w:rStyle w:val="Hyperlink"/>
                <w:noProof/>
              </w:rPr>
              <w:delText>D.</w:delText>
            </w:r>
            <w:r w:rsidDel="00A76CFC">
              <w:rPr>
                <w:rFonts w:asciiTheme="minorHAnsi" w:eastAsiaTheme="minorEastAsia" w:hAnsiTheme="minorHAnsi" w:cstheme="minorBidi"/>
                <w:noProof/>
              </w:rPr>
              <w:tab/>
            </w:r>
            <w:r w:rsidRPr="00802132" w:rsidDel="00A76CFC">
              <w:rPr>
                <w:rStyle w:val="Hyperlink"/>
                <w:noProof/>
              </w:rPr>
              <w:delText>Alternative 1: Microsoft SQL Server 2019</w:delText>
            </w:r>
            <w:r w:rsidDel="00A76CFC">
              <w:rPr>
                <w:noProof/>
                <w:webHidden/>
              </w:rPr>
              <w:tab/>
            </w:r>
            <w:r w:rsidDel="00A76CFC">
              <w:rPr>
                <w:noProof/>
                <w:webHidden/>
              </w:rPr>
              <w:fldChar w:fldCharType="begin"/>
            </w:r>
            <w:r w:rsidDel="00A76CFC">
              <w:rPr>
                <w:noProof/>
                <w:webHidden/>
              </w:rPr>
              <w:delInstrText xml:space="preserve"> PAGEREF _Toc60772512 \h </w:delInstrText>
            </w:r>
            <w:r w:rsidDel="00A76CFC">
              <w:rPr>
                <w:noProof/>
                <w:webHidden/>
              </w:rPr>
              <w:fldChar w:fldCharType="separate"/>
            </w:r>
          </w:del>
          <w:ins w:id="667" w:author="Bolleter, Leland (CTR) - FPAC-BC, Fort Collins, CO" w:date="2021-01-20T15:04:00Z">
            <w:r w:rsidR="00B24863">
              <w:rPr>
                <w:b/>
                <w:bCs/>
                <w:noProof/>
                <w:webHidden/>
              </w:rPr>
              <w:t>Error! Bookmark not defined.</w:t>
            </w:r>
          </w:ins>
          <w:ins w:id="668" w:author="Leland" w:date="2021-01-07T10:28:00Z">
            <w:del w:id="669" w:author="Bolleter, Leland (CTR) - FPAC-BC, Fort Collins, CO" w:date="2021-01-19T13:33:00Z">
              <w:r w:rsidR="006136CE" w:rsidDel="00A76CFC">
                <w:rPr>
                  <w:b/>
                  <w:bCs/>
                  <w:noProof/>
                  <w:webHidden/>
                </w:rPr>
                <w:delText>Error! Bookmark not defined.</w:delText>
              </w:r>
            </w:del>
          </w:ins>
          <w:del w:id="670" w:author="Bolleter, Leland (CTR) - FPAC-BC, Fort Collins, CO" w:date="2021-01-19T13:33:00Z">
            <w:r w:rsidDel="00A76CFC">
              <w:rPr>
                <w:noProof/>
                <w:webHidden/>
              </w:rPr>
              <w:delText>15</w:delText>
            </w:r>
            <w:r w:rsidDel="00A76CFC">
              <w:rPr>
                <w:noProof/>
                <w:webHidden/>
              </w:rPr>
              <w:fldChar w:fldCharType="end"/>
            </w:r>
            <w:r w:rsidRPr="00802132" w:rsidDel="00A76CFC">
              <w:rPr>
                <w:rStyle w:val="Hyperlink"/>
                <w:noProof/>
              </w:rPr>
              <w:fldChar w:fldCharType="end"/>
            </w:r>
          </w:del>
        </w:p>
        <w:p w14:paraId="77AE9B0F" w14:textId="2EC7A326" w:rsidR="008E48F8" w:rsidDel="00A76CFC" w:rsidRDefault="008E48F8">
          <w:pPr>
            <w:pStyle w:val="TOC2"/>
            <w:rPr>
              <w:del w:id="671" w:author="Bolleter, Leland (CTR) - FPAC-BC, Fort Collins, CO" w:date="2021-01-19T13:33:00Z"/>
              <w:rFonts w:asciiTheme="minorHAnsi" w:eastAsiaTheme="minorEastAsia" w:hAnsiTheme="minorHAnsi" w:cstheme="minorBidi"/>
              <w:noProof/>
            </w:rPr>
          </w:pPr>
          <w:del w:id="672" w:author="Bolleter, Leland (CTR) - FPAC-BC, Fort Collins, CO" w:date="2021-01-19T13:33:00Z">
            <w:r w:rsidRPr="00802132" w:rsidDel="00A76CFC">
              <w:rPr>
                <w:rStyle w:val="Hyperlink"/>
                <w:noProof/>
              </w:rPr>
              <w:fldChar w:fldCharType="begin"/>
            </w:r>
            <w:r w:rsidRPr="00802132" w:rsidDel="00A76CFC">
              <w:rPr>
                <w:rStyle w:val="Hyperlink"/>
                <w:noProof/>
              </w:rPr>
              <w:delInstrText xml:space="preserve"> </w:delInstrText>
            </w:r>
            <w:r w:rsidDel="00A76CFC">
              <w:rPr>
                <w:noProof/>
              </w:rPr>
              <w:delInstrText>HYPERLINK \l "_Toc60772513"</w:delInstrText>
            </w:r>
            <w:r w:rsidRPr="00802132" w:rsidDel="00A76CFC">
              <w:rPr>
                <w:rStyle w:val="Hyperlink"/>
                <w:noProof/>
              </w:rPr>
              <w:delInstrText xml:space="preserve"> </w:delInstrText>
            </w:r>
            <w:r w:rsidRPr="00802132" w:rsidDel="00A76CFC">
              <w:rPr>
                <w:rStyle w:val="Hyperlink"/>
                <w:noProof/>
              </w:rPr>
              <w:fldChar w:fldCharType="separate"/>
            </w:r>
          </w:del>
          <w:ins w:id="673" w:author="Leland" w:date="2021-01-06T21:53:00Z">
            <w:del w:id="674" w:author="Bolleter, Leland (CTR) - FPAC-BC, Fort Collins, CO" w:date="2021-01-19T13:33:00Z">
              <w:r w:rsidR="00EF38FF" w:rsidDel="00A76CFC">
                <w:rPr>
                  <w:rStyle w:val="Hyperlink"/>
                  <w:b/>
                  <w:bCs/>
                  <w:noProof/>
                </w:rPr>
                <w:delText>Error! Hyperlink reference not valid.</w:delText>
              </w:r>
            </w:del>
          </w:ins>
          <w:del w:id="675" w:author="Bolleter, Leland (CTR) - FPAC-BC, Fort Collins, CO" w:date="2021-01-19T13:33:00Z">
            <w:r w:rsidRPr="00802132" w:rsidDel="00A76CFC">
              <w:rPr>
                <w:rStyle w:val="Hyperlink"/>
                <w:noProof/>
              </w:rPr>
              <w:delText>E.</w:delText>
            </w:r>
            <w:r w:rsidDel="00A76CFC">
              <w:rPr>
                <w:rFonts w:asciiTheme="minorHAnsi" w:eastAsiaTheme="minorEastAsia" w:hAnsiTheme="minorHAnsi" w:cstheme="minorBidi"/>
                <w:noProof/>
              </w:rPr>
              <w:tab/>
            </w:r>
            <w:r w:rsidRPr="00802132" w:rsidDel="00A76CFC">
              <w:rPr>
                <w:rStyle w:val="Hyperlink"/>
                <w:noProof/>
              </w:rPr>
              <w:delText>Alternative 2: Crunchydata PostgreSQL</w:delText>
            </w:r>
            <w:r w:rsidDel="00A76CFC">
              <w:rPr>
                <w:noProof/>
                <w:webHidden/>
              </w:rPr>
              <w:tab/>
            </w:r>
            <w:r w:rsidDel="00A76CFC">
              <w:rPr>
                <w:noProof/>
                <w:webHidden/>
              </w:rPr>
              <w:fldChar w:fldCharType="begin"/>
            </w:r>
            <w:r w:rsidDel="00A76CFC">
              <w:rPr>
                <w:noProof/>
                <w:webHidden/>
              </w:rPr>
              <w:delInstrText xml:space="preserve"> PAGEREF _Toc60772513 \h </w:delInstrText>
            </w:r>
            <w:r w:rsidDel="00A76CFC">
              <w:rPr>
                <w:noProof/>
                <w:webHidden/>
              </w:rPr>
              <w:fldChar w:fldCharType="separate"/>
            </w:r>
          </w:del>
          <w:ins w:id="676" w:author="Bolleter, Leland (CTR) - FPAC-BC, Fort Collins, CO" w:date="2021-01-20T15:04:00Z">
            <w:r w:rsidR="00B24863">
              <w:rPr>
                <w:b/>
                <w:bCs/>
                <w:noProof/>
                <w:webHidden/>
              </w:rPr>
              <w:t>Error! Bookmark not defined.</w:t>
            </w:r>
          </w:ins>
          <w:ins w:id="677" w:author="Leland" w:date="2021-01-07T10:28:00Z">
            <w:del w:id="678" w:author="Bolleter, Leland (CTR) - FPAC-BC, Fort Collins, CO" w:date="2021-01-19T13:33:00Z">
              <w:r w:rsidR="006136CE" w:rsidDel="00A76CFC">
                <w:rPr>
                  <w:b/>
                  <w:bCs/>
                  <w:noProof/>
                  <w:webHidden/>
                </w:rPr>
                <w:delText>Error! Bookmark not defined.</w:delText>
              </w:r>
            </w:del>
          </w:ins>
          <w:del w:id="679" w:author="Bolleter, Leland (CTR) - FPAC-BC, Fort Collins, CO" w:date="2021-01-19T13:33:00Z">
            <w:r w:rsidDel="00A76CFC">
              <w:rPr>
                <w:noProof/>
                <w:webHidden/>
              </w:rPr>
              <w:delText>15</w:delText>
            </w:r>
            <w:r w:rsidDel="00A76CFC">
              <w:rPr>
                <w:noProof/>
                <w:webHidden/>
              </w:rPr>
              <w:fldChar w:fldCharType="end"/>
            </w:r>
            <w:r w:rsidRPr="00802132" w:rsidDel="00A76CFC">
              <w:rPr>
                <w:rStyle w:val="Hyperlink"/>
                <w:noProof/>
              </w:rPr>
              <w:fldChar w:fldCharType="end"/>
            </w:r>
          </w:del>
        </w:p>
        <w:p w14:paraId="007F964C" w14:textId="233B8298" w:rsidR="008E48F8" w:rsidDel="00A76CFC" w:rsidRDefault="008E48F8">
          <w:pPr>
            <w:pStyle w:val="TOC2"/>
            <w:rPr>
              <w:del w:id="680" w:author="Bolleter, Leland (CTR) - FPAC-BC, Fort Collins, CO" w:date="2021-01-19T13:33:00Z"/>
              <w:rFonts w:asciiTheme="minorHAnsi" w:eastAsiaTheme="minorEastAsia" w:hAnsiTheme="minorHAnsi" w:cstheme="minorBidi"/>
              <w:noProof/>
            </w:rPr>
          </w:pPr>
          <w:del w:id="681" w:author="Bolleter, Leland (CTR) - FPAC-BC, Fort Collins, CO" w:date="2021-01-19T13:33:00Z">
            <w:r w:rsidRPr="00802132" w:rsidDel="00A76CFC">
              <w:rPr>
                <w:rStyle w:val="Hyperlink"/>
                <w:noProof/>
              </w:rPr>
              <w:fldChar w:fldCharType="begin"/>
            </w:r>
            <w:r w:rsidRPr="00802132" w:rsidDel="00A76CFC">
              <w:rPr>
                <w:rStyle w:val="Hyperlink"/>
                <w:noProof/>
              </w:rPr>
              <w:delInstrText xml:space="preserve"> </w:delInstrText>
            </w:r>
            <w:r w:rsidDel="00A76CFC">
              <w:rPr>
                <w:noProof/>
              </w:rPr>
              <w:delInstrText>HYPERLINK \l "_Toc60772514"</w:delInstrText>
            </w:r>
            <w:r w:rsidRPr="00802132" w:rsidDel="00A76CFC">
              <w:rPr>
                <w:rStyle w:val="Hyperlink"/>
                <w:noProof/>
              </w:rPr>
              <w:delInstrText xml:space="preserve"> </w:delInstrText>
            </w:r>
            <w:r w:rsidRPr="00802132" w:rsidDel="00A76CFC">
              <w:rPr>
                <w:rStyle w:val="Hyperlink"/>
                <w:noProof/>
              </w:rPr>
              <w:fldChar w:fldCharType="separate"/>
            </w:r>
          </w:del>
          <w:ins w:id="682" w:author="Leland" w:date="2021-01-06T21:53:00Z">
            <w:del w:id="683" w:author="Bolleter, Leland (CTR) - FPAC-BC, Fort Collins, CO" w:date="2021-01-19T13:33:00Z">
              <w:r w:rsidR="00EF38FF" w:rsidDel="00A76CFC">
                <w:rPr>
                  <w:rStyle w:val="Hyperlink"/>
                  <w:b/>
                  <w:bCs/>
                  <w:noProof/>
                </w:rPr>
                <w:delText>Error! Hyperlink reference not valid.</w:delText>
              </w:r>
            </w:del>
          </w:ins>
          <w:del w:id="684" w:author="Bolleter, Leland (CTR) - FPAC-BC, Fort Collins, CO" w:date="2021-01-19T13:33:00Z">
            <w:r w:rsidRPr="00802132" w:rsidDel="00A76CFC">
              <w:rPr>
                <w:rStyle w:val="Hyperlink"/>
                <w:noProof/>
              </w:rPr>
              <w:delText>F.</w:delText>
            </w:r>
            <w:r w:rsidDel="00A76CFC">
              <w:rPr>
                <w:rFonts w:asciiTheme="minorHAnsi" w:eastAsiaTheme="minorEastAsia" w:hAnsiTheme="minorHAnsi" w:cstheme="minorBidi"/>
                <w:noProof/>
              </w:rPr>
              <w:tab/>
            </w:r>
            <w:r w:rsidRPr="00802132" w:rsidDel="00A76CFC">
              <w:rPr>
                <w:rStyle w:val="Hyperlink"/>
                <w:noProof/>
              </w:rPr>
              <w:delText>Alternative 3: AWS RDS and Redshift</w:delText>
            </w:r>
            <w:r w:rsidDel="00A76CFC">
              <w:rPr>
                <w:noProof/>
                <w:webHidden/>
              </w:rPr>
              <w:tab/>
            </w:r>
            <w:r w:rsidDel="00A76CFC">
              <w:rPr>
                <w:noProof/>
                <w:webHidden/>
              </w:rPr>
              <w:fldChar w:fldCharType="begin"/>
            </w:r>
            <w:r w:rsidDel="00A76CFC">
              <w:rPr>
                <w:noProof/>
                <w:webHidden/>
              </w:rPr>
              <w:delInstrText xml:space="preserve"> PAGEREF _Toc60772514 \h </w:delInstrText>
            </w:r>
            <w:r w:rsidDel="00A76CFC">
              <w:rPr>
                <w:noProof/>
                <w:webHidden/>
              </w:rPr>
              <w:fldChar w:fldCharType="separate"/>
            </w:r>
          </w:del>
          <w:ins w:id="685" w:author="Bolleter, Leland (CTR) - FPAC-BC, Fort Collins, CO" w:date="2021-01-20T15:04:00Z">
            <w:r w:rsidR="00B24863">
              <w:rPr>
                <w:b/>
                <w:bCs/>
                <w:noProof/>
                <w:webHidden/>
              </w:rPr>
              <w:t>Error! Bookmark not defined.</w:t>
            </w:r>
          </w:ins>
          <w:ins w:id="686" w:author="Leland" w:date="2021-01-07T10:28:00Z">
            <w:del w:id="687" w:author="Bolleter, Leland (CTR) - FPAC-BC, Fort Collins, CO" w:date="2021-01-19T13:33:00Z">
              <w:r w:rsidR="006136CE" w:rsidDel="00A76CFC">
                <w:rPr>
                  <w:b/>
                  <w:bCs/>
                  <w:noProof/>
                  <w:webHidden/>
                </w:rPr>
                <w:delText>Error! Bookmark not defined.</w:delText>
              </w:r>
            </w:del>
          </w:ins>
          <w:del w:id="688" w:author="Bolleter, Leland (CTR) - FPAC-BC, Fort Collins, CO" w:date="2021-01-19T13:33:00Z">
            <w:r w:rsidDel="00A76CFC">
              <w:rPr>
                <w:noProof/>
                <w:webHidden/>
              </w:rPr>
              <w:delText>15</w:delText>
            </w:r>
            <w:r w:rsidDel="00A76CFC">
              <w:rPr>
                <w:noProof/>
                <w:webHidden/>
              </w:rPr>
              <w:fldChar w:fldCharType="end"/>
            </w:r>
            <w:r w:rsidRPr="00802132" w:rsidDel="00A76CFC">
              <w:rPr>
                <w:rStyle w:val="Hyperlink"/>
                <w:noProof/>
              </w:rPr>
              <w:fldChar w:fldCharType="end"/>
            </w:r>
          </w:del>
        </w:p>
        <w:p w14:paraId="39B5A139" w14:textId="3E03F725" w:rsidR="008E48F8" w:rsidDel="00A76CFC" w:rsidRDefault="008E48F8">
          <w:pPr>
            <w:pStyle w:val="TOC2"/>
            <w:rPr>
              <w:del w:id="689" w:author="Bolleter, Leland (CTR) - FPAC-BC, Fort Collins, CO" w:date="2021-01-19T13:33:00Z"/>
              <w:rFonts w:asciiTheme="minorHAnsi" w:eastAsiaTheme="minorEastAsia" w:hAnsiTheme="minorHAnsi" w:cstheme="minorBidi"/>
              <w:noProof/>
            </w:rPr>
          </w:pPr>
          <w:del w:id="690" w:author="Bolleter, Leland (CTR) - FPAC-BC, Fort Collins, CO" w:date="2021-01-19T13:33:00Z">
            <w:r w:rsidRPr="00802132" w:rsidDel="00A76CFC">
              <w:rPr>
                <w:rStyle w:val="Hyperlink"/>
                <w:noProof/>
              </w:rPr>
              <w:fldChar w:fldCharType="begin"/>
            </w:r>
            <w:r w:rsidRPr="00802132" w:rsidDel="00A76CFC">
              <w:rPr>
                <w:rStyle w:val="Hyperlink"/>
                <w:noProof/>
              </w:rPr>
              <w:delInstrText xml:space="preserve"> </w:delInstrText>
            </w:r>
            <w:r w:rsidDel="00A76CFC">
              <w:rPr>
                <w:noProof/>
              </w:rPr>
              <w:delInstrText>HYPERLINK \l "_Toc60772515"</w:delInstrText>
            </w:r>
            <w:r w:rsidRPr="00802132" w:rsidDel="00A76CFC">
              <w:rPr>
                <w:rStyle w:val="Hyperlink"/>
                <w:noProof/>
              </w:rPr>
              <w:delInstrText xml:space="preserve"> </w:delInstrText>
            </w:r>
            <w:r w:rsidRPr="00802132" w:rsidDel="00A76CFC">
              <w:rPr>
                <w:rStyle w:val="Hyperlink"/>
                <w:noProof/>
              </w:rPr>
              <w:fldChar w:fldCharType="separate"/>
            </w:r>
          </w:del>
          <w:ins w:id="691" w:author="Leland" w:date="2021-01-06T21:53:00Z">
            <w:del w:id="692" w:author="Bolleter, Leland (CTR) - FPAC-BC, Fort Collins, CO" w:date="2021-01-19T13:33:00Z">
              <w:r w:rsidR="00EF38FF" w:rsidDel="00A76CFC">
                <w:rPr>
                  <w:rStyle w:val="Hyperlink"/>
                  <w:b/>
                  <w:bCs/>
                  <w:noProof/>
                </w:rPr>
                <w:delText>Error! Hyperlink reference not valid.</w:delText>
              </w:r>
            </w:del>
          </w:ins>
          <w:del w:id="693" w:author="Bolleter, Leland (CTR) - FPAC-BC, Fort Collins, CO" w:date="2021-01-19T13:33:00Z">
            <w:r w:rsidRPr="00802132" w:rsidDel="00A76CFC">
              <w:rPr>
                <w:rStyle w:val="Hyperlink"/>
                <w:noProof/>
              </w:rPr>
              <w:delText>G.</w:delText>
            </w:r>
            <w:r w:rsidDel="00A76CFC">
              <w:rPr>
                <w:rFonts w:asciiTheme="minorHAnsi" w:eastAsiaTheme="minorEastAsia" w:hAnsiTheme="minorHAnsi" w:cstheme="minorBidi"/>
                <w:noProof/>
              </w:rPr>
              <w:tab/>
            </w:r>
            <w:r w:rsidRPr="00802132" w:rsidDel="00A76CFC">
              <w:rPr>
                <w:rStyle w:val="Hyperlink"/>
                <w:noProof/>
              </w:rPr>
              <w:delText>Alternative 4: Microsoft Azure Synapse</w:delText>
            </w:r>
            <w:r w:rsidDel="00A76CFC">
              <w:rPr>
                <w:noProof/>
                <w:webHidden/>
              </w:rPr>
              <w:tab/>
            </w:r>
            <w:r w:rsidDel="00A76CFC">
              <w:rPr>
                <w:noProof/>
                <w:webHidden/>
              </w:rPr>
              <w:fldChar w:fldCharType="begin"/>
            </w:r>
            <w:r w:rsidDel="00A76CFC">
              <w:rPr>
                <w:noProof/>
                <w:webHidden/>
              </w:rPr>
              <w:delInstrText xml:space="preserve"> PAGEREF _Toc60772515 \h </w:delInstrText>
            </w:r>
            <w:r w:rsidDel="00A76CFC">
              <w:rPr>
                <w:noProof/>
                <w:webHidden/>
              </w:rPr>
              <w:fldChar w:fldCharType="separate"/>
            </w:r>
          </w:del>
          <w:ins w:id="694" w:author="Bolleter, Leland (CTR) - FPAC-BC, Fort Collins, CO" w:date="2021-01-20T15:04:00Z">
            <w:r w:rsidR="00B24863">
              <w:rPr>
                <w:b/>
                <w:bCs/>
                <w:noProof/>
                <w:webHidden/>
              </w:rPr>
              <w:t>Error! Bookmark not defined.</w:t>
            </w:r>
          </w:ins>
          <w:ins w:id="695" w:author="Leland" w:date="2021-01-07T10:28:00Z">
            <w:del w:id="696" w:author="Bolleter, Leland (CTR) - FPAC-BC, Fort Collins, CO" w:date="2021-01-19T13:33:00Z">
              <w:r w:rsidR="006136CE" w:rsidDel="00A76CFC">
                <w:rPr>
                  <w:b/>
                  <w:bCs/>
                  <w:noProof/>
                  <w:webHidden/>
                </w:rPr>
                <w:delText>Error! Bookmark not defined.</w:delText>
              </w:r>
            </w:del>
          </w:ins>
          <w:del w:id="697" w:author="Bolleter, Leland (CTR) - FPAC-BC, Fort Collins, CO" w:date="2021-01-19T13:33:00Z">
            <w:r w:rsidDel="00A76CFC">
              <w:rPr>
                <w:noProof/>
                <w:webHidden/>
              </w:rPr>
              <w:delText>15</w:delText>
            </w:r>
            <w:r w:rsidDel="00A76CFC">
              <w:rPr>
                <w:noProof/>
                <w:webHidden/>
              </w:rPr>
              <w:fldChar w:fldCharType="end"/>
            </w:r>
            <w:r w:rsidRPr="00802132" w:rsidDel="00A76CFC">
              <w:rPr>
                <w:rStyle w:val="Hyperlink"/>
                <w:noProof/>
              </w:rPr>
              <w:fldChar w:fldCharType="end"/>
            </w:r>
          </w:del>
        </w:p>
        <w:p w14:paraId="07F6E9B8" w14:textId="69C63AD9" w:rsidR="008E48F8" w:rsidDel="00A76CFC" w:rsidRDefault="008E48F8">
          <w:pPr>
            <w:pStyle w:val="TOC2"/>
            <w:rPr>
              <w:del w:id="698" w:author="Bolleter, Leland (CTR) - FPAC-BC, Fort Collins, CO" w:date="2021-01-19T13:33:00Z"/>
              <w:rFonts w:asciiTheme="minorHAnsi" w:eastAsiaTheme="minorEastAsia" w:hAnsiTheme="minorHAnsi" w:cstheme="minorBidi"/>
              <w:noProof/>
            </w:rPr>
          </w:pPr>
          <w:del w:id="699" w:author="Bolleter, Leland (CTR) - FPAC-BC, Fort Collins, CO" w:date="2021-01-19T13:33:00Z">
            <w:r w:rsidRPr="00802132" w:rsidDel="00A76CFC">
              <w:rPr>
                <w:rStyle w:val="Hyperlink"/>
                <w:noProof/>
              </w:rPr>
              <w:fldChar w:fldCharType="begin"/>
            </w:r>
            <w:r w:rsidRPr="00802132" w:rsidDel="00A76CFC">
              <w:rPr>
                <w:rStyle w:val="Hyperlink"/>
                <w:noProof/>
              </w:rPr>
              <w:delInstrText xml:space="preserve"> </w:delInstrText>
            </w:r>
            <w:r w:rsidDel="00A76CFC">
              <w:rPr>
                <w:noProof/>
              </w:rPr>
              <w:delInstrText>HYPERLINK \l "_Toc60772516"</w:delInstrText>
            </w:r>
            <w:r w:rsidRPr="00802132" w:rsidDel="00A76CFC">
              <w:rPr>
                <w:rStyle w:val="Hyperlink"/>
                <w:noProof/>
              </w:rPr>
              <w:delInstrText xml:space="preserve"> </w:delInstrText>
            </w:r>
            <w:r w:rsidRPr="00802132" w:rsidDel="00A76CFC">
              <w:rPr>
                <w:rStyle w:val="Hyperlink"/>
                <w:noProof/>
              </w:rPr>
              <w:fldChar w:fldCharType="separate"/>
            </w:r>
          </w:del>
          <w:ins w:id="700" w:author="Leland" w:date="2021-01-06T21:53:00Z">
            <w:del w:id="701" w:author="Bolleter, Leland (CTR) - FPAC-BC, Fort Collins, CO" w:date="2021-01-19T13:33:00Z">
              <w:r w:rsidR="00EF38FF" w:rsidDel="00A76CFC">
                <w:rPr>
                  <w:rStyle w:val="Hyperlink"/>
                  <w:b/>
                  <w:bCs/>
                  <w:noProof/>
                </w:rPr>
                <w:delText>Error! Hyperlink reference not valid.</w:delText>
              </w:r>
            </w:del>
          </w:ins>
          <w:del w:id="702" w:author="Bolleter, Leland (CTR) - FPAC-BC, Fort Collins, CO" w:date="2021-01-19T13:33:00Z">
            <w:r w:rsidRPr="00802132" w:rsidDel="00A76CFC">
              <w:rPr>
                <w:rStyle w:val="Hyperlink"/>
                <w:noProof/>
              </w:rPr>
              <w:delText>H.</w:delText>
            </w:r>
            <w:r w:rsidDel="00A76CFC">
              <w:rPr>
                <w:rFonts w:asciiTheme="minorHAnsi" w:eastAsiaTheme="minorEastAsia" w:hAnsiTheme="minorHAnsi" w:cstheme="minorBidi"/>
                <w:noProof/>
              </w:rPr>
              <w:tab/>
            </w:r>
            <w:r w:rsidRPr="00802132" w:rsidDel="00A76CFC">
              <w:rPr>
                <w:rStyle w:val="Hyperlink"/>
                <w:noProof/>
              </w:rPr>
              <w:delText>Alternative 5: Google BigQuery</w:delText>
            </w:r>
            <w:r w:rsidDel="00A76CFC">
              <w:rPr>
                <w:noProof/>
                <w:webHidden/>
              </w:rPr>
              <w:tab/>
            </w:r>
            <w:r w:rsidDel="00A76CFC">
              <w:rPr>
                <w:noProof/>
                <w:webHidden/>
              </w:rPr>
              <w:fldChar w:fldCharType="begin"/>
            </w:r>
            <w:r w:rsidDel="00A76CFC">
              <w:rPr>
                <w:noProof/>
                <w:webHidden/>
              </w:rPr>
              <w:delInstrText xml:space="preserve"> PAGEREF _Toc60772516 \h </w:delInstrText>
            </w:r>
            <w:r w:rsidDel="00A76CFC">
              <w:rPr>
                <w:noProof/>
                <w:webHidden/>
              </w:rPr>
              <w:fldChar w:fldCharType="separate"/>
            </w:r>
          </w:del>
          <w:ins w:id="703" w:author="Bolleter, Leland (CTR) - FPAC-BC, Fort Collins, CO" w:date="2021-01-20T15:04:00Z">
            <w:r w:rsidR="00B24863">
              <w:rPr>
                <w:b/>
                <w:bCs/>
                <w:noProof/>
                <w:webHidden/>
              </w:rPr>
              <w:t>Error! Bookmark not defined.</w:t>
            </w:r>
          </w:ins>
          <w:ins w:id="704" w:author="Leland" w:date="2021-01-07T10:28:00Z">
            <w:del w:id="705" w:author="Bolleter, Leland (CTR) - FPAC-BC, Fort Collins, CO" w:date="2021-01-19T13:33:00Z">
              <w:r w:rsidR="006136CE" w:rsidDel="00A76CFC">
                <w:rPr>
                  <w:b/>
                  <w:bCs/>
                  <w:noProof/>
                  <w:webHidden/>
                </w:rPr>
                <w:delText>Error! Bookmark not defined.</w:delText>
              </w:r>
            </w:del>
          </w:ins>
          <w:del w:id="706" w:author="Bolleter, Leland (CTR) - FPAC-BC, Fort Collins, CO" w:date="2021-01-19T13:33:00Z">
            <w:r w:rsidDel="00A76CFC">
              <w:rPr>
                <w:noProof/>
                <w:webHidden/>
              </w:rPr>
              <w:delText>15</w:delText>
            </w:r>
            <w:r w:rsidDel="00A76CFC">
              <w:rPr>
                <w:noProof/>
                <w:webHidden/>
              </w:rPr>
              <w:fldChar w:fldCharType="end"/>
            </w:r>
            <w:r w:rsidRPr="00802132" w:rsidDel="00A76CFC">
              <w:rPr>
                <w:rStyle w:val="Hyperlink"/>
                <w:noProof/>
              </w:rPr>
              <w:fldChar w:fldCharType="end"/>
            </w:r>
          </w:del>
        </w:p>
        <w:p w14:paraId="2670E6E7" w14:textId="2C841E25" w:rsidR="008E48F8" w:rsidDel="00A76CFC" w:rsidRDefault="008E48F8">
          <w:pPr>
            <w:pStyle w:val="TOC2"/>
            <w:rPr>
              <w:del w:id="707" w:author="Bolleter, Leland (CTR) - FPAC-BC, Fort Collins, CO" w:date="2021-01-19T13:33:00Z"/>
              <w:rFonts w:asciiTheme="minorHAnsi" w:eastAsiaTheme="minorEastAsia" w:hAnsiTheme="minorHAnsi" w:cstheme="minorBidi"/>
              <w:noProof/>
            </w:rPr>
          </w:pPr>
          <w:del w:id="708" w:author="Bolleter, Leland (CTR) - FPAC-BC, Fort Collins, CO" w:date="2021-01-19T13:33:00Z">
            <w:r w:rsidRPr="00802132" w:rsidDel="00A76CFC">
              <w:rPr>
                <w:rStyle w:val="Hyperlink"/>
                <w:noProof/>
              </w:rPr>
              <w:fldChar w:fldCharType="begin"/>
            </w:r>
            <w:r w:rsidRPr="00802132" w:rsidDel="00A76CFC">
              <w:rPr>
                <w:rStyle w:val="Hyperlink"/>
                <w:noProof/>
              </w:rPr>
              <w:delInstrText xml:space="preserve"> </w:delInstrText>
            </w:r>
            <w:r w:rsidDel="00A76CFC">
              <w:rPr>
                <w:noProof/>
              </w:rPr>
              <w:delInstrText>HYPERLINK \l "_Toc60772517"</w:delInstrText>
            </w:r>
            <w:r w:rsidRPr="00802132" w:rsidDel="00A76CFC">
              <w:rPr>
                <w:rStyle w:val="Hyperlink"/>
                <w:noProof/>
              </w:rPr>
              <w:delInstrText xml:space="preserve"> </w:delInstrText>
            </w:r>
            <w:r w:rsidRPr="00802132" w:rsidDel="00A76CFC">
              <w:rPr>
                <w:rStyle w:val="Hyperlink"/>
                <w:noProof/>
              </w:rPr>
              <w:fldChar w:fldCharType="separate"/>
            </w:r>
          </w:del>
          <w:ins w:id="709" w:author="Leland" w:date="2021-01-06T21:53:00Z">
            <w:del w:id="710" w:author="Bolleter, Leland (CTR) - FPAC-BC, Fort Collins, CO" w:date="2021-01-19T13:33:00Z">
              <w:r w:rsidR="00EF38FF" w:rsidDel="00A76CFC">
                <w:rPr>
                  <w:rStyle w:val="Hyperlink"/>
                  <w:b/>
                  <w:bCs/>
                  <w:noProof/>
                </w:rPr>
                <w:delText>Error! Hyperlink reference not valid.</w:delText>
              </w:r>
            </w:del>
          </w:ins>
          <w:del w:id="711" w:author="Bolleter, Leland (CTR) - FPAC-BC, Fort Collins, CO" w:date="2021-01-19T13:33:00Z">
            <w:r w:rsidRPr="00802132" w:rsidDel="00A76CFC">
              <w:rPr>
                <w:rStyle w:val="Hyperlink"/>
                <w:noProof/>
              </w:rPr>
              <w:delText>I.</w:delText>
            </w:r>
            <w:r w:rsidDel="00A76CFC">
              <w:rPr>
                <w:rFonts w:asciiTheme="minorHAnsi" w:eastAsiaTheme="minorEastAsia" w:hAnsiTheme="minorHAnsi" w:cstheme="minorBidi"/>
                <w:noProof/>
              </w:rPr>
              <w:tab/>
            </w:r>
            <w:r w:rsidRPr="00802132" w:rsidDel="00A76CFC">
              <w:rPr>
                <w:rStyle w:val="Hyperlink"/>
                <w:noProof/>
              </w:rPr>
              <w:delText>Alternative 6: Snowflake</w:delText>
            </w:r>
            <w:r w:rsidDel="00A76CFC">
              <w:rPr>
                <w:noProof/>
                <w:webHidden/>
              </w:rPr>
              <w:tab/>
            </w:r>
            <w:r w:rsidDel="00A76CFC">
              <w:rPr>
                <w:noProof/>
                <w:webHidden/>
              </w:rPr>
              <w:fldChar w:fldCharType="begin"/>
            </w:r>
            <w:r w:rsidDel="00A76CFC">
              <w:rPr>
                <w:noProof/>
                <w:webHidden/>
              </w:rPr>
              <w:delInstrText xml:space="preserve"> PAGEREF _Toc60772517 \h </w:delInstrText>
            </w:r>
            <w:r w:rsidDel="00A76CFC">
              <w:rPr>
                <w:noProof/>
                <w:webHidden/>
              </w:rPr>
              <w:fldChar w:fldCharType="separate"/>
            </w:r>
          </w:del>
          <w:ins w:id="712" w:author="Bolleter, Leland (CTR) - FPAC-BC, Fort Collins, CO" w:date="2021-01-20T15:04:00Z">
            <w:r w:rsidR="00B24863">
              <w:rPr>
                <w:b/>
                <w:bCs/>
                <w:noProof/>
                <w:webHidden/>
              </w:rPr>
              <w:t>Error! Bookmark not defined.</w:t>
            </w:r>
          </w:ins>
          <w:ins w:id="713" w:author="Leland" w:date="2021-01-07T10:28:00Z">
            <w:del w:id="714" w:author="Bolleter, Leland (CTR) - FPAC-BC, Fort Collins, CO" w:date="2021-01-19T13:33:00Z">
              <w:r w:rsidR="006136CE" w:rsidDel="00A76CFC">
                <w:rPr>
                  <w:b/>
                  <w:bCs/>
                  <w:noProof/>
                  <w:webHidden/>
                </w:rPr>
                <w:delText>Error! Bookmark not defined.</w:delText>
              </w:r>
            </w:del>
          </w:ins>
          <w:del w:id="715" w:author="Bolleter, Leland (CTR) - FPAC-BC, Fort Collins, CO" w:date="2021-01-19T13:33:00Z">
            <w:r w:rsidDel="00A76CFC">
              <w:rPr>
                <w:noProof/>
                <w:webHidden/>
              </w:rPr>
              <w:delText>15</w:delText>
            </w:r>
            <w:r w:rsidDel="00A76CFC">
              <w:rPr>
                <w:noProof/>
                <w:webHidden/>
              </w:rPr>
              <w:fldChar w:fldCharType="end"/>
            </w:r>
            <w:r w:rsidRPr="00802132" w:rsidDel="00A76CFC">
              <w:rPr>
                <w:rStyle w:val="Hyperlink"/>
                <w:noProof/>
              </w:rPr>
              <w:fldChar w:fldCharType="end"/>
            </w:r>
          </w:del>
        </w:p>
        <w:p w14:paraId="5456E217" w14:textId="049B8274" w:rsidR="008E48F8" w:rsidDel="00A76CFC" w:rsidRDefault="008E48F8">
          <w:pPr>
            <w:pStyle w:val="TOC1"/>
            <w:rPr>
              <w:del w:id="716" w:author="Bolleter, Leland (CTR) - FPAC-BC, Fort Collins, CO" w:date="2021-01-19T13:33:00Z"/>
              <w:rFonts w:asciiTheme="minorHAnsi" w:eastAsiaTheme="minorEastAsia" w:hAnsiTheme="minorHAnsi" w:cstheme="minorBidi"/>
              <w:noProof/>
            </w:rPr>
          </w:pPr>
          <w:del w:id="717" w:author="Bolleter, Leland (CTR) - FPAC-BC, Fort Collins, CO" w:date="2021-01-19T13:33:00Z">
            <w:r w:rsidRPr="00802132" w:rsidDel="00A76CFC">
              <w:rPr>
                <w:rStyle w:val="Hyperlink"/>
                <w:noProof/>
              </w:rPr>
              <w:fldChar w:fldCharType="begin"/>
            </w:r>
            <w:r w:rsidRPr="00802132" w:rsidDel="00A76CFC">
              <w:rPr>
                <w:rStyle w:val="Hyperlink"/>
                <w:noProof/>
              </w:rPr>
              <w:delInstrText xml:space="preserve"> </w:delInstrText>
            </w:r>
            <w:r w:rsidDel="00A76CFC">
              <w:rPr>
                <w:noProof/>
              </w:rPr>
              <w:delInstrText>HYPERLINK \l "_Toc60772518"</w:delInstrText>
            </w:r>
            <w:r w:rsidRPr="00802132" w:rsidDel="00A76CFC">
              <w:rPr>
                <w:rStyle w:val="Hyperlink"/>
                <w:noProof/>
              </w:rPr>
              <w:delInstrText xml:space="preserve"> </w:delInstrText>
            </w:r>
            <w:r w:rsidRPr="00802132" w:rsidDel="00A76CFC">
              <w:rPr>
                <w:rStyle w:val="Hyperlink"/>
                <w:noProof/>
              </w:rPr>
              <w:fldChar w:fldCharType="separate"/>
            </w:r>
          </w:del>
          <w:ins w:id="718" w:author="Leland" w:date="2021-01-06T21:53:00Z">
            <w:del w:id="719" w:author="Bolleter, Leland (CTR) - FPAC-BC, Fort Collins, CO" w:date="2021-01-19T13:33:00Z">
              <w:r w:rsidR="00EF38FF" w:rsidDel="00A76CFC">
                <w:rPr>
                  <w:rStyle w:val="Hyperlink"/>
                  <w:b/>
                  <w:bCs/>
                  <w:noProof/>
                </w:rPr>
                <w:delText>Error! Hyperlink reference not valid.</w:delText>
              </w:r>
            </w:del>
          </w:ins>
          <w:del w:id="720" w:author="Bolleter, Leland (CTR) - FPAC-BC, Fort Collins, CO" w:date="2021-01-19T13:33:00Z">
            <w:r w:rsidRPr="00802132" w:rsidDel="00A76CFC">
              <w:rPr>
                <w:rStyle w:val="Hyperlink"/>
                <w:noProof/>
              </w:rPr>
              <w:delText>14)</w:delText>
            </w:r>
            <w:r w:rsidDel="00A76CFC">
              <w:rPr>
                <w:rFonts w:asciiTheme="minorHAnsi" w:eastAsiaTheme="minorEastAsia" w:hAnsiTheme="minorHAnsi" w:cstheme="minorBidi"/>
                <w:noProof/>
              </w:rPr>
              <w:tab/>
            </w:r>
            <w:r w:rsidRPr="00802132" w:rsidDel="00A76CFC">
              <w:rPr>
                <w:rStyle w:val="Hyperlink"/>
                <w:noProof/>
              </w:rPr>
              <w:delText>Alternative Comparison</w:delText>
            </w:r>
            <w:r w:rsidDel="00A76CFC">
              <w:rPr>
                <w:noProof/>
                <w:webHidden/>
              </w:rPr>
              <w:tab/>
            </w:r>
            <w:r w:rsidDel="00A76CFC">
              <w:rPr>
                <w:noProof/>
                <w:webHidden/>
              </w:rPr>
              <w:fldChar w:fldCharType="begin"/>
            </w:r>
            <w:r w:rsidDel="00A76CFC">
              <w:rPr>
                <w:noProof/>
                <w:webHidden/>
              </w:rPr>
              <w:delInstrText xml:space="preserve"> PAGEREF _Toc60772518 \h </w:delInstrText>
            </w:r>
            <w:r w:rsidDel="00A76CFC">
              <w:rPr>
                <w:noProof/>
                <w:webHidden/>
              </w:rPr>
              <w:fldChar w:fldCharType="separate"/>
            </w:r>
          </w:del>
          <w:ins w:id="721" w:author="Bolleter, Leland (CTR) - FPAC-BC, Fort Collins, CO" w:date="2021-01-20T15:04:00Z">
            <w:r w:rsidR="00B24863">
              <w:rPr>
                <w:b/>
                <w:bCs/>
                <w:noProof/>
                <w:webHidden/>
              </w:rPr>
              <w:t>Error! Bookmark not defined.</w:t>
            </w:r>
          </w:ins>
          <w:ins w:id="722" w:author="Leland" w:date="2021-01-07T10:28:00Z">
            <w:del w:id="723" w:author="Bolleter, Leland (CTR) - FPAC-BC, Fort Collins, CO" w:date="2021-01-19T13:33:00Z">
              <w:r w:rsidR="006136CE" w:rsidDel="00A76CFC">
                <w:rPr>
                  <w:b/>
                  <w:bCs/>
                  <w:noProof/>
                  <w:webHidden/>
                </w:rPr>
                <w:delText>Error! Bookmark not defined.</w:delText>
              </w:r>
            </w:del>
          </w:ins>
          <w:del w:id="724" w:author="Bolleter, Leland (CTR) - FPAC-BC, Fort Collins, CO" w:date="2021-01-19T13:33:00Z">
            <w:r w:rsidDel="00A76CFC">
              <w:rPr>
                <w:noProof/>
                <w:webHidden/>
              </w:rPr>
              <w:delText>15</w:delText>
            </w:r>
            <w:r w:rsidDel="00A76CFC">
              <w:rPr>
                <w:noProof/>
                <w:webHidden/>
              </w:rPr>
              <w:fldChar w:fldCharType="end"/>
            </w:r>
            <w:r w:rsidRPr="00802132" w:rsidDel="00A76CFC">
              <w:rPr>
                <w:rStyle w:val="Hyperlink"/>
                <w:noProof/>
              </w:rPr>
              <w:fldChar w:fldCharType="end"/>
            </w:r>
          </w:del>
        </w:p>
        <w:p w14:paraId="242C72B6" w14:textId="5F33DB1F" w:rsidR="008E48F8" w:rsidDel="00A76CFC" w:rsidRDefault="008E48F8">
          <w:pPr>
            <w:pStyle w:val="TOC1"/>
            <w:rPr>
              <w:del w:id="725" w:author="Bolleter, Leland (CTR) - FPAC-BC, Fort Collins, CO" w:date="2021-01-19T13:33:00Z"/>
              <w:rFonts w:asciiTheme="minorHAnsi" w:eastAsiaTheme="minorEastAsia" w:hAnsiTheme="minorHAnsi" w:cstheme="minorBidi"/>
              <w:noProof/>
            </w:rPr>
          </w:pPr>
          <w:del w:id="726" w:author="Bolleter, Leland (CTR) - FPAC-BC, Fort Collins, CO" w:date="2021-01-19T13:33:00Z">
            <w:r w:rsidRPr="00802132" w:rsidDel="00A76CFC">
              <w:rPr>
                <w:rStyle w:val="Hyperlink"/>
                <w:noProof/>
              </w:rPr>
              <w:fldChar w:fldCharType="begin"/>
            </w:r>
            <w:r w:rsidRPr="00802132" w:rsidDel="00A76CFC">
              <w:rPr>
                <w:rStyle w:val="Hyperlink"/>
                <w:noProof/>
              </w:rPr>
              <w:delInstrText xml:space="preserve"> </w:delInstrText>
            </w:r>
            <w:r w:rsidDel="00A76CFC">
              <w:rPr>
                <w:noProof/>
              </w:rPr>
              <w:delInstrText>HYPERLINK \l "_Toc60772519"</w:delInstrText>
            </w:r>
            <w:r w:rsidRPr="00802132" w:rsidDel="00A76CFC">
              <w:rPr>
                <w:rStyle w:val="Hyperlink"/>
                <w:noProof/>
              </w:rPr>
              <w:delInstrText xml:space="preserve"> </w:delInstrText>
            </w:r>
            <w:r w:rsidRPr="00802132" w:rsidDel="00A76CFC">
              <w:rPr>
                <w:rStyle w:val="Hyperlink"/>
                <w:noProof/>
              </w:rPr>
              <w:fldChar w:fldCharType="separate"/>
            </w:r>
          </w:del>
          <w:ins w:id="727" w:author="Leland" w:date="2021-01-06T21:53:00Z">
            <w:del w:id="728" w:author="Bolleter, Leland (CTR) - FPAC-BC, Fort Collins, CO" w:date="2021-01-19T13:33:00Z">
              <w:r w:rsidR="00EF38FF" w:rsidDel="00A76CFC">
                <w:rPr>
                  <w:rStyle w:val="Hyperlink"/>
                  <w:b/>
                  <w:bCs/>
                  <w:noProof/>
                </w:rPr>
                <w:delText>Error! Hyperlink reference not valid.</w:delText>
              </w:r>
            </w:del>
          </w:ins>
          <w:del w:id="729" w:author="Bolleter, Leland (CTR) - FPAC-BC, Fort Collins, CO" w:date="2021-01-19T13:33:00Z">
            <w:r w:rsidRPr="00802132" w:rsidDel="00A76CFC">
              <w:rPr>
                <w:rStyle w:val="Hyperlink"/>
                <w:noProof/>
              </w:rPr>
              <w:delText>15)</w:delText>
            </w:r>
            <w:r w:rsidDel="00A76CFC">
              <w:rPr>
                <w:rFonts w:asciiTheme="minorHAnsi" w:eastAsiaTheme="minorEastAsia" w:hAnsiTheme="minorHAnsi" w:cstheme="minorBidi"/>
                <w:noProof/>
              </w:rPr>
              <w:tab/>
            </w:r>
            <w:r w:rsidRPr="00802132" w:rsidDel="00A76CFC">
              <w:rPr>
                <w:rStyle w:val="Hyperlink"/>
                <w:noProof/>
              </w:rPr>
              <w:delText>Recommendations</w:delText>
            </w:r>
            <w:r w:rsidDel="00A76CFC">
              <w:rPr>
                <w:noProof/>
                <w:webHidden/>
              </w:rPr>
              <w:tab/>
            </w:r>
            <w:r w:rsidDel="00A76CFC">
              <w:rPr>
                <w:noProof/>
                <w:webHidden/>
              </w:rPr>
              <w:fldChar w:fldCharType="begin"/>
            </w:r>
            <w:r w:rsidDel="00A76CFC">
              <w:rPr>
                <w:noProof/>
                <w:webHidden/>
              </w:rPr>
              <w:delInstrText xml:space="preserve"> PAGEREF _Toc60772519 \h </w:delInstrText>
            </w:r>
            <w:r w:rsidDel="00A76CFC">
              <w:rPr>
                <w:noProof/>
                <w:webHidden/>
              </w:rPr>
              <w:fldChar w:fldCharType="separate"/>
            </w:r>
          </w:del>
          <w:ins w:id="730" w:author="Bolleter, Leland (CTR) - FPAC-BC, Fort Collins, CO" w:date="2021-01-20T15:04:00Z">
            <w:r w:rsidR="00B24863">
              <w:rPr>
                <w:b/>
                <w:bCs/>
                <w:noProof/>
                <w:webHidden/>
              </w:rPr>
              <w:t>Error! Bookmark not defined.</w:t>
            </w:r>
          </w:ins>
          <w:ins w:id="731" w:author="Leland" w:date="2021-01-07T10:28:00Z">
            <w:del w:id="732" w:author="Bolleter, Leland (CTR) - FPAC-BC, Fort Collins, CO" w:date="2021-01-19T13:33:00Z">
              <w:r w:rsidR="006136CE" w:rsidDel="00A76CFC">
                <w:rPr>
                  <w:b/>
                  <w:bCs/>
                  <w:noProof/>
                  <w:webHidden/>
                </w:rPr>
                <w:delText>Error! Bookmark not defined.</w:delText>
              </w:r>
            </w:del>
          </w:ins>
          <w:del w:id="733" w:author="Bolleter, Leland (CTR) - FPAC-BC, Fort Collins, CO" w:date="2021-01-19T13:33:00Z">
            <w:r w:rsidDel="00A76CFC">
              <w:rPr>
                <w:noProof/>
                <w:webHidden/>
              </w:rPr>
              <w:delText>15</w:delText>
            </w:r>
            <w:r w:rsidDel="00A76CFC">
              <w:rPr>
                <w:noProof/>
                <w:webHidden/>
              </w:rPr>
              <w:fldChar w:fldCharType="end"/>
            </w:r>
            <w:r w:rsidRPr="00802132" w:rsidDel="00A76CFC">
              <w:rPr>
                <w:rStyle w:val="Hyperlink"/>
                <w:noProof/>
              </w:rPr>
              <w:fldChar w:fldCharType="end"/>
            </w:r>
          </w:del>
        </w:p>
        <w:p w14:paraId="5839683D" w14:textId="5AFEA62F" w:rsidR="008E48F8" w:rsidDel="00A76CFC" w:rsidRDefault="008E48F8">
          <w:pPr>
            <w:pStyle w:val="TOC1"/>
            <w:rPr>
              <w:del w:id="734" w:author="Bolleter, Leland (CTR) - FPAC-BC, Fort Collins, CO" w:date="2021-01-19T13:33:00Z"/>
              <w:rFonts w:asciiTheme="minorHAnsi" w:eastAsiaTheme="minorEastAsia" w:hAnsiTheme="minorHAnsi" w:cstheme="minorBidi"/>
              <w:noProof/>
            </w:rPr>
          </w:pPr>
          <w:del w:id="735" w:author="Bolleter, Leland (CTR) - FPAC-BC, Fort Collins, CO" w:date="2021-01-19T13:33:00Z">
            <w:r w:rsidRPr="00802132" w:rsidDel="00A76CFC">
              <w:rPr>
                <w:rStyle w:val="Hyperlink"/>
                <w:noProof/>
              </w:rPr>
              <w:fldChar w:fldCharType="begin"/>
            </w:r>
            <w:r w:rsidRPr="00802132" w:rsidDel="00A76CFC">
              <w:rPr>
                <w:rStyle w:val="Hyperlink"/>
                <w:noProof/>
              </w:rPr>
              <w:delInstrText xml:space="preserve"> </w:delInstrText>
            </w:r>
            <w:r w:rsidDel="00A76CFC">
              <w:rPr>
                <w:noProof/>
              </w:rPr>
              <w:delInstrText>HYPERLINK \l "_Toc60772520"</w:delInstrText>
            </w:r>
            <w:r w:rsidRPr="00802132" w:rsidDel="00A76CFC">
              <w:rPr>
                <w:rStyle w:val="Hyperlink"/>
                <w:noProof/>
              </w:rPr>
              <w:delInstrText xml:space="preserve"> </w:delInstrText>
            </w:r>
            <w:r w:rsidRPr="00802132" w:rsidDel="00A76CFC">
              <w:rPr>
                <w:rStyle w:val="Hyperlink"/>
                <w:noProof/>
              </w:rPr>
              <w:fldChar w:fldCharType="separate"/>
            </w:r>
          </w:del>
          <w:ins w:id="736" w:author="Leland" w:date="2021-01-06T21:53:00Z">
            <w:del w:id="737" w:author="Bolleter, Leland (CTR) - FPAC-BC, Fort Collins, CO" w:date="2021-01-19T13:33:00Z">
              <w:r w:rsidR="00EF38FF" w:rsidDel="00A76CFC">
                <w:rPr>
                  <w:rStyle w:val="Hyperlink"/>
                  <w:b/>
                  <w:bCs/>
                  <w:noProof/>
                </w:rPr>
                <w:delText>Error! Hyperlink reference not valid.</w:delText>
              </w:r>
            </w:del>
          </w:ins>
          <w:del w:id="738" w:author="Bolleter, Leland (CTR) - FPAC-BC, Fort Collins, CO" w:date="2021-01-19T13:33:00Z">
            <w:r w:rsidRPr="00802132" w:rsidDel="00A76CFC">
              <w:rPr>
                <w:rStyle w:val="Hyperlink"/>
                <w:noProof/>
              </w:rPr>
              <w:delText>16)</w:delText>
            </w:r>
            <w:r w:rsidDel="00A76CFC">
              <w:rPr>
                <w:rFonts w:asciiTheme="minorHAnsi" w:eastAsiaTheme="minorEastAsia" w:hAnsiTheme="minorHAnsi" w:cstheme="minorBidi"/>
                <w:noProof/>
              </w:rPr>
              <w:tab/>
            </w:r>
            <w:r w:rsidRPr="00802132" w:rsidDel="00A76CFC">
              <w:rPr>
                <w:rStyle w:val="Hyperlink"/>
                <w:noProof/>
              </w:rPr>
              <w:delText>Appendix</w:delText>
            </w:r>
            <w:r w:rsidDel="00A76CFC">
              <w:rPr>
                <w:noProof/>
                <w:webHidden/>
              </w:rPr>
              <w:tab/>
            </w:r>
            <w:r w:rsidDel="00A76CFC">
              <w:rPr>
                <w:noProof/>
                <w:webHidden/>
              </w:rPr>
              <w:fldChar w:fldCharType="begin"/>
            </w:r>
            <w:r w:rsidDel="00A76CFC">
              <w:rPr>
                <w:noProof/>
                <w:webHidden/>
              </w:rPr>
              <w:delInstrText xml:space="preserve"> PAGEREF _Toc60772520 \h </w:delInstrText>
            </w:r>
            <w:r w:rsidDel="00A76CFC">
              <w:rPr>
                <w:noProof/>
                <w:webHidden/>
              </w:rPr>
              <w:fldChar w:fldCharType="separate"/>
            </w:r>
          </w:del>
          <w:ins w:id="739" w:author="Bolleter, Leland (CTR) - FPAC-BC, Fort Collins, CO" w:date="2021-01-20T15:04:00Z">
            <w:r w:rsidR="00B24863">
              <w:rPr>
                <w:b/>
                <w:bCs/>
                <w:noProof/>
                <w:webHidden/>
              </w:rPr>
              <w:t>Error! Bookmark not defined.</w:t>
            </w:r>
          </w:ins>
          <w:ins w:id="740" w:author="Leland" w:date="2021-01-07T10:28:00Z">
            <w:del w:id="741" w:author="Bolleter, Leland (CTR) - FPAC-BC, Fort Collins, CO" w:date="2021-01-19T13:33:00Z">
              <w:r w:rsidR="006136CE" w:rsidDel="00A76CFC">
                <w:rPr>
                  <w:b/>
                  <w:bCs/>
                  <w:noProof/>
                  <w:webHidden/>
                </w:rPr>
                <w:delText>Error! Bookmark not defined.</w:delText>
              </w:r>
            </w:del>
          </w:ins>
          <w:del w:id="742" w:author="Bolleter, Leland (CTR) - FPAC-BC, Fort Collins, CO" w:date="2021-01-19T13:33:00Z">
            <w:r w:rsidDel="00A76CFC">
              <w:rPr>
                <w:noProof/>
                <w:webHidden/>
              </w:rPr>
              <w:delText>15</w:delText>
            </w:r>
            <w:r w:rsidDel="00A76CFC">
              <w:rPr>
                <w:noProof/>
                <w:webHidden/>
              </w:rPr>
              <w:fldChar w:fldCharType="end"/>
            </w:r>
            <w:r w:rsidRPr="00802132" w:rsidDel="00A76CFC">
              <w:rPr>
                <w:rStyle w:val="Hyperlink"/>
                <w:noProof/>
              </w:rPr>
              <w:fldChar w:fldCharType="end"/>
            </w:r>
          </w:del>
        </w:p>
        <w:p w14:paraId="62618F36" w14:textId="21837A32" w:rsidR="00CD6C5A" w:rsidRDefault="00CD6C5A">
          <w:pPr>
            <w:rPr>
              <w:ins w:id="743" w:author="Leland" w:date="2021-01-05T20:52:00Z"/>
            </w:rPr>
          </w:pPr>
          <w:ins w:id="744" w:author="Leland" w:date="2021-01-05T20:52:00Z">
            <w:r>
              <w:rPr>
                <w:b/>
                <w:bCs/>
                <w:noProof/>
              </w:rPr>
              <w:fldChar w:fldCharType="end"/>
            </w:r>
          </w:ins>
        </w:p>
      </w:sdtContent>
    </w:sdt>
    <w:p w14:paraId="27BE6D4C" w14:textId="5684FAC2" w:rsidR="00EA67DD" w:rsidRDefault="00EA67DD">
      <w:pPr>
        <w:spacing w:after="160" w:line="259" w:lineRule="auto"/>
      </w:pPr>
      <w:r>
        <w:lastRenderedPageBreak/>
        <w:br w:type="page"/>
      </w:r>
    </w:p>
    <w:p w14:paraId="4694C954" w14:textId="77777777" w:rsidR="00E56946" w:rsidRDefault="00E56946">
      <w:pPr>
        <w:spacing w:after="160" w:line="259" w:lineRule="auto"/>
      </w:pPr>
    </w:p>
    <w:tbl>
      <w:tblPr>
        <w:tblStyle w:val="TableGrid"/>
        <w:tblW w:w="0" w:type="auto"/>
        <w:tblLook w:val="04A0" w:firstRow="1" w:lastRow="0" w:firstColumn="1" w:lastColumn="0" w:noHBand="0" w:noVBand="1"/>
      </w:tblPr>
      <w:tblGrid>
        <w:gridCol w:w="1435"/>
        <w:gridCol w:w="2700"/>
        <w:gridCol w:w="1440"/>
        <w:gridCol w:w="3775"/>
      </w:tblGrid>
      <w:tr w:rsidR="00E56946" w14:paraId="28E8979C" w14:textId="77777777" w:rsidTr="5E35DF91">
        <w:tc>
          <w:tcPr>
            <w:tcW w:w="9350" w:type="dxa"/>
            <w:gridSpan w:val="4"/>
          </w:tcPr>
          <w:p w14:paraId="4F73CF68" w14:textId="77777777" w:rsidR="00E56946" w:rsidRDefault="00E56946" w:rsidP="00A42A6B">
            <w:pPr>
              <w:jc w:val="center"/>
              <w:rPr>
                <w:b/>
              </w:rPr>
            </w:pPr>
            <w:r>
              <w:rPr>
                <w:b/>
              </w:rPr>
              <w:t xml:space="preserve">Document Version History </w:t>
            </w:r>
          </w:p>
        </w:tc>
      </w:tr>
      <w:tr w:rsidR="00E56946" w14:paraId="450DAEE3" w14:textId="77777777" w:rsidTr="5E35DF91">
        <w:tc>
          <w:tcPr>
            <w:tcW w:w="1435" w:type="dxa"/>
          </w:tcPr>
          <w:p w14:paraId="7E0CF271" w14:textId="77777777" w:rsidR="00E56946" w:rsidRDefault="00E56946" w:rsidP="00A42A6B">
            <w:pPr>
              <w:jc w:val="center"/>
              <w:rPr>
                <w:b/>
              </w:rPr>
            </w:pPr>
            <w:r>
              <w:rPr>
                <w:b/>
              </w:rPr>
              <w:t xml:space="preserve">Version </w:t>
            </w:r>
          </w:p>
        </w:tc>
        <w:tc>
          <w:tcPr>
            <w:tcW w:w="2700" w:type="dxa"/>
          </w:tcPr>
          <w:p w14:paraId="51BDD0C9" w14:textId="77777777" w:rsidR="00E56946" w:rsidRDefault="00E56946" w:rsidP="00A42A6B">
            <w:pPr>
              <w:jc w:val="center"/>
              <w:rPr>
                <w:b/>
              </w:rPr>
            </w:pPr>
            <w:r>
              <w:rPr>
                <w:b/>
              </w:rPr>
              <w:t xml:space="preserve">Primary Author </w:t>
            </w:r>
          </w:p>
        </w:tc>
        <w:tc>
          <w:tcPr>
            <w:tcW w:w="1440" w:type="dxa"/>
          </w:tcPr>
          <w:p w14:paraId="79FF930C" w14:textId="77777777" w:rsidR="00E56946" w:rsidRDefault="00E56946" w:rsidP="00A42A6B">
            <w:pPr>
              <w:jc w:val="center"/>
              <w:rPr>
                <w:b/>
              </w:rPr>
            </w:pPr>
            <w:r>
              <w:rPr>
                <w:b/>
              </w:rPr>
              <w:t>Date</w:t>
            </w:r>
          </w:p>
        </w:tc>
        <w:tc>
          <w:tcPr>
            <w:tcW w:w="3775" w:type="dxa"/>
          </w:tcPr>
          <w:p w14:paraId="5CB92001" w14:textId="77777777" w:rsidR="00E56946" w:rsidRDefault="00E56946" w:rsidP="00A42A6B">
            <w:pPr>
              <w:jc w:val="center"/>
              <w:rPr>
                <w:b/>
              </w:rPr>
            </w:pPr>
            <w:r>
              <w:rPr>
                <w:b/>
              </w:rPr>
              <w:t xml:space="preserve">Notes/Comments </w:t>
            </w:r>
          </w:p>
        </w:tc>
      </w:tr>
      <w:tr w:rsidR="00BB2A15" w14:paraId="5242AECF" w14:textId="77777777" w:rsidTr="5E35DF91">
        <w:tc>
          <w:tcPr>
            <w:tcW w:w="1435" w:type="dxa"/>
          </w:tcPr>
          <w:p w14:paraId="38FB2337" w14:textId="3ED0DD12" w:rsidR="00BB2A15" w:rsidRPr="00F67151" w:rsidRDefault="00BB2A15" w:rsidP="001D652C">
            <w:pPr>
              <w:jc w:val="center"/>
            </w:pPr>
            <w:r>
              <w:t>Draft</w:t>
            </w:r>
          </w:p>
        </w:tc>
        <w:tc>
          <w:tcPr>
            <w:tcW w:w="2700" w:type="dxa"/>
          </w:tcPr>
          <w:p w14:paraId="1582CC46" w14:textId="0CAEF68D" w:rsidR="00BB2A15" w:rsidRPr="00F67151" w:rsidRDefault="00107FE7" w:rsidP="001D652C">
            <w:pPr>
              <w:jc w:val="center"/>
            </w:pPr>
            <w:bookmarkStart w:id="745" w:name="_Hlk52877743"/>
            <w:r>
              <w:t xml:space="preserve">H. Baumgartner, </w:t>
            </w:r>
            <w:r w:rsidR="00BB2A15">
              <w:t>L. Bolleter</w:t>
            </w:r>
            <w:bookmarkEnd w:id="745"/>
          </w:p>
        </w:tc>
        <w:tc>
          <w:tcPr>
            <w:tcW w:w="1440" w:type="dxa"/>
          </w:tcPr>
          <w:p w14:paraId="55E3645B" w14:textId="23EE84D2" w:rsidR="00BB2A15" w:rsidRPr="00F67151" w:rsidRDefault="00BB2A15" w:rsidP="001D652C">
            <w:pPr>
              <w:jc w:val="center"/>
            </w:pPr>
            <w:r>
              <w:t>1</w:t>
            </w:r>
            <w:r w:rsidR="00BE097A">
              <w:t>2</w:t>
            </w:r>
            <w:r>
              <w:t>/0</w:t>
            </w:r>
            <w:r w:rsidR="00BE097A">
              <w:t>7</w:t>
            </w:r>
            <w:r>
              <w:t>/2020</w:t>
            </w:r>
          </w:p>
        </w:tc>
        <w:tc>
          <w:tcPr>
            <w:tcW w:w="3775" w:type="dxa"/>
          </w:tcPr>
          <w:p w14:paraId="0F8DE97A" w14:textId="5DF66D08" w:rsidR="00BB2A15" w:rsidRPr="00F67151" w:rsidRDefault="00BB2A15" w:rsidP="001D652C">
            <w:pPr>
              <w:rPr>
                <w:bCs/>
              </w:rPr>
            </w:pPr>
            <w:r>
              <w:t>Initial Draft</w:t>
            </w:r>
          </w:p>
        </w:tc>
      </w:tr>
      <w:tr w:rsidR="00BB2A15" w14:paraId="6C7B8184" w14:textId="77777777" w:rsidTr="5E35DF91">
        <w:tc>
          <w:tcPr>
            <w:tcW w:w="1435" w:type="dxa"/>
          </w:tcPr>
          <w:p w14:paraId="63390B98" w14:textId="6A2CBCFF" w:rsidR="00BB2A15" w:rsidRPr="00F67151" w:rsidRDefault="000E6480" w:rsidP="00BB2A15">
            <w:pPr>
              <w:jc w:val="center"/>
            </w:pPr>
            <w:r>
              <w:t>0.5</w:t>
            </w:r>
          </w:p>
        </w:tc>
        <w:tc>
          <w:tcPr>
            <w:tcW w:w="2700" w:type="dxa"/>
          </w:tcPr>
          <w:p w14:paraId="1E7EC29A" w14:textId="3BBDE9FA" w:rsidR="00BB2A15" w:rsidRPr="00F67151" w:rsidRDefault="00107FE7" w:rsidP="00BB2A15">
            <w:pPr>
              <w:jc w:val="center"/>
            </w:pPr>
            <w:r>
              <w:t xml:space="preserve">H. Baumgartner, </w:t>
            </w:r>
            <w:r w:rsidR="00EA67DD">
              <w:t xml:space="preserve">L. Bolleter, </w:t>
            </w:r>
            <w:r>
              <w:t>D. Gahr, K. Mader</w:t>
            </w:r>
          </w:p>
        </w:tc>
        <w:tc>
          <w:tcPr>
            <w:tcW w:w="1440" w:type="dxa"/>
          </w:tcPr>
          <w:p w14:paraId="7FFC5580" w14:textId="415447F0" w:rsidR="00BB2A15" w:rsidRPr="00F67151" w:rsidRDefault="000E6480" w:rsidP="00BB2A15">
            <w:pPr>
              <w:jc w:val="center"/>
            </w:pPr>
            <w:r>
              <w:t>12/22/2020</w:t>
            </w:r>
          </w:p>
        </w:tc>
        <w:tc>
          <w:tcPr>
            <w:tcW w:w="3775" w:type="dxa"/>
          </w:tcPr>
          <w:p w14:paraId="0E68FB40" w14:textId="50C31E56" w:rsidR="00BB2A15" w:rsidRPr="004A5862" w:rsidRDefault="000E6480" w:rsidP="00BB2A15">
            <w:r>
              <w:t xml:space="preserve">Added </w:t>
            </w:r>
            <w:r w:rsidR="00136B82" w:rsidRPr="00136B82">
              <w:t>AoA Portions for Platform, Tools, Data Management Maturity (DMM), and Workflow Tracking</w:t>
            </w:r>
            <w:r w:rsidR="00136B82">
              <w:t xml:space="preserve"> Document</w:t>
            </w:r>
          </w:p>
        </w:tc>
      </w:tr>
      <w:tr w:rsidR="5E35DF91" w14:paraId="73353977" w14:textId="77777777" w:rsidTr="5E35DF91">
        <w:tc>
          <w:tcPr>
            <w:tcW w:w="1435" w:type="dxa"/>
          </w:tcPr>
          <w:p w14:paraId="38F14821" w14:textId="60FCDA10" w:rsidR="2A83255A" w:rsidRDefault="2A83255A" w:rsidP="5E35DF91">
            <w:pPr>
              <w:jc w:val="center"/>
            </w:pPr>
            <w:r>
              <w:t>0.6</w:t>
            </w:r>
          </w:p>
        </w:tc>
        <w:tc>
          <w:tcPr>
            <w:tcW w:w="2700" w:type="dxa"/>
          </w:tcPr>
          <w:p w14:paraId="4D64F101" w14:textId="40258034" w:rsidR="2A83255A" w:rsidRDefault="2A83255A" w:rsidP="5E35DF91">
            <w:pPr>
              <w:jc w:val="center"/>
            </w:pPr>
            <w:r>
              <w:t>H. Baumgartner, K. Mader</w:t>
            </w:r>
          </w:p>
          <w:p w14:paraId="1D6D352D" w14:textId="7CDB0C3E" w:rsidR="5E35DF91" w:rsidRDefault="5E35DF91" w:rsidP="5E35DF91">
            <w:pPr>
              <w:jc w:val="center"/>
            </w:pPr>
          </w:p>
        </w:tc>
        <w:tc>
          <w:tcPr>
            <w:tcW w:w="1440" w:type="dxa"/>
          </w:tcPr>
          <w:p w14:paraId="6D980C80" w14:textId="5DE1F957" w:rsidR="2A83255A" w:rsidRDefault="2A83255A" w:rsidP="5E35DF91">
            <w:pPr>
              <w:jc w:val="center"/>
            </w:pPr>
            <w:r>
              <w:t>12/28/2020</w:t>
            </w:r>
          </w:p>
        </w:tc>
        <w:tc>
          <w:tcPr>
            <w:tcW w:w="3775" w:type="dxa"/>
          </w:tcPr>
          <w:p w14:paraId="07EDD0F0" w14:textId="1D6AC498" w:rsidR="2A83255A" w:rsidRDefault="2A83255A" w:rsidP="5E35DF91">
            <w:r>
              <w:t>Added content, questions</w:t>
            </w:r>
          </w:p>
        </w:tc>
      </w:tr>
      <w:tr w:rsidR="00BB2A15" w14:paraId="5FA5CC9D" w14:textId="77777777" w:rsidTr="5E35DF91">
        <w:tc>
          <w:tcPr>
            <w:tcW w:w="1435" w:type="dxa"/>
          </w:tcPr>
          <w:p w14:paraId="592498CB" w14:textId="1AACF6F4" w:rsidR="00BB2A15" w:rsidRPr="003E4BA5" w:rsidRDefault="00D2299C" w:rsidP="00BB2A15">
            <w:pPr>
              <w:jc w:val="center"/>
            </w:pPr>
            <w:r>
              <w:t>0.7</w:t>
            </w:r>
          </w:p>
        </w:tc>
        <w:tc>
          <w:tcPr>
            <w:tcW w:w="2700" w:type="dxa"/>
          </w:tcPr>
          <w:p w14:paraId="6C0676B0" w14:textId="037E2E92" w:rsidR="00BB2A15" w:rsidRPr="003E4BA5" w:rsidRDefault="61A49B5E" w:rsidP="00BB2A15">
            <w:pPr>
              <w:jc w:val="center"/>
            </w:pPr>
            <w:r>
              <w:t>L. Bolleter</w:t>
            </w:r>
          </w:p>
        </w:tc>
        <w:tc>
          <w:tcPr>
            <w:tcW w:w="1440" w:type="dxa"/>
          </w:tcPr>
          <w:p w14:paraId="4F044110" w14:textId="1ACD3CBB" w:rsidR="00BB2A15" w:rsidRPr="003E4BA5" w:rsidRDefault="61A49B5E" w:rsidP="43844DAD">
            <w:pPr>
              <w:jc w:val="center"/>
            </w:pPr>
            <w:r>
              <w:t>1/</w:t>
            </w:r>
            <w:r w:rsidR="59AD5C4B">
              <w:t>6</w:t>
            </w:r>
            <w:r>
              <w:t>/2021</w:t>
            </w:r>
          </w:p>
        </w:tc>
        <w:tc>
          <w:tcPr>
            <w:tcW w:w="3775" w:type="dxa"/>
          </w:tcPr>
          <w:p w14:paraId="7140D7DA" w14:textId="28ED40CC" w:rsidR="00BB2A15" w:rsidRPr="003E4BA5" w:rsidRDefault="00D2299C" w:rsidP="00AD60DB">
            <w:r>
              <w:t>Additions, clarifications, and edits</w:t>
            </w:r>
          </w:p>
        </w:tc>
      </w:tr>
      <w:tr w:rsidR="00BB2A15" w14:paraId="49D1BD56" w14:textId="77777777" w:rsidTr="5E35DF91">
        <w:tc>
          <w:tcPr>
            <w:tcW w:w="1435" w:type="dxa"/>
          </w:tcPr>
          <w:p w14:paraId="76A79E24" w14:textId="05EBB2B8" w:rsidR="00BB2A15" w:rsidRPr="00B8555C" w:rsidRDefault="00BB2A15" w:rsidP="00E33193">
            <w:pPr>
              <w:rPr>
                <w:rFonts w:eastAsia="Calibri"/>
              </w:rPr>
            </w:pPr>
          </w:p>
        </w:tc>
        <w:tc>
          <w:tcPr>
            <w:tcW w:w="2700" w:type="dxa"/>
          </w:tcPr>
          <w:p w14:paraId="176AB5A1" w14:textId="3E33F0B2" w:rsidR="00BB2A15" w:rsidRPr="00F773B7" w:rsidRDefault="00BB2A15" w:rsidP="00BB2A15">
            <w:pPr>
              <w:pStyle w:val="ListParagraph"/>
            </w:pPr>
          </w:p>
        </w:tc>
        <w:tc>
          <w:tcPr>
            <w:tcW w:w="1440" w:type="dxa"/>
          </w:tcPr>
          <w:p w14:paraId="73C6A05A" w14:textId="1396D8B7" w:rsidR="00BB2A15" w:rsidRPr="00B8555C" w:rsidRDefault="00BB2A15" w:rsidP="00BB2A15">
            <w:pPr>
              <w:jc w:val="center"/>
            </w:pPr>
          </w:p>
        </w:tc>
        <w:tc>
          <w:tcPr>
            <w:tcW w:w="3775" w:type="dxa"/>
          </w:tcPr>
          <w:p w14:paraId="260285BF" w14:textId="0C29E107" w:rsidR="00BB2A15" w:rsidRPr="00B8555C" w:rsidRDefault="00BB2A15" w:rsidP="00BB2A15"/>
        </w:tc>
      </w:tr>
    </w:tbl>
    <w:p w14:paraId="170898DC" w14:textId="44083655" w:rsidR="008C2B1C" w:rsidRPr="00C66562" w:rsidRDefault="008C2B1C">
      <w:pPr>
        <w:spacing w:after="160" w:line="259" w:lineRule="auto"/>
        <w:rPr>
          <w:rFonts w:asciiTheme="majorHAnsi" w:eastAsiaTheme="majorEastAsia" w:hAnsiTheme="majorHAnsi" w:cstheme="majorBidi"/>
          <w:color w:val="2F5496" w:themeColor="accent1" w:themeShade="BF"/>
          <w:sz w:val="32"/>
          <w:szCs w:val="32"/>
        </w:rPr>
      </w:pPr>
      <w:r>
        <w:br w:type="page"/>
      </w:r>
    </w:p>
    <w:p w14:paraId="523DF263" w14:textId="46D83290" w:rsidR="00837742" w:rsidRPr="007A3FC9" w:rsidRDefault="00B76E3F" w:rsidP="00BE4EE1">
      <w:pPr>
        <w:pStyle w:val="Heading1"/>
        <w:numPr>
          <w:ilvl w:val="0"/>
          <w:numId w:val="3"/>
        </w:numPr>
      </w:pPr>
      <w:r>
        <w:lastRenderedPageBreak/>
        <w:t xml:space="preserve"> </w:t>
      </w:r>
      <w:bookmarkStart w:id="746" w:name="_Toc60772330"/>
      <w:bookmarkStart w:id="747" w:name="_Toc60772400"/>
      <w:bookmarkStart w:id="748" w:name="_Toc61955649"/>
      <w:r w:rsidR="00084F8A">
        <w:t>Document Objective</w:t>
      </w:r>
      <w:bookmarkEnd w:id="746"/>
      <w:bookmarkEnd w:id="747"/>
      <w:bookmarkEnd w:id="748"/>
    </w:p>
    <w:p w14:paraId="53B4ED5B" w14:textId="44083655" w:rsidR="001C74B0" w:rsidRDefault="001C74B0" w:rsidP="00597EA5">
      <w:pPr>
        <w:widowControl w:val="0"/>
        <w:contextualSpacing/>
        <w:jc w:val="both"/>
        <w:rPr>
          <w:highlight w:val="yellow"/>
        </w:rPr>
      </w:pPr>
      <w:bookmarkStart w:id="749" w:name="_Hlk11915920"/>
    </w:p>
    <w:p w14:paraId="7EC93EE5" w14:textId="3FB58D19" w:rsidR="00BB2A15" w:rsidRDefault="002770CC" w:rsidP="55601B40">
      <w:pPr>
        <w:widowControl w:val="0"/>
        <w:contextualSpacing/>
        <w:jc w:val="both"/>
      </w:pPr>
      <w:r>
        <w:t xml:space="preserve">The </w:t>
      </w:r>
      <w:r w:rsidR="0014092F">
        <w:t xml:space="preserve">Soil and Plant Science Division (SPSD) </w:t>
      </w:r>
      <w:r w:rsidR="00313178">
        <w:t xml:space="preserve">of the </w:t>
      </w:r>
      <w:r w:rsidR="00700E50">
        <w:t>Natural Resources Conservation Service (NRCS) needs the ability to bring Soil data</w:t>
      </w:r>
      <w:r w:rsidR="004A3D7B">
        <w:t xml:space="preserve"> from multiple resources into a common collection hub.</w:t>
      </w:r>
      <w:r w:rsidR="00735C14">
        <w:t xml:space="preserve"> The hub is referred to as the Dynamic Soil Property (DSP) </w:t>
      </w:r>
      <w:r w:rsidR="00CD2C91">
        <w:t>H</w:t>
      </w:r>
      <w:r w:rsidR="00735C14">
        <w:t>ub.</w:t>
      </w:r>
      <w:r w:rsidR="00F42692">
        <w:t xml:space="preserve"> The </w:t>
      </w:r>
      <w:r w:rsidR="00CD2C91">
        <w:t xml:space="preserve">DSP Hub will provide </w:t>
      </w:r>
      <w:commentRangeStart w:id="750"/>
      <w:commentRangeStart w:id="751"/>
      <w:r w:rsidR="00CD2C91">
        <w:t>d</w:t>
      </w:r>
      <w:commentRangeEnd w:id="750"/>
      <w:r>
        <w:rPr>
          <w:rStyle w:val="CommentReference"/>
        </w:rPr>
        <w:commentReference w:id="750"/>
      </w:r>
      <w:commentRangeEnd w:id="751"/>
      <w:r w:rsidR="0030585A">
        <w:rPr>
          <w:rStyle w:val="CommentReference"/>
        </w:rPr>
        <w:commentReference w:id="751"/>
      </w:r>
      <w:r w:rsidR="00CD2C91">
        <w:t>ata for analysis for USDA and University scientists initially followed by public access for appropriate data and analytics.</w:t>
      </w:r>
    </w:p>
    <w:p w14:paraId="32F2D79E" w14:textId="29469294" w:rsidR="002B1484" w:rsidRDefault="002B1484" w:rsidP="55601B40">
      <w:pPr>
        <w:widowControl w:val="0"/>
        <w:contextualSpacing/>
        <w:jc w:val="both"/>
      </w:pPr>
    </w:p>
    <w:p w14:paraId="13720ADD" w14:textId="24CD69A7" w:rsidR="002B1484" w:rsidRDefault="002B1484" w:rsidP="55601B40">
      <w:pPr>
        <w:widowControl w:val="0"/>
        <w:contextualSpacing/>
        <w:jc w:val="both"/>
      </w:pPr>
      <w:r>
        <w:t xml:space="preserve">In coordination with the Conservations Innovation Grants (CIG) project </w:t>
      </w:r>
      <w:r w:rsidR="00EE40EE">
        <w:t xml:space="preserve">within the </w:t>
      </w:r>
      <w:r w:rsidR="00505BA7">
        <w:t xml:space="preserve">Science and Technology </w:t>
      </w:r>
      <w:r w:rsidR="00A579A6">
        <w:t>(Area, Division</w:t>
      </w:r>
      <w:proofErr w:type="gramStart"/>
      <w:r w:rsidR="00A579A6">
        <w:t xml:space="preserve">, </w:t>
      </w:r>
      <w:r w:rsidR="00DC4F80">
        <w:t>?</w:t>
      </w:r>
      <w:proofErr w:type="gramEnd"/>
      <w:r w:rsidR="00DC4F80">
        <w:t>)</w:t>
      </w:r>
      <w:r w:rsidR="00521AED">
        <w:t xml:space="preserve"> and the National Soil Survey Center (N</w:t>
      </w:r>
      <w:r w:rsidR="00DC4362">
        <w:t>SSC).</w:t>
      </w:r>
    </w:p>
    <w:p w14:paraId="556F9480" w14:textId="40DAB866" w:rsidR="00CD2C91" w:rsidRDefault="00CD2C91" w:rsidP="55601B40">
      <w:pPr>
        <w:widowControl w:val="0"/>
        <w:contextualSpacing/>
        <w:jc w:val="both"/>
      </w:pPr>
    </w:p>
    <w:p w14:paraId="633C624D" w14:textId="5B19D08A" w:rsidR="00BB2A15" w:rsidRDefault="00A46F79" w:rsidP="55601B40">
      <w:pPr>
        <w:widowControl w:val="0"/>
        <w:contextualSpacing/>
        <w:jc w:val="both"/>
      </w:pPr>
      <w:r w:rsidRPr="00A46F79">
        <w:t xml:space="preserve">This analysis of alternatives (AoA) document provides background on </w:t>
      </w:r>
      <w:r>
        <w:t>SPSD</w:t>
      </w:r>
      <w:r w:rsidRPr="00A46F79">
        <w:t xml:space="preserve">’s needs, a summary of </w:t>
      </w:r>
      <w:r w:rsidR="00FD6B45">
        <w:t>warehouse</w:t>
      </w:r>
      <w:r w:rsidRPr="00A46F79">
        <w:t xml:space="preserve"> tool alternatives, a summary of how </w:t>
      </w:r>
      <w:r w:rsidR="00E91C98">
        <w:t>Technology Solutions Provider Inc. (</w:t>
      </w:r>
      <w:r w:rsidR="00FD6B45">
        <w:t>TSPi</w:t>
      </w:r>
      <w:r w:rsidR="00D12F04">
        <w:t>)</w:t>
      </w:r>
      <w:r w:rsidRPr="00A46F79">
        <w:t xml:space="preserve"> evaluated tool alternatives, and data collection tool recommendation for </w:t>
      </w:r>
      <w:r w:rsidR="00D12F04">
        <w:t>SPSD</w:t>
      </w:r>
      <w:r w:rsidRPr="00A46F79">
        <w:t xml:space="preserve"> moving forward.</w:t>
      </w:r>
    </w:p>
    <w:p w14:paraId="3A3F8B74" w14:textId="5913BB94" w:rsidR="003C089A" w:rsidRPr="003D0DAD" w:rsidRDefault="00084F8A" w:rsidP="00BE4EE1">
      <w:pPr>
        <w:pStyle w:val="Heading1"/>
        <w:numPr>
          <w:ilvl w:val="0"/>
          <w:numId w:val="3"/>
        </w:numPr>
      </w:pPr>
      <w:bookmarkStart w:id="753" w:name="_Toc60772331"/>
      <w:bookmarkStart w:id="754" w:name="_Toc60772401"/>
      <w:bookmarkStart w:id="755" w:name="_Toc61955650"/>
      <w:bookmarkEnd w:id="749"/>
      <w:r>
        <w:t>Background</w:t>
      </w:r>
      <w:bookmarkEnd w:id="753"/>
      <w:bookmarkEnd w:id="754"/>
      <w:bookmarkEnd w:id="755"/>
    </w:p>
    <w:p w14:paraId="19B5B67E" w14:textId="7F56F61B" w:rsidR="55601B40" w:rsidRDefault="55601B40" w:rsidP="55601B40"/>
    <w:p w14:paraId="60AF630F" w14:textId="61654567" w:rsidR="00C45C45" w:rsidRPr="00C45C45" w:rsidRDefault="00C45C45" w:rsidP="00C45C45">
      <w:pPr>
        <w:rPr>
          <w:rFonts w:eastAsia="Calibri"/>
        </w:rPr>
      </w:pPr>
      <w:bookmarkStart w:id="756" w:name="_Toc35517376"/>
      <w:bookmarkStart w:id="757" w:name="_Toc35517605"/>
      <w:bookmarkEnd w:id="756"/>
      <w:bookmarkEnd w:id="757"/>
      <w:r>
        <w:rPr>
          <w:rFonts w:eastAsia="Calibri"/>
        </w:rPr>
        <w:t>Background</w:t>
      </w:r>
      <w:r w:rsidRPr="00C45C45">
        <w:rPr>
          <w:rFonts w:eastAsia="Calibri"/>
        </w:rPr>
        <w:t xml:space="preserve"> on the two divisions that that are the focus of this initiative</w:t>
      </w:r>
      <w:r>
        <w:rPr>
          <w:rFonts w:eastAsia="Calibri"/>
        </w:rPr>
        <w:t>.</w:t>
      </w:r>
    </w:p>
    <w:p w14:paraId="4388BC79" w14:textId="53258C0B" w:rsidR="00C45C45" w:rsidRPr="00C45C45" w:rsidRDefault="00C45C45" w:rsidP="00C45C45">
      <w:pPr>
        <w:rPr>
          <w:rFonts w:eastAsia="Calibri"/>
        </w:rPr>
      </w:pPr>
    </w:p>
    <w:p w14:paraId="6FB356A1" w14:textId="2F841EB0" w:rsidR="00C45C45" w:rsidRPr="00C45C45" w:rsidRDefault="00C45C45" w:rsidP="00BE4EE1">
      <w:pPr>
        <w:pStyle w:val="Heading2"/>
        <w:numPr>
          <w:ilvl w:val="0"/>
          <w:numId w:val="6"/>
        </w:numPr>
      </w:pPr>
      <w:bookmarkStart w:id="758" w:name="_Toc60772332"/>
      <w:bookmarkStart w:id="759" w:name="_Toc60772402"/>
      <w:bookmarkStart w:id="760" w:name="_Toc61955651"/>
      <w:r w:rsidRPr="00C45C45">
        <w:t>Soil Science and Resource Assessment Division</w:t>
      </w:r>
      <w:r w:rsidR="00D007DD">
        <w:t xml:space="preserve"> (</w:t>
      </w:r>
      <w:r w:rsidR="00A44735">
        <w:t>Soil Properties)</w:t>
      </w:r>
      <w:bookmarkEnd w:id="758"/>
      <w:bookmarkEnd w:id="759"/>
      <w:bookmarkEnd w:id="760"/>
      <w:r w:rsidRPr="00C45C45">
        <w:t xml:space="preserve"> </w:t>
      </w:r>
    </w:p>
    <w:p w14:paraId="4E0F552D" w14:textId="77777777" w:rsidR="00C45C45" w:rsidRPr="00C45C45" w:rsidRDefault="00C45C45" w:rsidP="00C45C45">
      <w:pPr>
        <w:rPr>
          <w:rFonts w:eastAsia="Calibri"/>
        </w:rPr>
      </w:pPr>
    </w:p>
    <w:p w14:paraId="3D436E66" w14:textId="7546D237" w:rsidR="00C45C45" w:rsidRPr="00C45C45" w:rsidRDefault="00C45C45" w:rsidP="00C45C45">
      <w:pPr>
        <w:rPr>
          <w:rFonts w:eastAsia="Calibri"/>
        </w:rPr>
      </w:pPr>
      <w:r w:rsidRPr="1F15B5D5">
        <w:rPr>
          <w:rFonts w:eastAsia="Calibri"/>
        </w:rPr>
        <w:t xml:space="preserve">Within NRCS is the Soil Science and Resource Assessment (SSRA) Deputy Area that has operational control of the Soil and Plant Science Division, National Soil Survey Center (NSSC), Dave Hoover, Director. Within the NSSC are there are 6 branches. Those impacted for this initiative is the Soil Business </w:t>
      </w:r>
      <w:r w:rsidR="1016D61B" w:rsidRPr="1F15B5D5">
        <w:rPr>
          <w:rFonts w:eastAsia="Calibri"/>
        </w:rPr>
        <w:t>S</w:t>
      </w:r>
      <w:r w:rsidRPr="1F15B5D5">
        <w:rPr>
          <w:rFonts w:eastAsia="Calibri"/>
        </w:rPr>
        <w:t xml:space="preserve">ystems and Soil Science Research. </w:t>
      </w:r>
    </w:p>
    <w:p w14:paraId="06CEFC58" w14:textId="42E93FF2" w:rsidR="00C45C45" w:rsidRPr="00C45C45" w:rsidRDefault="00C45C45" w:rsidP="00C45C45">
      <w:pPr>
        <w:rPr>
          <w:rFonts w:eastAsia="Calibri"/>
        </w:rPr>
      </w:pPr>
    </w:p>
    <w:p w14:paraId="4DB369C0" w14:textId="77777777" w:rsidR="00C45C45" w:rsidRPr="00C45C45" w:rsidRDefault="00C45C45" w:rsidP="00C45C45">
      <w:pPr>
        <w:rPr>
          <w:rFonts w:eastAsia="Calibri"/>
        </w:rPr>
      </w:pPr>
      <w:r w:rsidRPr="00C45C45">
        <w:rPr>
          <w:rFonts w:eastAsia="Calibri"/>
        </w:rPr>
        <w:t xml:space="preserve">The SPSD products are available for internal, other federal agencies, and private or public partners. Their products are critical decision-support tools to conservationists, farmers, ranchers, producers, as well as federal, state, local, tribal, and private partners. Their products are the authoritative source for soil, plant, and ecological information for the United States, its territories, and international cooperators, making it the largest source of natural resource information in the United States. </w:t>
      </w:r>
    </w:p>
    <w:p w14:paraId="76ECC3E9" w14:textId="77777777" w:rsidR="00C45C45" w:rsidRPr="00C45C45" w:rsidRDefault="00C45C45" w:rsidP="00C45C45">
      <w:pPr>
        <w:rPr>
          <w:rFonts w:eastAsia="Calibri"/>
        </w:rPr>
      </w:pPr>
    </w:p>
    <w:p w14:paraId="420DA97E" w14:textId="131D0229" w:rsidR="00C45C45" w:rsidRPr="00C45C45" w:rsidRDefault="00C45C45" w:rsidP="00C45C45">
      <w:pPr>
        <w:rPr>
          <w:rFonts w:eastAsia="Calibri"/>
        </w:rPr>
      </w:pPr>
      <w:r w:rsidRPr="00C45C45">
        <w:rPr>
          <w:rFonts w:eastAsia="Calibri"/>
        </w:rPr>
        <w:t xml:space="preserve"> </w:t>
      </w:r>
    </w:p>
    <w:p w14:paraId="212C18AC" w14:textId="7AFC57C5" w:rsidR="00C45C45" w:rsidRPr="00C45C45" w:rsidRDefault="00C45C45" w:rsidP="00BE4EE1">
      <w:pPr>
        <w:pStyle w:val="Heading2"/>
        <w:numPr>
          <w:ilvl w:val="0"/>
          <w:numId w:val="6"/>
        </w:numPr>
      </w:pPr>
      <w:bookmarkStart w:id="761" w:name="_Toc60772333"/>
      <w:bookmarkStart w:id="762" w:name="_Toc60772403"/>
      <w:bookmarkStart w:id="763" w:name="_Toc61955652"/>
      <w:r w:rsidRPr="00C45C45">
        <w:t>Science &amp; Technology Division: NRCS Soil Health Division</w:t>
      </w:r>
      <w:r w:rsidR="00F9044C">
        <w:t xml:space="preserve"> (Soil Health)</w:t>
      </w:r>
      <w:bookmarkEnd w:id="761"/>
      <w:bookmarkEnd w:id="762"/>
      <w:bookmarkEnd w:id="763"/>
    </w:p>
    <w:p w14:paraId="33BB466B" w14:textId="77777777" w:rsidR="00C45C45" w:rsidRPr="00C45C45" w:rsidRDefault="00C45C45" w:rsidP="00C45C45">
      <w:pPr>
        <w:rPr>
          <w:rFonts w:eastAsia="Calibri"/>
        </w:rPr>
      </w:pPr>
    </w:p>
    <w:p w14:paraId="328938BC" w14:textId="77777777" w:rsidR="00C45C45" w:rsidRPr="00C45C45" w:rsidRDefault="00C45C45" w:rsidP="00C45C45">
      <w:pPr>
        <w:rPr>
          <w:rFonts w:eastAsia="Calibri"/>
        </w:rPr>
      </w:pPr>
      <w:r w:rsidRPr="00C45C45">
        <w:rPr>
          <w:rFonts w:eastAsia="Calibri"/>
        </w:rPr>
        <w:t xml:space="preserve">Over the last decades the critical importance of applying principles of soil biology and interactions between soil biological, physical, and chemical processes toward system-based soil health management, has gained significant recognition and understanding. Improving soil health on our nation’s agricultural lands will allow farmers and ranchers to simultaneously improve water quality, increase soil water availability, enhance resilience to extreme weather, enhance nutrient cycling, increase carbon sequestration, provide wildlife habitat (including pollinators), enhance rural economic opportunity, and meet the food production needs of a rapidly growing population on a shrinking available land base. Efforts to improve soil health will thus provide significant return on the nation’s conservation investment.  In 2014, recognition and demand from stakeholders led to the initiation of the new NRCS Soil Health Division. The purpose of the new Soil Health Division is to incentivize and facilitate producers in implementing science-based, effective, economically viable soil health management systems on the nation’s diverse agricultural lands, in collaboration with partner organizations. Key goals of the Soil Health Division include providing advanced training to diverse audiences, and facilitating soil health </w:t>
      </w:r>
      <w:r w:rsidRPr="00C45C45">
        <w:rPr>
          <w:rFonts w:eastAsia="Calibri"/>
        </w:rPr>
        <w:lastRenderedPageBreak/>
        <w:t xml:space="preserve">assessment, farm/ranch scale soil health management planning adapted to local conditions, and assistance for on-the-ground implementation of soil health management systems </w:t>
      </w:r>
    </w:p>
    <w:p w14:paraId="5552512C" w14:textId="77777777" w:rsidR="00C45C45" w:rsidRPr="00C45C45" w:rsidRDefault="00C45C45" w:rsidP="00C45C45">
      <w:pPr>
        <w:rPr>
          <w:rFonts w:eastAsia="Calibri"/>
        </w:rPr>
      </w:pPr>
    </w:p>
    <w:p w14:paraId="4822857F" w14:textId="4CCB87EF" w:rsidR="009A1E5D" w:rsidRDefault="0023678B" w:rsidP="00BE4EE1">
      <w:pPr>
        <w:pStyle w:val="Heading1"/>
        <w:numPr>
          <w:ilvl w:val="0"/>
          <w:numId w:val="3"/>
        </w:numPr>
      </w:pPr>
      <w:bookmarkStart w:id="764" w:name="_Toc60772334"/>
      <w:bookmarkStart w:id="765" w:name="_Toc60772404"/>
      <w:bookmarkStart w:id="766" w:name="_Toc61955653"/>
      <w:r>
        <w:t>Business Need</w:t>
      </w:r>
      <w:bookmarkEnd w:id="764"/>
      <w:bookmarkEnd w:id="765"/>
      <w:bookmarkEnd w:id="766"/>
    </w:p>
    <w:p w14:paraId="372ABD15" w14:textId="7DA49F9F" w:rsidR="0023678B" w:rsidRDefault="0023678B" w:rsidP="0023678B"/>
    <w:p w14:paraId="2C941C86" w14:textId="77777777" w:rsidR="006D3668" w:rsidRDefault="006D3668" w:rsidP="006D3668">
      <w:r>
        <w:t xml:space="preserve">This initiative is to support the needed data collection for soil health or dynamic soil properties database for storage of dynamic soil properties which include CIG and EQIP funded related soil health field and laboratory metrics, operational outcomes, land use and management information that could be linked to current and past conservation practice standards.    </w:t>
      </w:r>
    </w:p>
    <w:p w14:paraId="2A53933F" w14:textId="3B04864E" w:rsidR="006D3668" w:rsidRDefault="006D3668" w:rsidP="006D3668"/>
    <w:p w14:paraId="634494F4" w14:textId="77777777" w:rsidR="006D3668" w:rsidRDefault="006D3668" w:rsidP="006D3668">
      <w:r>
        <w:t xml:space="preserve">This information will also provide needed data to provide for the compilation and analysis of effective conservation practices for soil health and conservation programs.   </w:t>
      </w:r>
    </w:p>
    <w:p w14:paraId="3333B65F" w14:textId="5750F1F9" w:rsidR="006D3668" w:rsidRDefault="006D3668" w:rsidP="006D3668"/>
    <w:p w14:paraId="61E82FDA" w14:textId="6DBD86C3" w:rsidR="006D3668" w:rsidRDefault="006D3668" w:rsidP="006D3668">
      <w:r>
        <w:t>The Dynamic Soil Property initiative is to create a Dynamic Soil Properties (DSPs) data hub to include properties that change with land use and management on a human time scale.  DSPs are often a measure of soil health, ecosystem change, and conservation evaluation.  Successfully documenting DSPs requires novel data collection and analysis</w:t>
      </w:r>
      <w:r w:rsidR="01DC2EDC">
        <w:t xml:space="preserve">, and a </w:t>
      </w:r>
      <w:r w:rsidR="00F8126F">
        <w:t>data</w:t>
      </w:r>
      <w:r w:rsidR="01DC2EDC">
        <w:t xml:space="preserve"> </w:t>
      </w:r>
      <w:r w:rsidR="00F8126F">
        <w:t>verification</w:t>
      </w:r>
      <w:r w:rsidR="01DC2EDC">
        <w:t xml:space="preserve"> process</w:t>
      </w:r>
      <w:r>
        <w:t xml:space="preserve">.  DSP projects combine disciplines and properties as well as collection hierarchies across space and time that do not easily fit in any existing data infrastructure. </w:t>
      </w:r>
    </w:p>
    <w:p w14:paraId="40E7C531" w14:textId="6D10186C" w:rsidR="006D3668" w:rsidRDefault="006D3668" w:rsidP="006D3668"/>
    <w:p w14:paraId="1684C80A" w14:textId="281C37D2" w:rsidR="006D3668" w:rsidRDefault="006D3668" w:rsidP="006D3668">
      <w:r>
        <w:t xml:space="preserve">The DSP data hub would store standalone information about the CIG </w:t>
      </w:r>
      <w:r w:rsidR="6C2445A9">
        <w:t>On-farm Soil Health Demonstration Trail</w:t>
      </w:r>
      <w:r>
        <w:t xml:space="preserve"> project context (and eventually on aggregation and extrapolation) as well as fetch and link to data in other databases, such as: soil properties (NASIS), ecological sites, states and processes (EDIT), and management information (CR-LMOD). Ingestion of cooperator data into the National Cooperative Soil Survey Repository will be facilitated through storage of soil health methods metadata and associated information.   </w:t>
      </w:r>
    </w:p>
    <w:p w14:paraId="0977B77B" w14:textId="26B1380B" w:rsidR="006D3668" w:rsidRDefault="006D3668" w:rsidP="006D3668"/>
    <w:p w14:paraId="2F8CA487" w14:textId="603D4918" w:rsidR="0023678B" w:rsidRPr="0023678B" w:rsidRDefault="006D3668" w:rsidP="006D3668">
      <w:r>
        <w:t>Intended Audience are the users of a soil health and dynamic soil property database which include CIG Conservation Practice Database (CPD) users, NRCS employees and technical services providers, National Cooperative Soil Survey cooperators (</w:t>
      </w:r>
      <w:r w:rsidR="3080480E">
        <w:t>e.g.,</w:t>
      </w:r>
      <w:r>
        <w:t xml:space="preserve"> universities, state and local governments, non-government organizations, and other federal agencies) and other interested individuals. Authentication will likely be required for some portion of intended audience. </w:t>
      </w:r>
      <w:r w:rsidR="2C498D90">
        <w:t xml:space="preserve">Some or </w:t>
      </w:r>
      <w:proofErr w:type="gramStart"/>
      <w:r w:rsidR="2C498D90">
        <w:t>all of</w:t>
      </w:r>
      <w:proofErr w:type="gramEnd"/>
      <w:r w:rsidR="2C498D90">
        <w:t xml:space="preserve"> </w:t>
      </w:r>
      <w:r w:rsidR="2E571D2D">
        <w:t>t</w:t>
      </w:r>
      <w:r>
        <w:t xml:space="preserve">he </w:t>
      </w:r>
      <w:r w:rsidR="7C26D6DD">
        <w:t xml:space="preserve">publicly </w:t>
      </w:r>
      <w:r>
        <w:t xml:space="preserve">accessible </w:t>
      </w:r>
      <w:r w:rsidR="669F27D5">
        <w:t xml:space="preserve">datasets </w:t>
      </w:r>
      <w:r>
        <w:t xml:space="preserve">will have the same user </w:t>
      </w:r>
      <w:r w:rsidR="00EE7474">
        <w:t>base and</w:t>
      </w:r>
      <w:r w:rsidR="0DD53402">
        <w:t xml:space="preserve"> may or may not require a certain</w:t>
      </w:r>
      <w:r>
        <w:t xml:space="preserve"> level </w:t>
      </w:r>
      <w:r w:rsidR="5892330B">
        <w:t>of</w:t>
      </w:r>
      <w:r>
        <w:t xml:space="preserve"> </w:t>
      </w:r>
      <w:r w:rsidR="008C28B2">
        <w:t>authentication and</w:t>
      </w:r>
      <w:r w:rsidR="00F138DF">
        <w:t xml:space="preserve"> scrubbing the data</w:t>
      </w:r>
      <w:r>
        <w:t xml:space="preserve">.  </w:t>
      </w:r>
    </w:p>
    <w:p w14:paraId="6C9AE268" w14:textId="77777777" w:rsidR="00AD60DB" w:rsidRPr="009A1E5D" w:rsidRDefault="00AD60DB" w:rsidP="009A1E5D"/>
    <w:p w14:paraId="434791C5" w14:textId="5B044DF8" w:rsidR="110F7605" w:rsidRDefault="00301403" w:rsidP="00BE4EE1">
      <w:pPr>
        <w:pStyle w:val="Heading1"/>
        <w:numPr>
          <w:ilvl w:val="0"/>
          <w:numId w:val="3"/>
        </w:numPr>
        <w:spacing w:before="40" w:after="40"/>
        <w:jc w:val="both"/>
      </w:pPr>
      <w:bookmarkStart w:id="767" w:name="_Toc60772335"/>
      <w:bookmarkStart w:id="768" w:name="_Toc60772405"/>
      <w:bookmarkStart w:id="769" w:name="_Toc61955654"/>
      <w:r>
        <w:t>Desired Future State</w:t>
      </w:r>
      <w:bookmarkEnd w:id="767"/>
      <w:bookmarkEnd w:id="768"/>
      <w:bookmarkEnd w:id="769"/>
    </w:p>
    <w:p w14:paraId="7973C20B" w14:textId="1C9FE767" w:rsidR="00AD60DB" w:rsidRDefault="00AD60DB" w:rsidP="00635654"/>
    <w:p w14:paraId="3D7D1995" w14:textId="79909987" w:rsidR="000E5C23" w:rsidRDefault="000E5C23" w:rsidP="00BE4EE1">
      <w:pPr>
        <w:pStyle w:val="Heading2"/>
        <w:numPr>
          <w:ilvl w:val="0"/>
          <w:numId w:val="7"/>
        </w:numPr>
      </w:pPr>
      <w:bookmarkStart w:id="770" w:name="_Toc60772336"/>
      <w:bookmarkStart w:id="771" w:name="_Toc60772406"/>
      <w:bookmarkStart w:id="772" w:name="_Toc61955655"/>
      <w:r>
        <w:t>Capabilities</w:t>
      </w:r>
      <w:bookmarkEnd w:id="770"/>
      <w:bookmarkEnd w:id="771"/>
      <w:bookmarkEnd w:id="772"/>
    </w:p>
    <w:p w14:paraId="733B4F41" w14:textId="77777777" w:rsidR="000E5C23" w:rsidRDefault="000E5C23" w:rsidP="00635654">
      <w:pPr>
        <w:rPr>
          <w:rStyle w:val="normaltextrun"/>
          <w:color w:val="000000"/>
        </w:rPr>
      </w:pPr>
    </w:p>
    <w:p w14:paraId="5AB3AADB" w14:textId="7281E36D" w:rsidR="00635654" w:rsidRDefault="000E5C23" w:rsidP="00BE4EE1">
      <w:pPr>
        <w:pStyle w:val="ListParagraph"/>
        <w:numPr>
          <w:ilvl w:val="1"/>
          <w:numId w:val="3"/>
        </w:numPr>
      </w:pPr>
      <w:r w:rsidRPr="0028094A">
        <w:rPr>
          <w:rStyle w:val="normaltextrun"/>
          <w:color w:val="000000"/>
        </w:rPr>
        <w:t>D</w:t>
      </w:r>
      <w:r w:rsidR="00635654" w:rsidRPr="0028094A">
        <w:rPr>
          <w:rStyle w:val="normaltextrun"/>
          <w:color w:val="000000"/>
        </w:rPr>
        <w:t>atabase storing soil properties, location, field management information, soil properties and metadata over time.</w:t>
      </w:r>
      <w:r w:rsidR="00635654" w:rsidRPr="0028094A">
        <w:rPr>
          <w:rStyle w:val="eop"/>
          <w:color w:val="000000"/>
        </w:rPr>
        <w:t> </w:t>
      </w:r>
    </w:p>
    <w:p w14:paraId="39AE8839" w14:textId="77777777" w:rsidR="00635654" w:rsidRPr="00EA4DF3" w:rsidRDefault="00635654" w:rsidP="00BE4EE1">
      <w:pPr>
        <w:pStyle w:val="BodyText"/>
        <w:numPr>
          <w:ilvl w:val="2"/>
          <w:numId w:val="3"/>
        </w:numPr>
        <w:rPr>
          <w:rFonts w:asciiTheme="minorHAnsi" w:hAnsiTheme="minorHAnsi" w:cstheme="minorHAnsi"/>
          <w:sz w:val="22"/>
          <w:szCs w:val="22"/>
        </w:rPr>
      </w:pPr>
      <w:r w:rsidRPr="00EA4DF3">
        <w:rPr>
          <w:rStyle w:val="normaltextrun"/>
          <w:rFonts w:asciiTheme="minorHAnsi" w:hAnsiTheme="minorHAnsi" w:cstheme="minorHAnsi"/>
          <w:color w:val="000000"/>
          <w:sz w:val="22"/>
          <w:szCs w:val="22"/>
        </w:rPr>
        <w:t>Data elements needed</w:t>
      </w:r>
      <w:r w:rsidRPr="00EA4DF3">
        <w:rPr>
          <w:rStyle w:val="eop"/>
          <w:rFonts w:asciiTheme="minorHAnsi" w:hAnsiTheme="minorHAnsi" w:cstheme="minorHAnsi"/>
          <w:color w:val="000000"/>
          <w:sz w:val="22"/>
          <w:szCs w:val="22"/>
        </w:rPr>
        <w:t> </w:t>
      </w:r>
    </w:p>
    <w:p w14:paraId="77ACC56D" w14:textId="77777777" w:rsidR="00635654" w:rsidRPr="00EA4DF3" w:rsidRDefault="00635654" w:rsidP="00BE4EE1">
      <w:pPr>
        <w:pStyle w:val="BodyText"/>
        <w:numPr>
          <w:ilvl w:val="0"/>
          <w:numId w:val="8"/>
        </w:numPr>
        <w:rPr>
          <w:rFonts w:asciiTheme="minorHAnsi" w:hAnsiTheme="minorHAnsi" w:cstheme="minorHAnsi"/>
          <w:sz w:val="22"/>
          <w:szCs w:val="22"/>
        </w:rPr>
      </w:pPr>
      <w:r w:rsidRPr="00EA4DF3">
        <w:rPr>
          <w:rStyle w:val="normaltextrun"/>
          <w:rFonts w:asciiTheme="minorHAnsi" w:hAnsiTheme="minorHAnsi" w:cstheme="minorHAnsi"/>
          <w:sz w:val="22"/>
          <w:szCs w:val="22"/>
        </w:rPr>
        <w:t>Rationale from projects and data collected (why, what does it represent)</w:t>
      </w:r>
      <w:r w:rsidRPr="00EA4DF3">
        <w:rPr>
          <w:rStyle w:val="eop"/>
          <w:rFonts w:asciiTheme="minorHAnsi" w:hAnsiTheme="minorHAnsi" w:cstheme="minorHAnsi"/>
          <w:sz w:val="22"/>
          <w:szCs w:val="22"/>
        </w:rPr>
        <w:t> </w:t>
      </w:r>
    </w:p>
    <w:p w14:paraId="3A1ED4D1" w14:textId="77777777" w:rsidR="00635654" w:rsidRPr="00EA4DF3" w:rsidRDefault="00635654" w:rsidP="00BE4EE1">
      <w:pPr>
        <w:pStyle w:val="BodyText"/>
        <w:numPr>
          <w:ilvl w:val="0"/>
          <w:numId w:val="8"/>
        </w:numPr>
        <w:rPr>
          <w:rFonts w:asciiTheme="minorHAnsi" w:hAnsiTheme="minorHAnsi" w:cstheme="minorHAnsi"/>
          <w:sz w:val="22"/>
          <w:szCs w:val="22"/>
        </w:rPr>
      </w:pPr>
      <w:r w:rsidRPr="00EA4DF3">
        <w:rPr>
          <w:rStyle w:val="normaltextrun"/>
          <w:rFonts w:asciiTheme="minorHAnsi" w:hAnsiTheme="minorHAnsi" w:cstheme="minorHAnsi"/>
          <w:sz w:val="22"/>
          <w:szCs w:val="22"/>
        </w:rPr>
        <w:t>Multi-scale hierarchy of field, map unit and sample location information (spatial, temporal, and conceptual)</w:t>
      </w:r>
      <w:r w:rsidRPr="00EA4DF3">
        <w:rPr>
          <w:rStyle w:val="eop"/>
          <w:rFonts w:asciiTheme="minorHAnsi" w:hAnsiTheme="minorHAnsi" w:cstheme="minorHAnsi"/>
          <w:sz w:val="22"/>
          <w:szCs w:val="22"/>
        </w:rPr>
        <w:t> </w:t>
      </w:r>
    </w:p>
    <w:p w14:paraId="4BD73742" w14:textId="77777777" w:rsidR="00635654" w:rsidRPr="00EA4DF3" w:rsidRDefault="00635654" w:rsidP="00BE4EE1">
      <w:pPr>
        <w:pStyle w:val="BodyText"/>
        <w:numPr>
          <w:ilvl w:val="0"/>
          <w:numId w:val="8"/>
        </w:numPr>
        <w:rPr>
          <w:rFonts w:asciiTheme="minorHAnsi" w:hAnsiTheme="minorHAnsi" w:cstheme="minorHAnsi"/>
          <w:sz w:val="22"/>
          <w:szCs w:val="22"/>
        </w:rPr>
      </w:pPr>
      <w:r w:rsidRPr="00EA4DF3">
        <w:rPr>
          <w:rStyle w:val="normaltextrun"/>
          <w:rFonts w:asciiTheme="minorHAnsi" w:hAnsiTheme="minorHAnsi" w:cstheme="minorHAnsi"/>
          <w:sz w:val="22"/>
          <w:szCs w:val="22"/>
        </w:rPr>
        <w:t>All other site identifiers available in NASIS</w:t>
      </w:r>
      <w:r w:rsidRPr="00EA4DF3">
        <w:rPr>
          <w:rStyle w:val="eop"/>
          <w:rFonts w:asciiTheme="minorHAnsi" w:hAnsiTheme="minorHAnsi" w:cstheme="minorHAnsi"/>
          <w:sz w:val="22"/>
          <w:szCs w:val="22"/>
        </w:rPr>
        <w:t> </w:t>
      </w:r>
    </w:p>
    <w:p w14:paraId="1A6FB6F2" w14:textId="77777777" w:rsidR="00635654" w:rsidRPr="00EA4DF3" w:rsidRDefault="00635654" w:rsidP="00BE4EE1">
      <w:pPr>
        <w:pStyle w:val="BodyText"/>
        <w:numPr>
          <w:ilvl w:val="0"/>
          <w:numId w:val="8"/>
        </w:numPr>
        <w:rPr>
          <w:rFonts w:asciiTheme="minorHAnsi" w:hAnsiTheme="minorHAnsi" w:cstheme="minorHAnsi"/>
          <w:sz w:val="22"/>
          <w:szCs w:val="22"/>
        </w:rPr>
      </w:pPr>
      <w:r w:rsidRPr="00EA4DF3">
        <w:rPr>
          <w:rStyle w:val="normaltextrun"/>
          <w:rFonts w:asciiTheme="minorHAnsi" w:hAnsiTheme="minorHAnsi" w:cstheme="minorHAnsi"/>
          <w:sz w:val="22"/>
          <w:szCs w:val="22"/>
        </w:rPr>
        <w:t>Calculated and derived fields to aid in aggregation and reporting</w:t>
      </w:r>
      <w:r w:rsidRPr="00EA4DF3">
        <w:rPr>
          <w:rStyle w:val="eop"/>
          <w:rFonts w:asciiTheme="minorHAnsi" w:hAnsiTheme="minorHAnsi" w:cstheme="minorHAnsi"/>
          <w:sz w:val="22"/>
          <w:szCs w:val="22"/>
        </w:rPr>
        <w:t> </w:t>
      </w:r>
    </w:p>
    <w:p w14:paraId="4ACA1ED5" w14:textId="1B9567EA" w:rsidR="00635654" w:rsidRPr="00EA4DF3" w:rsidRDefault="00635654" w:rsidP="00BE4EE1">
      <w:pPr>
        <w:pStyle w:val="BodyText"/>
        <w:numPr>
          <w:ilvl w:val="2"/>
          <w:numId w:val="3"/>
        </w:numPr>
        <w:rPr>
          <w:rFonts w:asciiTheme="minorHAnsi" w:hAnsiTheme="minorHAnsi" w:cstheme="minorHAnsi"/>
          <w:sz w:val="22"/>
          <w:szCs w:val="22"/>
        </w:rPr>
      </w:pPr>
      <w:r w:rsidRPr="00EA4DF3">
        <w:rPr>
          <w:rStyle w:val="normaltextrun"/>
          <w:rFonts w:asciiTheme="minorHAnsi" w:hAnsiTheme="minorHAnsi" w:cstheme="minorHAnsi"/>
          <w:color w:val="000000"/>
          <w:sz w:val="22"/>
          <w:szCs w:val="22"/>
        </w:rPr>
        <w:lastRenderedPageBreak/>
        <w:t>Access for NRCS user data input and data curation</w:t>
      </w:r>
      <w:r w:rsidRPr="00EA4DF3">
        <w:rPr>
          <w:rStyle w:val="eop"/>
          <w:rFonts w:asciiTheme="minorHAnsi" w:hAnsiTheme="minorHAnsi" w:cstheme="minorHAnsi"/>
          <w:color w:val="000000"/>
          <w:sz w:val="22"/>
          <w:szCs w:val="22"/>
        </w:rPr>
        <w:t> </w:t>
      </w:r>
    </w:p>
    <w:p w14:paraId="470D9EB4" w14:textId="6E7113F3" w:rsidR="00635654" w:rsidRPr="00EA4DF3" w:rsidRDefault="00635654" w:rsidP="00BE4EE1">
      <w:pPr>
        <w:pStyle w:val="BodyText"/>
        <w:numPr>
          <w:ilvl w:val="2"/>
          <w:numId w:val="3"/>
        </w:numPr>
        <w:rPr>
          <w:rFonts w:asciiTheme="minorHAnsi" w:hAnsiTheme="minorHAnsi" w:cstheme="minorHAnsi"/>
          <w:sz w:val="22"/>
          <w:szCs w:val="22"/>
        </w:rPr>
      </w:pPr>
      <w:r w:rsidRPr="00EA4DF3">
        <w:rPr>
          <w:rStyle w:val="normaltextrun"/>
          <w:rFonts w:asciiTheme="minorHAnsi" w:hAnsiTheme="minorHAnsi" w:cstheme="minorHAnsi"/>
          <w:color w:val="000000"/>
          <w:sz w:val="22"/>
          <w:szCs w:val="22"/>
        </w:rPr>
        <w:t>Data structure that captures spatial and temporal elements (potentially ArcGIS server and novel databases)</w:t>
      </w:r>
      <w:r w:rsidRPr="00EA4DF3">
        <w:rPr>
          <w:rStyle w:val="eop"/>
          <w:rFonts w:asciiTheme="minorHAnsi" w:hAnsiTheme="minorHAnsi" w:cstheme="minorHAnsi"/>
          <w:color w:val="000000"/>
          <w:sz w:val="22"/>
          <w:szCs w:val="22"/>
        </w:rPr>
        <w:t> </w:t>
      </w:r>
    </w:p>
    <w:p w14:paraId="708E4A9C" w14:textId="3FE6ED20" w:rsidR="00635654" w:rsidRPr="00DC7820" w:rsidRDefault="00635654" w:rsidP="00BE4EE1">
      <w:pPr>
        <w:pStyle w:val="BodyText"/>
        <w:numPr>
          <w:ilvl w:val="2"/>
          <w:numId w:val="3"/>
        </w:numPr>
        <w:rPr>
          <w:rStyle w:val="eop"/>
          <w:rFonts w:asciiTheme="minorHAnsi" w:hAnsiTheme="minorHAnsi" w:cstheme="minorHAnsi"/>
          <w:sz w:val="22"/>
          <w:szCs w:val="22"/>
          <w:rPrChange w:id="773" w:author="Leland" w:date="2021-01-05T17:13:00Z">
            <w:rPr>
              <w:rStyle w:val="eop"/>
              <w:rFonts w:asciiTheme="minorHAnsi" w:hAnsiTheme="minorHAnsi" w:cstheme="minorHAnsi"/>
              <w:color w:val="000000"/>
              <w:sz w:val="22"/>
              <w:szCs w:val="22"/>
            </w:rPr>
          </w:rPrChange>
        </w:rPr>
      </w:pPr>
      <w:r w:rsidRPr="00EA4DF3">
        <w:rPr>
          <w:rStyle w:val="normaltextrun"/>
          <w:rFonts w:asciiTheme="minorHAnsi" w:hAnsiTheme="minorHAnsi" w:cstheme="minorHAnsi"/>
          <w:color w:val="000000"/>
          <w:sz w:val="22"/>
          <w:szCs w:val="22"/>
        </w:rPr>
        <w:t>Manipulation and reporting capability (output)</w:t>
      </w:r>
      <w:r w:rsidRPr="00EA4DF3">
        <w:rPr>
          <w:rStyle w:val="eop"/>
          <w:rFonts w:asciiTheme="minorHAnsi" w:hAnsiTheme="minorHAnsi" w:cstheme="minorHAnsi"/>
          <w:color w:val="000000"/>
          <w:sz w:val="22"/>
          <w:szCs w:val="22"/>
        </w:rPr>
        <w:t> </w:t>
      </w:r>
    </w:p>
    <w:p w14:paraId="7405F4A4" w14:textId="77777777" w:rsidR="008E5B21" w:rsidRPr="008E5B21" w:rsidRDefault="00C23FCC" w:rsidP="00C23FCC">
      <w:pPr>
        <w:pStyle w:val="BodyText"/>
        <w:numPr>
          <w:ilvl w:val="2"/>
          <w:numId w:val="3"/>
        </w:numPr>
        <w:rPr>
          <w:rStyle w:val="eop"/>
          <w:rFonts w:asciiTheme="minorHAnsi" w:hAnsiTheme="minorHAnsi" w:cstheme="minorBidi"/>
          <w:sz w:val="22"/>
          <w:szCs w:val="22"/>
          <w:rPrChange w:id="774" w:author="Leland" w:date="2021-01-05T21:09:00Z">
            <w:rPr>
              <w:rStyle w:val="eop"/>
              <w:rFonts w:asciiTheme="minorHAnsi" w:hAnsiTheme="minorHAnsi" w:cstheme="minorBidi"/>
              <w:color w:val="000000" w:themeColor="text1"/>
              <w:sz w:val="22"/>
              <w:szCs w:val="22"/>
            </w:rPr>
          </w:rPrChange>
        </w:rPr>
      </w:pPr>
      <w:r w:rsidRPr="09D73EA8">
        <w:rPr>
          <w:rStyle w:val="normaltextrun"/>
          <w:rFonts w:asciiTheme="minorHAnsi" w:hAnsiTheme="minorHAnsi" w:cstheme="minorBidi"/>
          <w:color w:val="000000" w:themeColor="text1"/>
          <w:sz w:val="22"/>
          <w:szCs w:val="22"/>
        </w:rPr>
        <w:t>Soil properties</w:t>
      </w:r>
      <w:r w:rsidRPr="09D73EA8">
        <w:rPr>
          <w:rStyle w:val="eop"/>
          <w:rFonts w:asciiTheme="minorHAnsi" w:hAnsiTheme="minorHAnsi" w:cstheme="minorBidi"/>
          <w:color w:val="000000" w:themeColor="text1"/>
          <w:sz w:val="22"/>
          <w:szCs w:val="22"/>
        </w:rPr>
        <w:t> management</w:t>
      </w:r>
    </w:p>
    <w:p w14:paraId="6414B2C3" w14:textId="3B98E7EB" w:rsidR="008335AF" w:rsidRPr="008E5B21" w:rsidRDefault="008335AF" w:rsidP="00C23FCC">
      <w:pPr>
        <w:pStyle w:val="BodyText"/>
        <w:numPr>
          <w:ilvl w:val="2"/>
          <w:numId w:val="3"/>
        </w:numPr>
        <w:rPr>
          <w:rStyle w:val="eop"/>
          <w:rFonts w:asciiTheme="minorHAnsi" w:hAnsiTheme="minorHAnsi" w:cstheme="minorBidi"/>
          <w:sz w:val="22"/>
          <w:szCs w:val="22"/>
        </w:rPr>
      </w:pPr>
      <w:r>
        <w:rPr>
          <w:rStyle w:val="eop"/>
          <w:rFonts w:asciiTheme="minorHAnsi" w:hAnsiTheme="minorHAnsi" w:cstheme="minorBidi"/>
          <w:color w:val="000000" w:themeColor="text1"/>
          <w:sz w:val="22"/>
          <w:szCs w:val="22"/>
        </w:rPr>
        <w:t>Big data capabilities</w:t>
      </w:r>
    </w:p>
    <w:p w14:paraId="098FDD6C" w14:textId="0E8E0FDB" w:rsidR="008335AF" w:rsidRPr="008335AF" w:rsidRDefault="008335AF" w:rsidP="00C23FCC">
      <w:pPr>
        <w:pStyle w:val="BodyText"/>
        <w:numPr>
          <w:ilvl w:val="2"/>
          <w:numId w:val="3"/>
        </w:numPr>
        <w:rPr>
          <w:rStyle w:val="eop"/>
          <w:rFonts w:asciiTheme="minorHAnsi" w:hAnsiTheme="minorHAnsi" w:cstheme="minorBidi"/>
          <w:sz w:val="22"/>
          <w:szCs w:val="22"/>
          <w:rPrChange w:id="775" w:author="Leland" w:date="2021-01-05T17:21:00Z">
            <w:rPr>
              <w:rStyle w:val="eop"/>
              <w:rFonts w:asciiTheme="minorHAnsi" w:hAnsiTheme="minorHAnsi" w:cstheme="minorBidi"/>
              <w:color w:val="000000" w:themeColor="text1"/>
              <w:sz w:val="22"/>
              <w:szCs w:val="22"/>
            </w:rPr>
          </w:rPrChange>
        </w:rPr>
      </w:pPr>
      <w:r>
        <w:rPr>
          <w:rStyle w:val="eop"/>
          <w:rFonts w:asciiTheme="minorHAnsi" w:hAnsiTheme="minorHAnsi" w:cstheme="minorBidi"/>
          <w:color w:val="000000" w:themeColor="text1"/>
          <w:sz w:val="22"/>
          <w:szCs w:val="22"/>
        </w:rPr>
        <w:t>Machine learning</w:t>
      </w:r>
    </w:p>
    <w:p w14:paraId="7B02F269" w14:textId="1369636E" w:rsidR="008335AF" w:rsidRPr="00EE6DBC" w:rsidRDefault="008335AF" w:rsidP="00C23FCC">
      <w:pPr>
        <w:pStyle w:val="BodyText"/>
        <w:numPr>
          <w:ilvl w:val="2"/>
          <w:numId w:val="3"/>
        </w:numPr>
        <w:rPr>
          <w:rStyle w:val="eop"/>
          <w:rFonts w:asciiTheme="minorHAnsi" w:hAnsiTheme="minorHAnsi" w:cstheme="minorBidi"/>
          <w:sz w:val="22"/>
          <w:szCs w:val="22"/>
          <w:rPrChange w:id="776" w:author="Leland" w:date="2021-01-05T17:21:00Z">
            <w:rPr>
              <w:rStyle w:val="eop"/>
              <w:rFonts w:asciiTheme="minorHAnsi" w:hAnsiTheme="minorHAnsi" w:cstheme="minorBidi"/>
              <w:color w:val="000000" w:themeColor="text1"/>
              <w:sz w:val="22"/>
              <w:szCs w:val="22"/>
            </w:rPr>
          </w:rPrChange>
        </w:rPr>
      </w:pPr>
      <w:r>
        <w:rPr>
          <w:rStyle w:val="eop"/>
          <w:rFonts w:asciiTheme="minorHAnsi" w:hAnsiTheme="minorHAnsi" w:cstheme="minorBidi"/>
          <w:color w:val="000000" w:themeColor="text1"/>
          <w:sz w:val="22"/>
          <w:szCs w:val="22"/>
        </w:rPr>
        <w:t xml:space="preserve">Supports statistical analysis </w:t>
      </w:r>
    </w:p>
    <w:p w14:paraId="1279E08A" w14:textId="77777777" w:rsidR="00635654" w:rsidRPr="00EA4DF3" w:rsidRDefault="00635654" w:rsidP="00635654">
      <w:pPr>
        <w:pStyle w:val="paragraph"/>
        <w:shd w:val="clear" w:color="auto" w:fill="FFFFFF"/>
        <w:spacing w:before="0" w:beforeAutospacing="0" w:after="0" w:afterAutospacing="0"/>
        <w:ind w:left="720" w:hanging="720"/>
        <w:textAlignment w:val="baseline"/>
        <w:rPr>
          <w:rFonts w:asciiTheme="minorHAnsi" w:hAnsiTheme="minorHAnsi" w:cstheme="minorHAnsi"/>
          <w:color w:val="000000"/>
          <w:sz w:val="22"/>
          <w:szCs w:val="22"/>
        </w:rPr>
      </w:pPr>
      <w:r w:rsidRPr="00EA4DF3">
        <w:rPr>
          <w:rStyle w:val="eop"/>
          <w:rFonts w:asciiTheme="minorHAnsi" w:hAnsiTheme="minorHAnsi" w:cstheme="minorHAnsi"/>
          <w:color w:val="000000"/>
          <w:sz w:val="22"/>
          <w:szCs w:val="22"/>
        </w:rPr>
        <w:t> </w:t>
      </w:r>
    </w:p>
    <w:p w14:paraId="68A7C667" w14:textId="42667E89" w:rsidR="00635654" w:rsidRPr="00EA4DF3" w:rsidRDefault="00635654" w:rsidP="00BE4EE1">
      <w:pPr>
        <w:pStyle w:val="ListParagraph"/>
        <w:numPr>
          <w:ilvl w:val="1"/>
          <w:numId w:val="3"/>
        </w:numPr>
      </w:pPr>
      <w:r w:rsidRPr="00C01B2F">
        <w:rPr>
          <w:rStyle w:val="normaltextrun"/>
          <w:rFonts w:asciiTheme="minorHAnsi" w:hAnsiTheme="minorHAnsi" w:cstheme="minorHAnsi"/>
          <w:color w:val="000000"/>
        </w:rPr>
        <w:t>Links to existing corporate databases, tools</w:t>
      </w:r>
      <w:r w:rsidR="002A355F">
        <w:rPr>
          <w:rStyle w:val="normaltextrun"/>
          <w:rFonts w:asciiTheme="minorHAnsi" w:hAnsiTheme="minorHAnsi" w:cstheme="minorHAnsi"/>
          <w:color w:val="000000"/>
        </w:rPr>
        <w:t>,</w:t>
      </w:r>
      <w:r w:rsidRPr="00C01B2F">
        <w:rPr>
          <w:rStyle w:val="normaltextrun"/>
          <w:rFonts w:asciiTheme="minorHAnsi" w:hAnsiTheme="minorHAnsi" w:cstheme="minorHAnsi"/>
          <w:color w:val="000000"/>
        </w:rPr>
        <w:t xml:space="preserve"> and applications</w:t>
      </w:r>
      <w:r w:rsidR="00876C05">
        <w:rPr>
          <w:rStyle w:val="normaltextrun"/>
          <w:rFonts w:asciiTheme="minorHAnsi" w:hAnsiTheme="minorHAnsi" w:cstheme="minorHAnsi"/>
          <w:color w:val="000000"/>
        </w:rPr>
        <w:t>:</w:t>
      </w:r>
    </w:p>
    <w:p w14:paraId="07734712" w14:textId="649BD2F4" w:rsidR="00635654" w:rsidRPr="00EA4DF3" w:rsidRDefault="00635654" w:rsidP="00BE4EE1">
      <w:pPr>
        <w:pStyle w:val="paragraph"/>
        <w:numPr>
          <w:ilvl w:val="2"/>
          <w:numId w:val="3"/>
        </w:numPr>
        <w:shd w:val="clear" w:color="auto" w:fill="FFFFFF"/>
        <w:spacing w:before="0" w:beforeAutospacing="0" w:after="0" w:afterAutospacing="0"/>
        <w:textAlignment w:val="baseline"/>
        <w:rPr>
          <w:rFonts w:asciiTheme="minorHAnsi" w:hAnsiTheme="minorHAnsi" w:cstheme="minorHAnsi"/>
          <w:color w:val="000000"/>
          <w:sz w:val="22"/>
          <w:szCs w:val="22"/>
        </w:rPr>
      </w:pPr>
      <w:r w:rsidRPr="00EA4DF3">
        <w:rPr>
          <w:rStyle w:val="normaltextrun"/>
          <w:rFonts w:asciiTheme="minorHAnsi" w:hAnsiTheme="minorHAnsi" w:cstheme="minorHAnsi"/>
          <w:color w:val="000000"/>
          <w:sz w:val="22"/>
          <w:szCs w:val="22"/>
        </w:rPr>
        <w:t>CIG CPD</w:t>
      </w:r>
      <w:r w:rsidRPr="00EA4DF3">
        <w:rPr>
          <w:rStyle w:val="eop"/>
          <w:rFonts w:asciiTheme="minorHAnsi" w:hAnsiTheme="minorHAnsi" w:cstheme="minorHAnsi"/>
          <w:color w:val="000000"/>
          <w:sz w:val="22"/>
          <w:szCs w:val="22"/>
        </w:rPr>
        <w:t> </w:t>
      </w:r>
    </w:p>
    <w:p w14:paraId="78B9433C" w14:textId="4AF5172A" w:rsidR="00247EBC" w:rsidRDefault="00635654" w:rsidP="3C35BD49">
      <w:pPr>
        <w:pStyle w:val="paragraph"/>
        <w:numPr>
          <w:ilvl w:val="2"/>
          <w:numId w:val="3"/>
        </w:numPr>
        <w:shd w:val="clear" w:color="auto" w:fill="FFFFFF" w:themeFill="background1"/>
        <w:spacing w:before="0" w:beforeAutospacing="0" w:after="0" w:afterAutospacing="0"/>
        <w:textAlignment w:val="baseline"/>
        <w:rPr>
          <w:rStyle w:val="eop"/>
          <w:rFonts w:asciiTheme="minorHAnsi" w:hAnsiTheme="minorHAnsi" w:cstheme="minorBidi"/>
          <w:color w:val="000000"/>
          <w:sz w:val="22"/>
          <w:szCs w:val="22"/>
        </w:rPr>
      </w:pPr>
      <w:commentRangeStart w:id="777"/>
      <w:r w:rsidRPr="3C35BD49">
        <w:rPr>
          <w:rStyle w:val="normaltextrun"/>
          <w:rFonts w:asciiTheme="minorHAnsi" w:hAnsiTheme="minorHAnsi" w:cstheme="minorBidi"/>
          <w:color w:val="000000" w:themeColor="text1"/>
          <w:sz w:val="22"/>
          <w:szCs w:val="22"/>
        </w:rPr>
        <w:t>NASIS</w:t>
      </w:r>
      <w:commentRangeEnd w:id="777"/>
      <w:r w:rsidR="00E82E17">
        <w:rPr>
          <w:rStyle w:val="CommentReference"/>
          <w:rFonts w:ascii="Calibri" w:eastAsiaTheme="minorHAnsi" w:hAnsi="Calibri" w:cs="Calibri"/>
        </w:rPr>
        <w:commentReference w:id="777"/>
      </w:r>
      <w:r w:rsidRPr="3C35BD49">
        <w:rPr>
          <w:rStyle w:val="eop"/>
          <w:rFonts w:asciiTheme="minorHAnsi" w:hAnsiTheme="minorHAnsi" w:cstheme="minorBidi"/>
          <w:color w:val="000000" w:themeColor="text1"/>
          <w:sz w:val="22"/>
          <w:szCs w:val="22"/>
        </w:rPr>
        <w:t> </w:t>
      </w:r>
      <w:r w:rsidR="00172ABA">
        <w:rPr>
          <w:rStyle w:val="eop"/>
          <w:rFonts w:asciiTheme="minorHAnsi" w:hAnsiTheme="minorHAnsi" w:cstheme="minorBidi"/>
          <w:color w:val="000000" w:themeColor="text1"/>
          <w:sz w:val="22"/>
          <w:szCs w:val="22"/>
        </w:rPr>
        <w:t>– specified data sets</w:t>
      </w:r>
    </w:p>
    <w:p w14:paraId="376ADD3E" w14:textId="32792CEA" w:rsidR="00247EBC" w:rsidRDefault="00635654" w:rsidP="00BE4EE1">
      <w:pPr>
        <w:pStyle w:val="paragraph"/>
        <w:numPr>
          <w:ilvl w:val="2"/>
          <w:numId w:val="3"/>
        </w:numPr>
        <w:shd w:val="clear" w:color="auto" w:fill="FFFFFF"/>
        <w:spacing w:before="0" w:beforeAutospacing="0" w:after="0" w:afterAutospacing="0"/>
        <w:textAlignment w:val="baseline"/>
        <w:rPr>
          <w:rFonts w:asciiTheme="minorHAnsi" w:hAnsiTheme="minorHAnsi" w:cstheme="minorHAnsi"/>
          <w:color w:val="000000"/>
          <w:sz w:val="22"/>
          <w:szCs w:val="22"/>
        </w:rPr>
      </w:pPr>
      <w:r w:rsidRPr="00247EBC">
        <w:rPr>
          <w:rStyle w:val="normaltextrun"/>
          <w:rFonts w:asciiTheme="minorHAnsi" w:hAnsiTheme="minorHAnsi" w:cstheme="minorHAnsi"/>
          <w:color w:val="000000"/>
          <w:sz w:val="22"/>
          <w:szCs w:val="22"/>
        </w:rPr>
        <w:t xml:space="preserve">CR-LMOD – current and historical land use, </w:t>
      </w:r>
      <w:r w:rsidR="00D576E9" w:rsidRPr="00247EBC">
        <w:rPr>
          <w:rStyle w:val="normaltextrun"/>
          <w:rFonts w:asciiTheme="minorHAnsi" w:hAnsiTheme="minorHAnsi" w:cstheme="minorHAnsi"/>
          <w:color w:val="000000"/>
          <w:sz w:val="22"/>
          <w:szCs w:val="22"/>
        </w:rPr>
        <w:t>management,</w:t>
      </w:r>
      <w:r w:rsidRPr="00247EBC">
        <w:rPr>
          <w:rStyle w:val="normaltextrun"/>
          <w:rFonts w:asciiTheme="minorHAnsi" w:hAnsiTheme="minorHAnsi" w:cstheme="minorHAnsi"/>
          <w:color w:val="000000"/>
          <w:sz w:val="22"/>
          <w:szCs w:val="22"/>
        </w:rPr>
        <w:t xml:space="preserve"> and operation</w:t>
      </w:r>
      <w:r w:rsidRPr="00247EBC">
        <w:rPr>
          <w:rStyle w:val="eop"/>
          <w:rFonts w:asciiTheme="minorHAnsi" w:hAnsiTheme="minorHAnsi" w:cstheme="minorHAnsi"/>
          <w:color w:val="000000"/>
          <w:sz w:val="22"/>
          <w:szCs w:val="22"/>
        </w:rPr>
        <w:t> </w:t>
      </w:r>
    </w:p>
    <w:p w14:paraId="67B9021A" w14:textId="77777777" w:rsidR="00247EBC" w:rsidRDefault="00635654" w:rsidP="00BE4EE1">
      <w:pPr>
        <w:pStyle w:val="paragraph"/>
        <w:numPr>
          <w:ilvl w:val="2"/>
          <w:numId w:val="3"/>
        </w:numPr>
        <w:shd w:val="clear" w:color="auto" w:fill="FFFFFF"/>
        <w:spacing w:before="0" w:beforeAutospacing="0" w:after="0" w:afterAutospacing="0"/>
        <w:textAlignment w:val="baseline"/>
        <w:rPr>
          <w:rFonts w:asciiTheme="minorHAnsi" w:hAnsiTheme="minorHAnsi" w:cstheme="minorHAnsi"/>
          <w:color w:val="000000"/>
          <w:sz w:val="22"/>
          <w:szCs w:val="22"/>
        </w:rPr>
      </w:pPr>
      <w:r w:rsidRPr="00247EBC">
        <w:rPr>
          <w:rStyle w:val="normaltextrun"/>
          <w:rFonts w:asciiTheme="minorHAnsi" w:hAnsiTheme="minorHAnsi" w:cstheme="minorHAnsi"/>
          <w:color w:val="000000"/>
          <w:sz w:val="22"/>
          <w:szCs w:val="22"/>
        </w:rPr>
        <w:t>CD/NPAD- conservation plans and conservation practices</w:t>
      </w:r>
      <w:r w:rsidRPr="00247EBC">
        <w:rPr>
          <w:rStyle w:val="eop"/>
          <w:rFonts w:asciiTheme="minorHAnsi" w:hAnsiTheme="minorHAnsi" w:cstheme="minorHAnsi"/>
          <w:color w:val="000000"/>
          <w:sz w:val="22"/>
          <w:szCs w:val="22"/>
        </w:rPr>
        <w:t> </w:t>
      </w:r>
    </w:p>
    <w:p w14:paraId="40717C70" w14:textId="6459E527" w:rsidR="00635654" w:rsidRPr="00247EBC" w:rsidRDefault="00635654" w:rsidP="00BE4EE1">
      <w:pPr>
        <w:pStyle w:val="paragraph"/>
        <w:numPr>
          <w:ilvl w:val="2"/>
          <w:numId w:val="3"/>
        </w:numPr>
        <w:shd w:val="clear" w:color="auto" w:fill="FFFFFF"/>
        <w:spacing w:before="0" w:beforeAutospacing="0" w:after="0" w:afterAutospacing="0"/>
        <w:textAlignment w:val="baseline"/>
        <w:rPr>
          <w:rFonts w:asciiTheme="minorHAnsi" w:hAnsiTheme="minorHAnsi" w:cstheme="minorHAnsi"/>
          <w:color w:val="000000"/>
          <w:sz w:val="22"/>
          <w:szCs w:val="22"/>
        </w:rPr>
      </w:pPr>
      <w:r w:rsidRPr="00247EBC">
        <w:rPr>
          <w:rStyle w:val="normaltextrun"/>
          <w:rFonts w:asciiTheme="minorHAnsi" w:hAnsiTheme="minorHAnsi" w:cstheme="minorHAnsi"/>
          <w:color w:val="000000"/>
          <w:sz w:val="22"/>
          <w:szCs w:val="22"/>
        </w:rPr>
        <w:t>EDIT – description of ecological sites, including state and transition models with application to multiple land uses </w:t>
      </w:r>
      <w:r w:rsidRPr="00247EBC">
        <w:rPr>
          <w:rStyle w:val="eop"/>
          <w:rFonts w:asciiTheme="minorHAnsi" w:hAnsiTheme="minorHAnsi" w:cstheme="minorHAnsi"/>
          <w:color w:val="000000"/>
          <w:sz w:val="22"/>
          <w:szCs w:val="22"/>
        </w:rPr>
        <w:t> </w:t>
      </w:r>
    </w:p>
    <w:p w14:paraId="5CBFBA5D" w14:textId="35CF9CD0" w:rsidR="00635654" w:rsidRPr="00EA4DF3" w:rsidRDefault="00635654" w:rsidP="1F15B5D5">
      <w:pPr>
        <w:pStyle w:val="paragraph"/>
        <w:numPr>
          <w:ilvl w:val="2"/>
          <w:numId w:val="3"/>
        </w:numPr>
        <w:shd w:val="clear" w:color="auto" w:fill="FFFFFF" w:themeFill="background1"/>
        <w:spacing w:before="0" w:beforeAutospacing="0" w:after="0" w:afterAutospacing="0"/>
        <w:textAlignment w:val="baseline"/>
        <w:rPr>
          <w:rFonts w:asciiTheme="minorHAnsi" w:hAnsiTheme="minorHAnsi" w:cstheme="minorBidi"/>
          <w:color w:val="000000"/>
          <w:sz w:val="22"/>
          <w:szCs w:val="22"/>
        </w:rPr>
      </w:pPr>
      <w:r w:rsidRPr="1F15B5D5">
        <w:rPr>
          <w:rStyle w:val="normaltextrun"/>
          <w:rFonts w:asciiTheme="minorHAnsi" w:hAnsiTheme="minorHAnsi" w:cstheme="minorBidi"/>
          <w:color w:val="000000" w:themeColor="text1"/>
          <w:sz w:val="22"/>
          <w:szCs w:val="22"/>
        </w:rPr>
        <w:t>SCAN or other </w:t>
      </w:r>
      <w:r w:rsidR="1851439B" w:rsidRPr="1F15B5D5">
        <w:rPr>
          <w:rStyle w:val="normaltextrun"/>
          <w:rFonts w:asciiTheme="minorHAnsi" w:hAnsiTheme="minorHAnsi" w:cstheme="minorBidi"/>
          <w:color w:val="000000" w:themeColor="text1"/>
          <w:sz w:val="22"/>
          <w:szCs w:val="22"/>
        </w:rPr>
        <w:t xml:space="preserve">regional and local </w:t>
      </w:r>
      <w:r w:rsidRPr="1F15B5D5">
        <w:rPr>
          <w:rStyle w:val="normaltextrun"/>
          <w:rFonts w:asciiTheme="minorHAnsi" w:hAnsiTheme="minorHAnsi" w:cstheme="minorBidi"/>
          <w:color w:val="000000" w:themeColor="text1"/>
          <w:sz w:val="22"/>
          <w:szCs w:val="22"/>
        </w:rPr>
        <w:t>soil climate and weather data</w:t>
      </w:r>
      <w:r w:rsidRPr="1F15B5D5">
        <w:rPr>
          <w:rStyle w:val="eop"/>
          <w:rFonts w:asciiTheme="minorHAnsi" w:hAnsiTheme="minorHAnsi" w:cstheme="minorBidi"/>
          <w:color w:val="000000" w:themeColor="text1"/>
          <w:sz w:val="22"/>
          <w:szCs w:val="22"/>
        </w:rPr>
        <w:t> </w:t>
      </w:r>
    </w:p>
    <w:p w14:paraId="425D6E48" w14:textId="4E0711ED" w:rsidR="00635654" w:rsidRPr="00EA4DF3" w:rsidRDefault="00635654" w:rsidP="00BE4EE1">
      <w:pPr>
        <w:pStyle w:val="paragraph"/>
        <w:numPr>
          <w:ilvl w:val="2"/>
          <w:numId w:val="3"/>
        </w:numPr>
        <w:shd w:val="clear" w:color="auto" w:fill="FFFFFF"/>
        <w:spacing w:before="0" w:beforeAutospacing="0" w:after="0" w:afterAutospacing="0"/>
        <w:textAlignment w:val="baseline"/>
        <w:rPr>
          <w:rFonts w:asciiTheme="minorHAnsi" w:hAnsiTheme="minorHAnsi" w:cstheme="minorHAnsi"/>
          <w:color w:val="000000"/>
          <w:sz w:val="22"/>
          <w:szCs w:val="22"/>
        </w:rPr>
      </w:pPr>
      <w:r w:rsidRPr="00EA4DF3">
        <w:rPr>
          <w:rStyle w:val="normaltextrun"/>
          <w:rFonts w:asciiTheme="minorHAnsi" w:hAnsiTheme="minorHAnsi" w:cstheme="minorHAnsi"/>
          <w:color w:val="000000"/>
          <w:sz w:val="22"/>
          <w:szCs w:val="22"/>
        </w:rPr>
        <w:t>Outcomes (under development with Soil Health Division)</w:t>
      </w:r>
      <w:r w:rsidRPr="00EA4DF3">
        <w:rPr>
          <w:rStyle w:val="eop"/>
          <w:rFonts w:asciiTheme="minorHAnsi" w:hAnsiTheme="minorHAnsi" w:cstheme="minorHAnsi"/>
          <w:color w:val="000000"/>
          <w:sz w:val="22"/>
          <w:szCs w:val="22"/>
        </w:rPr>
        <w:t> </w:t>
      </w:r>
    </w:p>
    <w:p w14:paraId="155C9A99" w14:textId="3A96388B" w:rsidR="00635654" w:rsidRPr="00EA4DF3" w:rsidRDefault="00635654" w:rsidP="00BE4EE1">
      <w:pPr>
        <w:pStyle w:val="ListParagraph"/>
        <w:numPr>
          <w:ilvl w:val="0"/>
          <w:numId w:val="10"/>
        </w:numPr>
      </w:pPr>
      <w:r w:rsidRPr="009475D7">
        <w:rPr>
          <w:rStyle w:val="normaltextrun"/>
          <w:rFonts w:asciiTheme="minorHAnsi" w:hAnsiTheme="minorHAnsi" w:cstheme="minorHAnsi"/>
          <w:color w:val="000000"/>
        </w:rPr>
        <w:t>Function measures</w:t>
      </w:r>
      <w:r w:rsidRPr="009475D7">
        <w:rPr>
          <w:rStyle w:val="eop"/>
          <w:rFonts w:asciiTheme="minorHAnsi" w:hAnsiTheme="minorHAnsi" w:cstheme="minorHAnsi"/>
          <w:color w:val="000000"/>
        </w:rPr>
        <w:t> </w:t>
      </w:r>
    </w:p>
    <w:p w14:paraId="1CA39C47" w14:textId="4F41C39D" w:rsidR="00635654" w:rsidRPr="00EA4DF3" w:rsidRDefault="00635654" w:rsidP="00BE4EE1">
      <w:pPr>
        <w:pStyle w:val="ListParagraph"/>
        <w:numPr>
          <w:ilvl w:val="2"/>
          <w:numId w:val="9"/>
        </w:numPr>
      </w:pPr>
      <w:r w:rsidRPr="09D73EA8">
        <w:rPr>
          <w:rStyle w:val="normaltextrun"/>
          <w:rFonts w:asciiTheme="minorHAnsi" w:hAnsiTheme="minorHAnsi" w:cstheme="minorBidi"/>
          <w:color w:val="000000" w:themeColor="text1"/>
        </w:rPr>
        <w:t>Production/yield</w:t>
      </w:r>
      <w:r w:rsidRPr="09D73EA8">
        <w:rPr>
          <w:rStyle w:val="eop"/>
          <w:rFonts w:asciiTheme="minorHAnsi" w:hAnsiTheme="minorHAnsi" w:cstheme="minorBidi"/>
          <w:color w:val="000000" w:themeColor="text1"/>
        </w:rPr>
        <w:t> </w:t>
      </w:r>
    </w:p>
    <w:p w14:paraId="4BAF0837" w14:textId="3C3F1AE5" w:rsidR="00635654" w:rsidRPr="00EA4DF3" w:rsidRDefault="00635654" w:rsidP="00BE4EE1">
      <w:pPr>
        <w:pStyle w:val="ListParagraph"/>
        <w:numPr>
          <w:ilvl w:val="0"/>
          <w:numId w:val="10"/>
        </w:numPr>
      </w:pPr>
      <w:r w:rsidRPr="00FE5364">
        <w:rPr>
          <w:rStyle w:val="normaltextrun"/>
          <w:rFonts w:asciiTheme="minorHAnsi" w:hAnsiTheme="minorHAnsi" w:cstheme="minorHAnsi"/>
          <w:color w:val="000000"/>
        </w:rPr>
        <w:t>Economic outcomes</w:t>
      </w:r>
      <w:r w:rsidRPr="00FE5364">
        <w:rPr>
          <w:rStyle w:val="eop"/>
          <w:rFonts w:asciiTheme="minorHAnsi" w:hAnsiTheme="minorHAnsi" w:cstheme="minorHAnsi"/>
          <w:color w:val="000000"/>
        </w:rPr>
        <w:t> </w:t>
      </w:r>
    </w:p>
    <w:p w14:paraId="3F1F1775" w14:textId="77777777" w:rsidR="008836AF" w:rsidRPr="008836AF" w:rsidRDefault="00635654" w:rsidP="00BE4EE1">
      <w:pPr>
        <w:pStyle w:val="ListParagraph"/>
        <w:numPr>
          <w:ilvl w:val="2"/>
          <w:numId w:val="8"/>
        </w:numPr>
        <w:rPr>
          <w:rStyle w:val="eop"/>
        </w:rPr>
      </w:pPr>
      <w:r w:rsidRPr="008836AF">
        <w:rPr>
          <w:rStyle w:val="normaltextrun"/>
          <w:rFonts w:asciiTheme="minorHAnsi" w:hAnsiTheme="minorHAnsi" w:cstheme="minorHAnsi"/>
          <w:color w:val="000000"/>
        </w:rPr>
        <w:t>Inputs</w:t>
      </w:r>
      <w:r w:rsidRPr="008836AF">
        <w:rPr>
          <w:rStyle w:val="eop"/>
          <w:rFonts w:asciiTheme="minorHAnsi" w:hAnsiTheme="minorHAnsi" w:cstheme="minorHAnsi"/>
          <w:color w:val="000000"/>
        </w:rPr>
        <w:t> </w:t>
      </w:r>
    </w:p>
    <w:p w14:paraId="2A5BB3C7" w14:textId="77777777" w:rsidR="008836AF" w:rsidRPr="008836AF" w:rsidRDefault="00635654" w:rsidP="00BE4EE1">
      <w:pPr>
        <w:pStyle w:val="ListParagraph"/>
        <w:numPr>
          <w:ilvl w:val="2"/>
          <w:numId w:val="8"/>
        </w:numPr>
        <w:rPr>
          <w:rStyle w:val="eop"/>
        </w:rPr>
      </w:pPr>
      <w:r w:rsidRPr="008836AF">
        <w:rPr>
          <w:rStyle w:val="normaltextrun"/>
          <w:rFonts w:asciiTheme="minorHAnsi" w:hAnsiTheme="minorHAnsi" w:cstheme="minorHAnsi"/>
          <w:color w:val="000000"/>
        </w:rPr>
        <w:t>Profit</w:t>
      </w:r>
      <w:r w:rsidRPr="008836AF">
        <w:rPr>
          <w:rStyle w:val="eop"/>
          <w:rFonts w:asciiTheme="minorHAnsi" w:hAnsiTheme="minorHAnsi" w:cstheme="minorHAnsi"/>
          <w:color w:val="000000"/>
        </w:rPr>
        <w:t> </w:t>
      </w:r>
    </w:p>
    <w:p w14:paraId="6D1DCC0A" w14:textId="6EFBDD78" w:rsidR="00002BBB" w:rsidRPr="00F00FEC" w:rsidRDefault="00635654" w:rsidP="009509C9">
      <w:pPr>
        <w:pStyle w:val="ListParagraph"/>
        <w:numPr>
          <w:ilvl w:val="2"/>
          <w:numId w:val="8"/>
        </w:numPr>
        <w:rPr>
          <w:rStyle w:val="eop"/>
        </w:rPr>
      </w:pPr>
      <w:r w:rsidRPr="008836AF">
        <w:rPr>
          <w:rStyle w:val="normaltextrun"/>
          <w:rFonts w:asciiTheme="minorHAnsi" w:hAnsiTheme="minorHAnsi" w:cstheme="minorHAnsi"/>
          <w:color w:val="000000"/>
        </w:rPr>
        <w:t>Risk assessment?</w:t>
      </w:r>
      <w:r w:rsidRPr="008836AF">
        <w:rPr>
          <w:rStyle w:val="eop"/>
          <w:rFonts w:asciiTheme="minorHAnsi" w:hAnsiTheme="minorHAnsi" w:cstheme="minorHAnsi"/>
          <w:color w:val="000000"/>
        </w:rPr>
        <w:t> </w:t>
      </w:r>
    </w:p>
    <w:p w14:paraId="2E648897" w14:textId="77777777" w:rsidR="009509C9" w:rsidRPr="009509C9" w:rsidRDefault="009509C9" w:rsidP="009509C9">
      <w:pPr>
        <w:pStyle w:val="ListParagraph"/>
        <w:numPr>
          <w:ilvl w:val="2"/>
          <w:numId w:val="3"/>
        </w:numPr>
        <w:rPr>
          <w:rStyle w:val="eop"/>
        </w:rPr>
      </w:pPr>
      <w:r w:rsidRPr="009509C9">
        <w:rPr>
          <w:rStyle w:val="eop"/>
        </w:rPr>
        <w:t>USGS National Geospatial Program datasets</w:t>
      </w:r>
    </w:p>
    <w:p w14:paraId="61D8D043" w14:textId="77777777" w:rsidR="009509C9" w:rsidRPr="009509C9" w:rsidRDefault="009509C9" w:rsidP="009509C9">
      <w:pPr>
        <w:pStyle w:val="ListParagraph"/>
        <w:numPr>
          <w:ilvl w:val="2"/>
          <w:numId w:val="3"/>
        </w:numPr>
        <w:rPr>
          <w:rStyle w:val="eop"/>
        </w:rPr>
      </w:pPr>
      <w:r w:rsidRPr="009509C9">
        <w:rPr>
          <w:rStyle w:val="eop"/>
        </w:rPr>
        <w:t>USGS National Hydrography datasets</w:t>
      </w:r>
    </w:p>
    <w:p w14:paraId="55BA7826" w14:textId="77777777" w:rsidR="009509C9" w:rsidRPr="009509C9" w:rsidRDefault="009509C9" w:rsidP="009509C9">
      <w:pPr>
        <w:pStyle w:val="ListParagraph"/>
        <w:numPr>
          <w:ilvl w:val="2"/>
          <w:numId w:val="3"/>
        </w:numPr>
        <w:rPr>
          <w:rStyle w:val="eop"/>
        </w:rPr>
      </w:pPr>
      <w:r w:rsidRPr="009509C9">
        <w:rPr>
          <w:rStyle w:val="eop"/>
        </w:rPr>
        <w:t>Multi-Resolution Land Characteristics (MRLC) Consortium datasets</w:t>
      </w:r>
    </w:p>
    <w:p w14:paraId="6DA03387" w14:textId="77777777" w:rsidR="009509C9" w:rsidRPr="009509C9" w:rsidRDefault="009509C9" w:rsidP="009509C9">
      <w:pPr>
        <w:pStyle w:val="ListParagraph"/>
        <w:numPr>
          <w:ilvl w:val="2"/>
          <w:numId w:val="3"/>
        </w:numPr>
        <w:rPr>
          <w:rStyle w:val="eop"/>
        </w:rPr>
      </w:pPr>
      <w:r w:rsidRPr="009509C9">
        <w:rPr>
          <w:rStyle w:val="eop"/>
        </w:rPr>
        <w:t xml:space="preserve">NASIS </w:t>
      </w:r>
      <w:proofErr w:type="spellStart"/>
      <w:r w:rsidRPr="009509C9">
        <w:rPr>
          <w:rStyle w:val="eop"/>
        </w:rPr>
        <w:t>gSSURGO</w:t>
      </w:r>
      <w:proofErr w:type="spellEnd"/>
    </w:p>
    <w:p w14:paraId="35E5A732" w14:textId="77777777" w:rsidR="009509C9" w:rsidRPr="009509C9" w:rsidRDefault="009509C9" w:rsidP="009509C9">
      <w:pPr>
        <w:pStyle w:val="ListParagraph"/>
        <w:numPr>
          <w:ilvl w:val="2"/>
          <w:numId w:val="3"/>
        </w:numPr>
        <w:rPr>
          <w:rStyle w:val="eop"/>
        </w:rPr>
      </w:pPr>
      <w:r w:rsidRPr="009509C9">
        <w:rPr>
          <w:rStyle w:val="eop"/>
        </w:rPr>
        <w:t>NASIS SSURGO/STATSGO2</w:t>
      </w:r>
    </w:p>
    <w:p w14:paraId="464C0B65" w14:textId="77777777" w:rsidR="009509C9" w:rsidRPr="009509C9" w:rsidRDefault="009509C9" w:rsidP="009509C9">
      <w:pPr>
        <w:pStyle w:val="ListParagraph"/>
        <w:numPr>
          <w:ilvl w:val="2"/>
          <w:numId w:val="3"/>
        </w:numPr>
        <w:rPr>
          <w:rStyle w:val="eop"/>
        </w:rPr>
      </w:pPr>
      <w:r w:rsidRPr="009509C9">
        <w:rPr>
          <w:rStyle w:val="eop"/>
        </w:rPr>
        <w:t>USGS Moderate Resolution Imaging Spectroradiometer (MODIS) datasets</w:t>
      </w:r>
    </w:p>
    <w:p w14:paraId="6E5E008C" w14:textId="77777777" w:rsidR="009509C9" w:rsidRPr="009509C9" w:rsidRDefault="009509C9" w:rsidP="009509C9">
      <w:pPr>
        <w:pStyle w:val="ListParagraph"/>
        <w:numPr>
          <w:ilvl w:val="2"/>
          <w:numId w:val="3"/>
        </w:numPr>
        <w:rPr>
          <w:rStyle w:val="eop"/>
        </w:rPr>
      </w:pPr>
      <w:proofErr w:type="spellStart"/>
      <w:r w:rsidRPr="009509C9">
        <w:rPr>
          <w:rStyle w:val="eop"/>
        </w:rPr>
        <w:t>EarthEnv</w:t>
      </w:r>
      <w:proofErr w:type="spellEnd"/>
      <w:r w:rsidRPr="009509C9">
        <w:rPr>
          <w:rStyle w:val="eop"/>
        </w:rPr>
        <w:t xml:space="preserve"> cloud cover datasets</w:t>
      </w:r>
    </w:p>
    <w:p w14:paraId="2747F96A" w14:textId="77777777" w:rsidR="009509C9" w:rsidRPr="009509C9" w:rsidRDefault="009509C9" w:rsidP="009509C9">
      <w:pPr>
        <w:pStyle w:val="ListParagraph"/>
        <w:numPr>
          <w:ilvl w:val="2"/>
          <w:numId w:val="3"/>
        </w:numPr>
        <w:rPr>
          <w:rStyle w:val="eop"/>
        </w:rPr>
      </w:pPr>
      <w:r w:rsidRPr="009509C9">
        <w:rPr>
          <w:rStyle w:val="eop"/>
        </w:rPr>
        <w:t>United States Census Bureau County data</w:t>
      </w:r>
    </w:p>
    <w:p w14:paraId="0F382968" w14:textId="77777777" w:rsidR="009509C9" w:rsidRPr="009509C9" w:rsidRDefault="009509C9" w:rsidP="009509C9">
      <w:pPr>
        <w:pStyle w:val="ListParagraph"/>
        <w:numPr>
          <w:ilvl w:val="2"/>
          <w:numId w:val="3"/>
        </w:numPr>
        <w:rPr>
          <w:rStyle w:val="eop"/>
        </w:rPr>
      </w:pPr>
      <w:proofErr w:type="spellStart"/>
      <w:r w:rsidRPr="009509C9">
        <w:rPr>
          <w:rStyle w:val="eop"/>
        </w:rPr>
        <w:t>WorldClim</w:t>
      </w:r>
      <w:proofErr w:type="spellEnd"/>
      <w:r w:rsidRPr="009509C9">
        <w:rPr>
          <w:rStyle w:val="eop"/>
        </w:rPr>
        <w:t xml:space="preserve"> datasets</w:t>
      </w:r>
    </w:p>
    <w:p w14:paraId="789942B6" w14:textId="77777777" w:rsidR="009509C9" w:rsidRPr="009509C9" w:rsidRDefault="009509C9" w:rsidP="009509C9">
      <w:pPr>
        <w:pStyle w:val="ListParagraph"/>
        <w:numPr>
          <w:ilvl w:val="2"/>
          <w:numId w:val="3"/>
        </w:numPr>
        <w:rPr>
          <w:rStyle w:val="eop"/>
        </w:rPr>
      </w:pPr>
      <w:r w:rsidRPr="009509C9">
        <w:rPr>
          <w:rStyle w:val="eop"/>
        </w:rPr>
        <w:t>Oregon State University PRISM datasets</w:t>
      </w:r>
    </w:p>
    <w:p w14:paraId="2AA12858" w14:textId="77777777" w:rsidR="009509C9" w:rsidRPr="009509C9" w:rsidRDefault="009509C9" w:rsidP="009509C9">
      <w:pPr>
        <w:pStyle w:val="ListParagraph"/>
        <w:numPr>
          <w:ilvl w:val="2"/>
          <w:numId w:val="3"/>
        </w:numPr>
        <w:rPr>
          <w:rStyle w:val="eop"/>
        </w:rPr>
      </w:pPr>
      <w:r w:rsidRPr="009509C9">
        <w:rPr>
          <w:rStyle w:val="eop"/>
        </w:rPr>
        <w:t>University of Maryland Global Forest Change datasets</w:t>
      </w:r>
    </w:p>
    <w:p w14:paraId="3DDB88F2" w14:textId="5E86BC88" w:rsidR="00773136" w:rsidRPr="00EA4DF3" w:rsidRDefault="009509C9" w:rsidP="00172ABA">
      <w:pPr>
        <w:pStyle w:val="ListParagraph"/>
        <w:numPr>
          <w:ilvl w:val="2"/>
          <w:numId w:val="3"/>
        </w:numPr>
      </w:pPr>
      <w:r w:rsidRPr="009509C9">
        <w:rPr>
          <w:rStyle w:val="eop"/>
        </w:rPr>
        <w:t>American Association for the Advancement of Science Forest datasets</w:t>
      </w:r>
    </w:p>
    <w:p w14:paraId="0D1E4363" w14:textId="77777777" w:rsidR="00635654" w:rsidRPr="00EA4DF3" w:rsidRDefault="00635654" w:rsidP="00635654">
      <w:pPr>
        <w:pStyle w:val="paragraph"/>
        <w:shd w:val="clear" w:color="auto" w:fill="FFFFFF"/>
        <w:spacing w:before="0" w:beforeAutospacing="0" w:after="0" w:afterAutospacing="0"/>
        <w:ind w:left="720" w:hanging="720"/>
        <w:textAlignment w:val="baseline"/>
        <w:rPr>
          <w:rFonts w:asciiTheme="minorHAnsi" w:hAnsiTheme="minorHAnsi" w:cstheme="minorHAnsi"/>
          <w:color w:val="000000"/>
          <w:sz w:val="22"/>
          <w:szCs w:val="22"/>
        </w:rPr>
      </w:pPr>
      <w:r w:rsidRPr="00EA4DF3">
        <w:rPr>
          <w:rStyle w:val="eop"/>
          <w:rFonts w:asciiTheme="minorHAnsi" w:hAnsiTheme="minorHAnsi" w:cstheme="minorHAnsi"/>
          <w:color w:val="000000"/>
          <w:sz w:val="22"/>
          <w:szCs w:val="22"/>
        </w:rPr>
        <w:t> </w:t>
      </w:r>
    </w:p>
    <w:p w14:paraId="6E4C736B" w14:textId="2C11399B" w:rsidR="00635654" w:rsidRPr="00EA4DF3" w:rsidRDefault="467DEC78" w:rsidP="1F15B5D5">
      <w:pPr>
        <w:pStyle w:val="paragraph"/>
        <w:numPr>
          <w:ilvl w:val="1"/>
          <w:numId w:val="3"/>
        </w:numPr>
        <w:shd w:val="clear" w:color="auto" w:fill="FFFFFF" w:themeFill="background1"/>
        <w:spacing w:before="0" w:beforeAutospacing="0" w:after="0" w:afterAutospacing="0"/>
        <w:textAlignment w:val="baseline"/>
        <w:rPr>
          <w:rFonts w:asciiTheme="minorHAnsi" w:hAnsiTheme="minorHAnsi" w:cstheme="minorBidi"/>
          <w:color w:val="000000"/>
          <w:sz w:val="22"/>
          <w:szCs w:val="22"/>
        </w:rPr>
      </w:pPr>
      <w:r w:rsidRPr="1F15B5D5">
        <w:rPr>
          <w:rStyle w:val="normaltextrun"/>
          <w:rFonts w:asciiTheme="minorHAnsi" w:hAnsiTheme="minorHAnsi" w:cstheme="minorBidi"/>
          <w:color w:val="000000" w:themeColor="text1"/>
          <w:sz w:val="22"/>
          <w:szCs w:val="22"/>
        </w:rPr>
        <w:t>Data Management Maturity</w:t>
      </w:r>
    </w:p>
    <w:p w14:paraId="3780A510" w14:textId="18F7C114" w:rsidR="00635654" w:rsidRPr="00EA4DF3" w:rsidRDefault="467DEC78" w:rsidP="00F470CE">
      <w:pPr>
        <w:pStyle w:val="paragraph"/>
        <w:numPr>
          <w:ilvl w:val="2"/>
          <w:numId w:val="3"/>
        </w:numPr>
        <w:shd w:val="clear" w:color="auto" w:fill="FFFFFF" w:themeFill="background1"/>
        <w:spacing w:before="0" w:beforeAutospacing="0" w:after="0" w:afterAutospacing="0"/>
        <w:textAlignment w:val="baseline"/>
        <w:rPr>
          <w:color w:val="000000"/>
          <w:sz w:val="22"/>
          <w:szCs w:val="22"/>
        </w:rPr>
      </w:pPr>
      <w:r w:rsidRPr="62A87575">
        <w:rPr>
          <w:rStyle w:val="normaltextrun"/>
          <w:rFonts w:asciiTheme="minorHAnsi" w:hAnsiTheme="minorHAnsi" w:cstheme="minorBidi"/>
          <w:color w:val="000000" w:themeColor="text1"/>
          <w:sz w:val="22"/>
          <w:szCs w:val="22"/>
        </w:rPr>
        <w:t>Define and document the science question to be answered</w:t>
      </w:r>
    </w:p>
    <w:p w14:paraId="023E0798" w14:textId="6EC6C938" w:rsidR="00635654" w:rsidRPr="00EA4DF3" w:rsidRDefault="467DEC78" w:rsidP="1F15B5D5">
      <w:pPr>
        <w:pStyle w:val="paragraph"/>
        <w:numPr>
          <w:ilvl w:val="2"/>
          <w:numId w:val="3"/>
        </w:numPr>
        <w:shd w:val="clear" w:color="auto" w:fill="FFFFFF" w:themeFill="background1"/>
        <w:spacing w:before="0" w:beforeAutospacing="0" w:after="0" w:afterAutospacing="0"/>
        <w:textAlignment w:val="baseline"/>
        <w:rPr>
          <w:color w:val="000000"/>
          <w:sz w:val="22"/>
          <w:szCs w:val="22"/>
        </w:rPr>
      </w:pPr>
      <w:r w:rsidRPr="1F15B5D5">
        <w:rPr>
          <w:rStyle w:val="normaltextrun"/>
          <w:rFonts w:asciiTheme="minorHAnsi" w:hAnsiTheme="minorHAnsi" w:cstheme="minorBidi"/>
          <w:color w:val="000000" w:themeColor="text1"/>
          <w:sz w:val="22"/>
          <w:szCs w:val="22"/>
        </w:rPr>
        <w:t>Establish criteria for valid source data</w:t>
      </w:r>
    </w:p>
    <w:p w14:paraId="563291A8" w14:textId="483B737F" w:rsidR="00635654" w:rsidRPr="00EA4DF3" w:rsidRDefault="400DB37E" w:rsidP="1F15B5D5">
      <w:pPr>
        <w:pStyle w:val="paragraph"/>
        <w:numPr>
          <w:ilvl w:val="2"/>
          <w:numId w:val="3"/>
        </w:numPr>
        <w:shd w:val="clear" w:color="auto" w:fill="FFFFFF" w:themeFill="background1"/>
        <w:spacing w:before="0" w:beforeAutospacing="0" w:after="0" w:afterAutospacing="0"/>
        <w:textAlignment w:val="baseline"/>
        <w:rPr>
          <w:rStyle w:val="normaltextrun"/>
          <w:rFonts w:asciiTheme="minorHAnsi" w:eastAsiaTheme="minorEastAsia" w:hAnsiTheme="minorHAnsi" w:cstheme="minorBidi"/>
          <w:color w:val="000000"/>
          <w:sz w:val="22"/>
          <w:szCs w:val="22"/>
        </w:rPr>
      </w:pPr>
      <w:r w:rsidRPr="1F15B5D5">
        <w:rPr>
          <w:rStyle w:val="normaltextrun"/>
          <w:rFonts w:asciiTheme="minorHAnsi" w:hAnsiTheme="minorHAnsi" w:cstheme="minorBidi"/>
          <w:color w:val="000000" w:themeColor="text1"/>
          <w:sz w:val="22"/>
          <w:szCs w:val="22"/>
        </w:rPr>
        <w:t>Identify and configure proper criteria and decision models to create authoritative data</w:t>
      </w:r>
    </w:p>
    <w:p w14:paraId="5D0BE7B5" w14:textId="70D1136D" w:rsidR="00635654" w:rsidRPr="00EA4DF3" w:rsidRDefault="00635654" w:rsidP="1F15B5D5">
      <w:pPr>
        <w:pStyle w:val="paragraph"/>
        <w:numPr>
          <w:ilvl w:val="2"/>
          <w:numId w:val="3"/>
        </w:numPr>
        <w:shd w:val="clear" w:color="auto" w:fill="FFFFFF" w:themeFill="background1"/>
        <w:spacing w:before="0" w:beforeAutospacing="0" w:after="0" w:afterAutospacing="0"/>
        <w:textAlignment w:val="baseline"/>
        <w:rPr>
          <w:color w:val="000000"/>
          <w:sz w:val="22"/>
          <w:szCs w:val="22"/>
        </w:rPr>
      </w:pPr>
      <w:r w:rsidRPr="62A87575">
        <w:rPr>
          <w:rStyle w:val="normaltextrun"/>
          <w:rFonts w:asciiTheme="minorHAnsi" w:hAnsiTheme="minorHAnsi" w:cstheme="minorBidi"/>
          <w:color w:val="000000" w:themeColor="text1"/>
          <w:sz w:val="22"/>
          <w:szCs w:val="22"/>
        </w:rPr>
        <w:t>User interface to input data with choice lists that guide users to use the same terminology</w:t>
      </w:r>
      <w:r w:rsidRPr="62A87575">
        <w:rPr>
          <w:rStyle w:val="eop"/>
          <w:rFonts w:asciiTheme="minorHAnsi" w:hAnsiTheme="minorHAnsi" w:cstheme="minorBidi"/>
          <w:color w:val="000000" w:themeColor="text1"/>
          <w:sz w:val="22"/>
          <w:szCs w:val="22"/>
        </w:rPr>
        <w:t> </w:t>
      </w:r>
    </w:p>
    <w:p w14:paraId="2CC4F42E" w14:textId="017445C9" w:rsidR="00635654" w:rsidRPr="00EA4DF3" w:rsidRDefault="00635654" w:rsidP="00F470CE">
      <w:pPr>
        <w:pStyle w:val="paragraph"/>
        <w:numPr>
          <w:ilvl w:val="3"/>
          <w:numId w:val="3"/>
        </w:numPr>
        <w:shd w:val="clear" w:color="auto" w:fill="FFFFFF" w:themeFill="background1"/>
        <w:spacing w:before="0" w:beforeAutospacing="0" w:after="0" w:afterAutospacing="0"/>
        <w:textAlignment w:val="baseline"/>
        <w:rPr>
          <w:rFonts w:asciiTheme="minorHAnsi" w:hAnsiTheme="minorHAnsi" w:cstheme="minorBidi"/>
          <w:color w:val="000000"/>
          <w:sz w:val="22"/>
          <w:szCs w:val="22"/>
        </w:rPr>
      </w:pPr>
      <w:r w:rsidRPr="62A87575">
        <w:rPr>
          <w:rStyle w:val="normaltextrun"/>
          <w:rFonts w:asciiTheme="minorHAnsi" w:hAnsiTheme="minorHAnsi" w:cstheme="minorBidi"/>
          <w:color w:val="000000" w:themeColor="text1"/>
          <w:sz w:val="22"/>
          <w:szCs w:val="22"/>
        </w:rPr>
        <w:t>Links to existing corporate databases – choice lists</w:t>
      </w:r>
      <w:r w:rsidRPr="62A87575">
        <w:rPr>
          <w:rStyle w:val="eop"/>
          <w:rFonts w:asciiTheme="minorHAnsi" w:hAnsiTheme="minorHAnsi" w:cstheme="minorBidi"/>
          <w:color w:val="000000" w:themeColor="text1"/>
          <w:sz w:val="22"/>
          <w:szCs w:val="22"/>
        </w:rPr>
        <w:t> </w:t>
      </w:r>
    </w:p>
    <w:p w14:paraId="1AD851FE" w14:textId="77777777" w:rsidR="00635654" w:rsidRPr="00EA4DF3" w:rsidRDefault="00635654" w:rsidP="00635654">
      <w:pPr>
        <w:pStyle w:val="paragraph"/>
        <w:shd w:val="clear" w:color="auto" w:fill="FFFFFF"/>
        <w:spacing w:before="0" w:beforeAutospacing="0" w:after="0" w:afterAutospacing="0"/>
        <w:ind w:left="720" w:hanging="720"/>
        <w:textAlignment w:val="baseline"/>
        <w:rPr>
          <w:rFonts w:asciiTheme="minorHAnsi" w:hAnsiTheme="minorHAnsi" w:cstheme="minorHAnsi"/>
          <w:color w:val="000000"/>
          <w:sz w:val="22"/>
          <w:szCs w:val="22"/>
        </w:rPr>
      </w:pPr>
      <w:r w:rsidRPr="00EA4DF3">
        <w:rPr>
          <w:rStyle w:val="eop"/>
          <w:rFonts w:asciiTheme="minorHAnsi" w:hAnsiTheme="minorHAnsi" w:cstheme="minorHAnsi"/>
          <w:color w:val="000000"/>
          <w:sz w:val="22"/>
          <w:szCs w:val="22"/>
        </w:rPr>
        <w:t> </w:t>
      </w:r>
    </w:p>
    <w:p w14:paraId="77CE4979" w14:textId="20A8D892" w:rsidR="00635654" w:rsidRPr="00EA4DF3" w:rsidRDefault="00635654" w:rsidP="62A87575">
      <w:pPr>
        <w:pStyle w:val="paragraph"/>
        <w:numPr>
          <w:ilvl w:val="1"/>
          <w:numId w:val="3"/>
        </w:numPr>
        <w:shd w:val="clear" w:color="auto" w:fill="FFFFFF"/>
        <w:spacing w:before="0" w:beforeAutospacing="0" w:after="0" w:afterAutospacing="0"/>
        <w:textAlignment w:val="baseline"/>
        <w:rPr>
          <w:rFonts w:asciiTheme="minorHAnsi" w:hAnsiTheme="minorHAnsi" w:cstheme="minorBidi"/>
          <w:color w:val="000000"/>
          <w:sz w:val="22"/>
          <w:szCs w:val="22"/>
        </w:rPr>
      </w:pPr>
      <w:r w:rsidRPr="62A87575">
        <w:rPr>
          <w:rStyle w:val="normaltextrun"/>
          <w:rFonts w:asciiTheme="minorHAnsi" w:hAnsiTheme="minorHAnsi" w:cstheme="minorBidi"/>
          <w:color w:val="000000" w:themeColor="text1"/>
          <w:sz w:val="22"/>
          <w:szCs w:val="22"/>
        </w:rPr>
        <w:t>DSP and Soil Health products available through multiple interfaces, should include:</w:t>
      </w:r>
      <w:r w:rsidRPr="62A87575">
        <w:rPr>
          <w:rStyle w:val="eop"/>
          <w:rFonts w:asciiTheme="minorHAnsi" w:hAnsiTheme="minorHAnsi" w:cstheme="minorBidi"/>
          <w:color w:val="000000" w:themeColor="text1"/>
          <w:sz w:val="22"/>
          <w:szCs w:val="22"/>
        </w:rPr>
        <w:t> </w:t>
      </w:r>
    </w:p>
    <w:p w14:paraId="44D2AAC5" w14:textId="77777777" w:rsidR="00A60305" w:rsidRDefault="00635654" w:rsidP="00BE4EE1">
      <w:pPr>
        <w:pStyle w:val="BodyText"/>
        <w:numPr>
          <w:ilvl w:val="2"/>
          <w:numId w:val="3"/>
        </w:numPr>
      </w:pPr>
      <w:r w:rsidRPr="00EA4DF3">
        <w:rPr>
          <w:rStyle w:val="normaltextrun"/>
          <w:rFonts w:asciiTheme="minorHAnsi" w:hAnsiTheme="minorHAnsi" w:cstheme="minorHAnsi"/>
          <w:color w:val="000000"/>
          <w:sz w:val="22"/>
          <w:szCs w:val="22"/>
        </w:rPr>
        <w:t>Spatial and tabular data over time</w:t>
      </w:r>
      <w:r w:rsidRPr="00EA4DF3">
        <w:rPr>
          <w:rStyle w:val="eop"/>
          <w:rFonts w:asciiTheme="minorHAnsi" w:hAnsiTheme="minorHAnsi" w:cstheme="minorHAnsi"/>
          <w:color w:val="000000"/>
          <w:sz w:val="22"/>
          <w:szCs w:val="22"/>
        </w:rPr>
        <w:t> </w:t>
      </w:r>
    </w:p>
    <w:p w14:paraId="18992DF6" w14:textId="77777777" w:rsidR="00A60305" w:rsidRDefault="00635654" w:rsidP="00BE4EE1">
      <w:pPr>
        <w:pStyle w:val="BodyText"/>
        <w:numPr>
          <w:ilvl w:val="2"/>
          <w:numId w:val="3"/>
        </w:numPr>
      </w:pPr>
      <w:r w:rsidRPr="00A60305">
        <w:rPr>
          <w:rStyle w:val="normaltextrun"/>
          <w:rFonts w:asciiTheme="minorHAnsi" w:hAnsiTheme="minorHAnsi" w:cstheme="minorHAnsi"/>
          <w:color w:val="000000"/>
          <w:sz w:val="22"/>
          <w:szCs w:val="22"/>
        </w:rPr>
        <w:t>Soil Survey information about soil series, map units and properties specific to land use and management scenarios</w:t>
      </w:r>
      <w:r w:rsidRPr="00A60305">
        <w:rPr>
          <w:rStyle w:val="eop"/>
          <w:rFonts w:asciiTheme="minorHAnsi" w:hAnsiTheme="minorHAnsi" w:cstheme="minorHAnsi"/>
          <w:color w:val="000000"/>
          <w:sz w:val="22"/>
          <w:szCs w:val="22"/>
        </w:rPr>
        <w:t> </w:t>
      </w:r>
    </w:p>
    <w:p w14:paraId="70EC0E31" w14:textId="77777777" w:rsidR="00A60305" w:rsidRDefault="00635654" w:rsidP="00BE4EE1">
      <w:pPr>
        <w:pStyle w:val="BodyText"/>
        <w:numPr>
          <w:ilvl w:val="2"/>
          <w:numId w:val="3"/>
        </w:numPr>
      </w:pPr>
      <w:r w:rsidRPr="1F15B5D5">
        <w:rPr>
          <w:rStyle w:val="normaltextrun"/>
          <w:rFonts w:asciiTheme="minorHAnsi" w:hAnsiTheme="minorHAnsi" w:cstheme="minorBidi"/>
          <w:color w:val="000000" w:themeColor="text1"/>
          <w:sz w:val="22"/>
          <w:szCs w:val="22"/>
        </w:rPr>
        <w:lastRenderedPageBreak/>
        <w:t>Spatial maps with predicted properties under variable land management scenarios</w:t>
      </w:r>
      <w:r w:rsidRPr="1F15B5D5">
        <w:rPr>
          <w:rStyle w:val="eop"/>
          <w:rFonts w:asciiTheme="minorHAnsi" w:hAnsiTheme="minorHAnsi" w:cstheme="minorBidi"/>
          <w:color w:val="000000" w:themeColor="text1"/>
          <w:sz w:val="22"/>
          <w:szCs w:val="22"/>
        </w:rPr>
        <w:t> </w:t>
      </w:r>
    </w:p>
    <w:p w14:paraId="3A0DDBEC" w14:textId="143DEF5D" w:rsidR="05D30776" w:rsidRDefault="05D30776" w:rsidP="1F15B5D5">
      <w:pPr>
        <w:pStyle w:val="BodyText"/>
        <w:numPr>
          <w:ilvl w:val="2"/>
          <w:numId w:val="3"/>
        </w:numPr>
        <w:rPr>
          <w:rStyle w:val="eop"/>
        </w:rPr>
      </w:pPr>
      <w:r w:rsidRPr="62A87575">
        <w:rPr>
          <w:rStyle w:val="eop"/>
          <w:rFonts w:asciiTheme="minorHAnsi" w:hAnsiTheme="minorHAnsi" w:cstheme="minorBidi"/>
          <w:color w:val="000000" w:themeColor="text1"/>
          <w:sz w:val="22"/>
          <w:szCs w:val="22"/>
        </w:rPr>
        <w:t>Heatmaps</w:t>
      </w:r>
    </w:p>
    <w:p w14:paraId="689CFB37" w14:textId="09D95059" w:rsidR="00635654" w:rsidRPr="00EA4DF3" w:rsidRDefault="00635654" w:rsidP="00BE4EE1">
      <w:pPr>
        <w:pStyle w:val="BodyText"/>
        <w:numPr>
          <w:ilvl w:val="2"/>
          <w:numId w:val="3"/>
        </w:numPr>
      </w:pPr>
      <w:r w:rsidRPr="62A87575">
        <w:rPr>
          <w:rStyle w:val="normaltextrun"/>
          <w:rFonts w:asciiTheme="minorHAnsi" w:hAnsiTheme="minorHAnsi" w:cstheme="minorBidi"/>
          <w:color w:val="000000" w:themeColor="text1"/>
          <w:sz w:val="22"/>
          <w:szCs w:val="22"/>
        </w:rPr>
        <w:t>Soil Health indicator potentials (both tabular and spatial)</w:t>
      </w:r>
      <w:r w:rsidRPr="62A87575">
        <w:rPr>
          <w:rStyle w:val="eop"/>
          <w:rFonts w:asciiTheme="minorHAnsi" w:hAnsiTheme="minorHAnsi" w:cstheme="minorBidi"/>
          <w:color w:val="000000" w:themeColor="text1"/>
          <w:sz w:val="22"/>
          <w:szCs w:val="22"/>
        </w:rPr>
        <w:t> </w:t>
      </w:r>
    </w:p>
    <w:p w14:paraId="695E55E1" w14:textId="77777777" w:rsidR="00635654" w:rsidRPr="00EA4DF3" w:rsidRDefault="00635654" w:rsidP="00635654">
      <w:pPr>
        <w:pStyle w:val="paragraph"/>
        <w:shd w:val="clear" w:color="auto" w:fill="FFFFFF"/>
        <w:spacing w:before="0" w:beforeAutospacing="0" w:after="0" w:afterAutospacing="0"/>
        <w:ind w:left="720" w:hanging="720"/>
        <w:textAlignment w:val="baseline"/>
        <w:rPr>
          <w:rFonts w:asciiTheme="minorHAnsi" w:hAnsiTheme="minorHAnsi" w:cstheme="minorHAnsi"/>
          <w:color w:val="000000"/>
          <w:sz w:val="22"/>
          <w:szCs w:val="22"/>
        </w:rPr>
      </w:pPr>
      <w:r w:rsidRPr="00EA4DF3">
        <w:rPr>
          <w:rStyle w:val="eop"/>
          <w:rFonts w:asciiTheme="minorHAnsi" w:hAnsiTheme="minorHAnsi" w:cstheme="minorHAnsi"/>
          <w:color w:val="000000"/>
          <w:sz w:val="22"/>
          <w:szCs w:val="22"/>
        </w:rPr>
        <w:t> </w:t>
      </w:r>
    </w:p>
    <w:p w14:paraId="63117DF7" w14:textId="3F2F774D" w:rsidR="00635654" w:rsidRPr="00EA4DF3" w:rsidRDefault="00635654" w:rsidP="62A87575">
      <w:pPr>
        <w:pStyle w:val="paragraph"/>
        <w:numPr>
          <w:ilvl w:val="1"/>
          <w:numId w:val="3"/>
        </w:numPr>
        <w:shd w:val="clear" w:color="auto" w:fill="FFFFFF"/>
        <w:spacing w:before="0" w:beforeAutospacing="0" w:after="0" w:afterAutospacing="0"/>
        <w:textAlignment w:val="baseline"/>
        <w:rPr>
          <w:rFonts w:asciiTheme="minorHAnsi" w:hAnsiTheme="minorHAnsi" w:cstheme="minorBidi"/>
          <w:sz w:val="22"/>
          <w:szCs w:val="22"/>
        </w:rPr>
      </w:pPr>
      <w:r w:rsidRPr="62A87575">
        <w:rPr>
          <w:rStyle w:val="normaltextrun"/>
          <w:rFonts w:asciiTheme="minorHAnsi" w:hAnsiTheme="minorHAnsi" w:cstheme="minorBidi"/>
          <w:color w:val="000000" w:themeColor="text1"/>
          <w:sz w:val="22"/>
          <w:szCs w:val="22"/>
        </w:rPr>
        <w:t>Accessibility of data:</w:t>
      </w:r>
      <w:r w:rsidRPr="62A87575">
        <w:rPr>
          <w:rStyle w:val="eop"/>
          <w:rFonts w:asciiTheme="minorHAnsi" w:hAnsiTheme="minorHAnsi" w:cstheme="minorBidi"/>
          <w:color w:val="000000" w:themeColor="text1"/>
          <w:sz w:val="22"/>
          <w:szCs w:val="22"/>
        </w:rPr>
        <w:t> </w:t>
      </w:r>
    </w:p>
    <w:p w14:paraId="1810125D" w14:textId="3D3DF184" w:rsidR="00497FE7" w:rsidRPr="00497FE7" w:rsidRDefault="591BBBF0" w:rsidP="1F15B5D5">
      <w:pPr>
        <w:pStyle w:val="ListParagraph"/>
        <w:numPr>
          <w:ilvl w:val="2"/>
          <w:numId w:val="3"/>
        </w:numPr>
        <w:rPr>
          <w:rStyle w:val="normaltextrun"/>
        </w:rPr>
      </w:pPr>
      <w:r w:rsidRPr="1F15B5D5">
        <w:rPr>
          <w:rStyle w:val="normaltextrun"/>
          <w:rFonts w:asciiTheme="minorHAnsi" w:hAnsiTheme="minorHAnsi" w:cstheme="minorBidi"/>
          <w:color w:val="000000" w:themeColor="text1"/>
        </w:rPr>
        <w:t>Import data as authorized</w:t>
      </w:r>
    </w:p>
    <w:p w14:paraId="206D9C0E" w14:textId="54702B62" w:rsidR="00497FE7" w:rsidRPr="00497FE7" w:rsidRDefault="00635654" w:rsidP="00BE4EE1">
      <w:pPr>
        <w:pStyle w:val="ListParagraph"/>
        <w:numPr>
          <w:ilvl w:val="2"/>
          <w:numId w:val="3"/>
        </w:numPr>
        <w:rPr>
          <w:rStyle w:val="eop"/>
        </w:rPr>
      </w:pPr>
      <w:r w:rsidRPr="62A87575">
        <w:rPr>
          <w:rStyle w:val="normaltextrun"/>
          <w:rFonts w:asciiTheme="minorHAnsi" w:hAnsiTheme="minorHAnsi" w:cstheme="minorBidi"/>
          <w:color w:val="000000" w:themeColor="text1"/>
        </w:rPr>
        <w:t xml:space="preserve">Query builder- so users do not need to know </w:t>
      </w:r>
      <w:r w:rsidR="764FA510" w:rsidRPr="62A87575">
        <w:rPr>
          <w:rStyle w:val="normaltextrun"/>
          <w:rFonts w:asciiTheme="minorHAnsi" w:hAnsiTheme="minorHAnsi" w:cstheme="minorBidi"/>
          <w:color w:val="000000" w:themeColor="text1"/>
        </w:rPr>
        <w:t xml:space="preserve">structured </w:t>
      </w:r>
      <w:r w:rsidR="7C320952" w:rsidRPr="62A87575">
        <w:rPr>
          <w:rStyle w:val="normaltextrun"/>
          <w:rFonts w:asciiTheme="minorHAnsi" w:hAnsiTheme="minorHAnsi" w:cstheme="minorBidi"/>
          <w:color w:val="000000" w:themeColor="text1"/>
        </w:rPr>
        <w:t xml:space="preserve">query language </w:t>
      </w:r>
      <w:r w:rsidRPr="62A87575">
        <w:rPr>
          <w:rStyle w:val="normaltextrun"/>
          <w:rFonts w:asciiTheme="minorHAnsi" w:hAnsiTheme="minorHAnsi" w:cstheme="minorBidi"/>
          <w:color w:val="000000" w:themeColor="text1"/>
        </w:rPr>
        <w:t>to extract data</w:t>
      </w:r>
      <w:r w:rsidRPr="62A87575">
        <w:rPr>
          <w:rStyle w:val="eop"/>
          <w:rFonts w:asciiTheme="minorHAnsi" w:hAnsiTheme="minorHAnsi" w:cstheme="minorBidi"/>
          <w:color w:val="000000" w:themeColor="text1"/>
        </w:rPr>
        <w:t> </w:t>
      </w:r>
    </w:p>
    <w:p w14:paraId="1013E65C" w14:textId="35284461" w:rsidR="00497FE7" w:rsidRPr="00497FE7" w:rsidRDefault="2A6033C1" w:rsidP="00BE4EE1">
      <w:pPr>
        <w:pStyle w:val="ListParagraph"/>
        <w:numPr>
          <w:ilvl w:val="2"/>
          <w:numId w:val="3"/>
        </w:numPr>
        <w:rPr>
          <w:rStyle w:val="eop"/>
        </w:rPr>
      </w:pPr>
      <w:r w:rsidRPr="62A87575">
        <w:rPr>
          <w:rStyle w:val="normaltextrun"/>
          <w:rFonts w:asciiTheme="minorHAnsi" w:hAnsiTheme="minorHAnsi" w:cstheme="minorBidi"/>
          <w:color w:val="000000" w:themeColor="text1"/>
        </w:rPr>
        <w:t>Structured q</w:t>
      </w:r>
      <w:r w:rsidR="5C28B081" w:rsidRPr="62A87575">
        <w:rPr>
          <w:rStyle w:val="normaltextrun"/>
          <w:rFonts w:asciiTheme="minorHAnsi" w:hAnsiTheme="minorHAnsi" w:cstheme="minorBidi"/>
          <w:color w:val="000000" w:themeColor="text1"/>
        </w:rPr>
        <w:t xml:space="preserve">uery language </w:t>
      </w:r>
      <w:r w:rsidR="00635654" w:rsidRPr="62A87575">
        <w:rPr>
          <w:rStyle w:val="normaltextrun"/>
          <w:rFonts w:asciiTheme="minorHAnsi" w:hAnsiTheme="minorHAnsi" w:cstheme="minorBidi"/>
          <w:color w:val="000000" w:themeColor="text1"/>
        </w:rPr>
        <w:t xml:space="preserve">– maintain flexibility to use </w:t>
      </w:r>
      <w:r w:rsidR="57522234" w:rsidRPr="62A87575">
        <w:rPr>
          <w:rStyle w:val="eop"/>
          <w:rFonts w:asciiTheme="minorHAnsi" w:hAnsiTheme="minorHAnsi" w:cstheme="minorBidi"/>
          <w:color w:val="000000" w:themeColor="text1"/>
        </w:rPr>
        <w:t>structured query language</w:t>
      </w:r>
    </w:p>
    <w:p w14:paraId="321E0EA8" w14:textId="4045E62C" w:rsidR="00635654" w:rsidRPr="00EA4DF3" w:rsidRDefault="00635654" w:rsidP="00BE4EE1">
      <w:pPr>
        <w:pStyle w:val="ListParagraph"/>
        <w:numPr>
          <w:ilvl w:val="2"/>
          <w:numId w:val="3"/>
        </w:numPr>
        <w:rPr>
          <w:rStyle w:val="normaltextrun"/>
        </w:rPr>
      </w:pPr>
      <w:r w:rsidRPr="1F15B5D5">
        <w:rPr>
          <w:rStyle w:val="normaltextrun"/>
          <w:rFonts w:asciiTheme="minorHAnsi" w:hAnsiTheme="minorHAnsi" w:cstheme="minorBidi"/>
          <w:color w:val="000000" w:themeColor="text1"/>
        </w:rPr>
        <w:t xml:space="preserve">Download/package datasets for </w:t>
      </w:r>
      <w:commentRangeStart w:id="778"/>
      <w:r w:rsidRPr="1F15B5D5">
        <w:rPr>
          <w:rStyle w:val="normaltextrun"/>
          <w:rFonts w:asciiTheme="minorHAnsi" w:hAnsiTheme="minorHAnsi" w:cstheme="minorBidi"/>
          <w:color w:val="000000" w:themeColor="text1"/>
        </w:rPr>
        <w:t>R analysis</w:t>
      </w:r>
      <w:commentRangeEnd w:id="778"/>
      <w:r>
        <w:rPr>
          <w:rStyle w:val="CommentReference"/>
        </w:rPr>
        <w:commentReference w:id="778"/>
      </w:r>
    </w:p>
    <w:p w14:paraId="4A2DC146" w14:textId="20F9D280" w:rsidR="00635654" w:rsidRPr="00EA4DF3" w:rsidRDefault="3642CDBC" w:rsidP="00BE4EE1">
      <w:pPr>
        <w:pStyle w:val="ListParagraph"/>
        <w:numPr>
          <w:ilvl w:val="2"/>
          <w:numId w:val="3"/>
        </w:numPr>
        <w:rPr>
          <w:rStyle w:val="eop"/>
        </w:rPr>
      </w:pPr>
      <w:r w:rsidRPr="1F15B5D5">
        <w:rPr>
          <w:rStyle w:val="eop"/>
          <w:rFonts w:asciiTheme="minorHAnsi" w:hAnsiTheme="minorHAnsi" w:cstheme="minorBidi"/>
          <w:color w:val="000000" w:themeColor="text1"/>
        </w:rPr>
        <w:t>Export data</w:t>
      </w:r>
      <w:r w:rsidR="52FEE611" w:rsidRPr="1F15B5D5">
        <w:rPr>
          <w:rStyle w:val="eop"/>
          <w:rFonts w:asciiTheme="minorHAnsi" w:hAnsiTheme="minorHAnsi" w:cstheme="minorBidi"/>
          <w:color w:val="000000" w:themeColor="text1"/>
        </w:rPr>
        <w:t xml:space="preserve"> as authorized</w:t>
      </w:r>
    </w:p>
    <w:p w14:paraId="50E7D5A5" w14:textId="0188098F" w:rsidR="00635654" w:rsidRPr="00EA4DF3" w:rsidRDefault="106042D3" w:rsidP="00BE4EE1">
      <w:pPr>
        <w:pStyle w:val="ListParagraph"/>
        <w:numPr>
          <w:ilvl w:val="2"/>
          <w:numId w:val="3"/>
        </w:numPr>
        <w:rPr>
          <w:rStyle w:val="eop"/>
        </w:rPr>
      </w:pPr>
      <w:r w:rsidRPr="1F15B5D5">
        <w:rPr>
          <w:rStyle w:val="eop"/>
          <w:rFonts w:asciiTheme="minorHAnsi" w:hAnsiTheme="minorHAnsi" w:cstheme="minorBidi"/>
          <w:color w:val="000000" w:themeColor="text1"/>
        </w:rPr>
        <w:t>Deliver data to system</w:t>
      </w:r>
    </w:p>
    <w:p w14:paraId="3C53B750" w14:textId="1215403B" w:rsidR="00635654" w:rsidRPr="00EA4DF3" w:rsidRDefault="106042D3" w:rsidP="00BE4EE1">
      <w:pPr>
        <w:pStyle w:val="ListParagraph"/>
        <w:numPr>
          <w:ilvl w:val="2"/>
          <w:numId w:val="3"/>
        </w:numPr>
      </w:pPr>
      <w:r w:rsidRPr="62A87575">
        <w:rPr>
          <w:rStyle w:val="eop"/>
          <w:rFonts w:asciiTheme="minorHAnsi" w:hAnsiTheme="minorHAnsi" w:cstheme="minorBidi"/>
          <w:color w:val="000000" w:themeColor="text1"/>
        </w:rPr>
        <w:t>Publish to externally facing system</w:t>
      </w:r>
      <w:r w:rsidR="00635654" w:rsidRPr="62A87575">
        <w:rPr>
          <w:rStyle w:val="eop"/>
          <w:rFonts w:asciiTheme="minorHAnsi" w:hAnsiTheme="minorHAnsi" w:cstheme="minorBidi"/>
          <w:color w:val="000000" w:themeColor="text1"/>
        </w:rPr>
        <w:t> </w:t>
      </w:r>
    </w:p>
    <w:p w14:paraId="72AC459C" w14:textId="77777777" w:rsidR="00635654" w:rsidRPr="00EA4DF3" w:rsidRDefault="00635654" w:rsidP="000D159E">
      <w:r w:rsidRPr="00EA4DF3">
        <w:rPr>
          <w:rStyle w:val="eop"/>
          <w:rFonts w:asciiTheme="minorHAnsi" w:hAnsiTheme="minorHAnsi" w:cstheme="minorHAnsi"/>
          <w:color w:val="000000"/>
        </w:rPr>
        <w:t> </w:t>
      </w:r>
    </w:p>
    <w:p w14:paraId="55F771CC" w14:textId="6E3BD71C" w:rsidR="00635654" w:rsidRPr="00EA4DF3" w:rsidRDefault="00635654" w:rsidP="1F15B5D5">
      <w:pPr>
        <w:pStyle w:val="paragraph"/>
        <w:numPr>
          <w:ilvl w:val="1"/>
          <w:numId w:val="3"/>
        </w:numPr>
        <w:shd w:val="clear" w:color="auto" w:fill="FFFFFF" w:themeFill="background1"/>
        <w:spacing w:before="0" w:beforeAutospacing="0" w:after="0" w:afterAutospacing="0"/>
        <w:textAlignment w:val="baseline"/>
        <w:rPr>
          <w:rStyle w:val="eop"/>
          <w:rFonts w:asciiTheme="minorHAnsi" w:hAnsiTheme="minorHAnsi" w:cstheme="minorBidi"/>
          <w:sz w:val="22"/>
          <w:szCs w:val="22"/>
        </w:rPr>
      </w:pPr>
      <w:r w:rsidRPr="1F15B5D5">
        <w:rPr>
          <w:rStyle w:val="normaltextrun"/>
          <w:rFonts w:asciiTheme="minorHAnsi" w:hAnsiTheme="minorHAnsi" w:cstheme="minorBidi"/>
          <w:color w:val="000000" w:themeColor="text1"/>
          <w:sz w:val="22"/>
          <w:szCs w:val="22"/>
        </w:rPr>
        <w:t>Integrated version control for the data</w:t>
      </w:r>
      <w:r w:rsidRPr="1F15B5D5">
        <w:rPr>
          <w:rStyle w:val="eop"/>
          <w:rFonts w:asciiTheme="minorHAnsi" w:hAnsiTheme="minorHAnsi" w:cstheme="minorBidi"/>
          <w:color w:val="000000" w:themeColor="text1"/>
          <w:sz w:val="22"/>
          <w:szCs w:val="22"/>
        </w:rPr>
        <w:t> </w:t>
      </w:r>
      <w:r w:rsidR="00E7F62E" w:rsidRPr="1F15B5D5">
        <w:rPr>
          <w:rStyle w:val="eop"/>
          <w:rFonts w:asciiTheme="minorHAnsi" w:hAnsiTheme="minorHAnsi" w:cstheme="minorBidi"/>
          <w:color w:val="000000" w:themeColor="text1"/>
          <w:sz w:val="22"/>
          <w:szCs w:val="22"/>
        </w:rPr>
        <w:t>such as</w:t>
      </w:r>
    </w:p>
    <w:p w14:paraId="29ED49E0" w14:textId="352DBD80" w:rsidR="66A0FF2A" w:rsidRPr="00F86E54" w:rsidRDefault="66A0FF2A" w:rsidP="1F15B5D5">
      <w:pPr>
        <w:pStyle w:val="paragraph"/>
        <w:numPr>
          <w:ilvl w:val="2"/>
          <w:numId w:val="3"/>
        </w:numPr>
        <w:shd w:val="clear" w:color="auto" w:fill="FFFFFF" w:themeFill="background1"/>
        <w:spacing w:before="0" w:beforeAutospacing="0" w:after="0" w:afterAutospacing="0"/>
        <w:rPr>
          <w:rStyle w:val="eop"/>
          <w:sz w:val="22"/>
          <w:szCs w:val="22"/>
        </w:rPr>
      </w:pPr>
      <w:r w:rsidRPr="00F86E54">
        <w:rPr>
          <w:rStyle w:val="eop"/>
          <w:rFonts w:asciiTheme="minorHAnsi" w:hAnsiTheme="minorHAnsi" w:cstheme="minorBidi"/>
          <w:color w:val="000000" w:themeColor="text1"/>
          <w:sz w:val="22"/>
          <w:szCs w:val="22"/>
        </w:rPr>
        <w:t>Version source data before any data cleanup that might be done</w:t>
      </w:r>
    </w:p>
    <w:p w14:paraId="469126E8" w14:textId="79063C6F" w:rsidR="66A0FF2A" w:rsidRPr="00BB57B3" w:rsidRDefault="66A0FF2A" w:rsidP="004B59A1">
      <w:pPr>
        <w:pStyle w:val="paragraph"/>
        <w:numPr>
          <w:ilvl w:val="2"/>
          <w:numId w:val="3"/>
        </w:numPr>
        <w:shd w:val="clear" w:color="auto" w:fill="FFFFFF" w:themeFill="background1"/>
        <w:spacing w:before="0" w:beforeAutospacing="0" w:after="0" w:afterAutospacing="0"/>
        <w:rPr>
          <w:rStyle w:val="eop"/>
          <w:sz w:val="22"/>
          <w:szCs w:val="22"/>
        </w:rPr>
      </w:pPr>
      <w:r w:rsidRPr="00BB57B3">
        <w:rPr>
          <w:rStyle w:val="eop"/>
          <w:rFonts w:asciiTheme="minorHAnsi" w:hAnsiTheme="minorHAnsi" w:cstheme="minorBidi"/>
          <w:color w:val="000000" w:themeColor="text1"/>
          <w:sz w:val="22"/>
          <w:szCs w:val="22"/>
        </w:rPr>
        <w:t>Record m</w:t>
      </w:r>
      <w:r w:rsidR="00E7F62E" w:rsidRPr="00BB57B3">
        <w:rPr>
          <w:rStyle w:val="eop"/>
          <w:rFonts w:asciiTheme="minorHAnsi" w:hAnsiTheme="minorHAnsi" w:cstheme="minorBidi"/>
          <w:color w:val="000000" w:themeColor="text1"/>
          <w:sz w:val="22"/>
          <w:szCs w:val="22"/>
        </w:rPr>
        <w:t>ethods used to create a soil property model</w:t>
      </w:r>
    </w:p>
    <w:p w14:paraId="10FF1728" w14:textId="77BF11BF" w:rsidR="39AA771D" w:rsidRPr="00F86E54" w:rsidRDefault="39AA771D" w:rsidP="1F15B5D5">
      <w:pPr>
        <w:pStyle w:val="paragraph"/>
        <w:numPr>
          <w:ilvl w:val="2"/>
          <w:numId w:val="3"/>
        </w:numPr>
        <w:shd w:val="clear" w:color="auto" w:fill="FFFFFF" w:themeFill="background1"/>
        <w:spacing w:before="0" w:beforeAutospacing="0" w:after="0" w:afterAutospacing="0"/>
        <w:rPr>
          <w:rStyle w:val="eop"/>
          <w:sz w:val="22"/>
          <w:szCs w:val="22"/>
        </w:rPr>
      </w:pPr>
      <w:r w:rsidRPr="00F86E54">
        <w:rPr>
          <w:rStyle w:val="eop"/>
          <w:rFonts w:asciiTheme="minorHAnsi" w:hAnsiTheme="minorHAnsi" w:cstheme="minorBidi"/>
          <w:color w:val="000000" w:themeColor="text1"/>
          <w:sz w:val="22"/>
          <w:szCs w:val="22"/>
        </w:rPr>
        <w:t>Potentially multiple versions of draft data before reviews</w:t>
      </w:r>
    </w:p>
    <w:p w14:paraId="10D59054" w14:textId="75E8B757" w:rsidR="00635654" w:rsidRPr="00EA4DF3" w:rsidRDefault="00E7F62E" w:rsidP="00635654">
      <w:pPr>
        <w:pStyle w:val="paragraph"/>
        <w:shd w:val="clear" w:color="auto" w:fill="FFFFFF"/>
        <w:spacing w:before="0" w:beforeAutospacing="0" w:after="0" w:afterAutospacing="0"/>
        <w:ind w:left="1080"/>
        <w:textAlignment w:val="baseline"/>
        <w:rPr>
          <w:rFonts w:asciiTheme="minorHAnsi" w:hAnsiTheme="minorHAnsi" w:cstheme="minorHAnsi"/>
          <w:sz w:val="22"/>
          <w:szCs w:val="22"/>
        </w:rPr>
      </w:pPr>
      <w:r w:rsidRPr="62A87575">
        <w:rPr>
          <w:rStyle w:val="eop"/>
          <w:rFonts w:asciiTheme="minorHAnsi" w:hAnsiTheme="minorHAnsi" w:cstheme="minorBidi"/>
          <w:color w:val="000000" w:themeColor="text1"/>
          <w:sz w:val="22"/>
          <w:szCs w:val="22"/>
        </w:rPr>
        <w:t>Version of data reviewed</w:t>
      </w:r>
      <w:r w:rsidR="21157EBC" w:rsidRPr="62A87575">
        <w:rPr>
          <w:rStyle w:val="eop"/>
          <w:rFonts w:asciiTheme="minorHAnsi" w:hAnsiTheme="minorHAnsi" w:cstheme="minorBidi"/>
          <w:color w:val="000000" w:themeColor="text1"/>
          <w:sz w:val="22"/>
          <w:szCs w:val="22"/>
        </w:rPr>
        <w:t xml:space="preserve"> and certified by authority</w:t>
      </w:r>
      <w:r w:rsidR="00635654" w:rsidRPr="00EA4DF3">
        <w:rPr>
          <w:rStyle w:val="eop"/>
          <w:rFonts w:asciiTheme="minorHAnsi" w:hAnsiTheme="minorHAnsi" w:cstheme="minorHAnsi"/>
          <w:color w:val="000000"/>
          <w:sz w:val="22"/>
          <w:szCs w:val="22"/>
        </w:rPr>
        <w:t> </w:t>
      </w:r>
    </w:p>
    <w:p w14:paraId="6C0EAB99" w14:textId="290C07BB" w:rsidR="00635654" w:rsidRPr="00EA4DF3" w:rsidRDefault="00635654" w:rsidP="62A87575">
      <w:pPr>
        <w:pStyle w:val="paragraph"/>
        <w:numPr>
          <w:ilvl w:val="1"/>
          <w:numId w:val="3"/>
        </w:numPr>
        <w:shd w:val="clear" w:color="auto" w:fill="FFFFFF"/>
        <w:spacing w:before="0" w:beforeAutospacing="0" w:after="0" w:afterAutospacing="0"/>
        <w:textAlignment w:val="baseline"/>
        <w:rPr>
          <w:rFonts w:asciiTheme="minorHAnsi" w:hAnsiTheme="minorHAnsi" w:cstheme="minorBidi"/>
          <w:sz w:val="22"/>
          <w:szCs w:val="22"/>
        </w:rPr>
      </w:pPr>
      <w:r w:rsidRPr="62A87575">
        <w:rPr>
          <w:rStyle w:val="normaltextrun"/>
          <w:rFonts w:asciiTheme="minorHAnsi" w:hAnsiTheme="minorHAnsi" w:cstheme="minorBidi"/>
          <w:sz w:val="22"/>
          <w:szCs w:val="22"/>
        </w:rPr>
        <w:t>Ability to track and curate data with multiple levels of authority</w:t>
      </w:r>
      <w:r w:rsidRPr="62A87575">
        <w:rPr>
          <w:rStyle w:val="eop"/>
          <w:rFonts w:asciiTheme="minorHAnsi" w:hAnsiTheme="minorHAnsi" w:cstheme="minorBidi"/>
          <w:sz w:val="22"/>
          <w:szCs w:val="22"/>
        </w:rPr>
        <w:t> </w:t>
      </w:r>
    </w:p>
    <w:p w14:paraId="09D9F88F" w14:textId="79CCD4DE" w:rsidR="00635654" w:rsidRPr="00EA4DF3" w:rsidRDefault="00635654" w:rsidP="1F15B5D5">
      <w:pPr>
        <w:pStyle w:val="paragraph"/>
        <w:numPr>
          <w:ilvl w:val="2"/>
          <w:numId w:val="3"/>
        </w:numPr>
        <w:shd w:val="clear" w:color="auto" w:fill="FFFFFF" w:themeFill="background1"/>
        <w:spacing w:before="0" w:beforeAutospacing="0" w:after="0" w:afterAutospacing="0"/>
        <w:textAlignment w:val="baseline"/>
        <w:rPr>
          <w:rFonts w:asciiTheme="minorHAnsi" w:hAnsiTheme="minorHAnsi" w:cstheme="minorBidi"/>
          <w:sz w:val="22"/>
          <w:szCs w:val="22"/>
        </w:rPr>
      </w:pPr>
      <w:proofErr w:type="spellStart"/>
      <w:r w:rsidRPr="1F15B5D5">
        <w:rPr>
          <w:rStyle w:val="normaltextrun"/>
          <w:rFonts w:asciiTheme="minorHAnsi" w:hAnsiTheme="minorHAnsi" w:cstheme="minorBidi"/>
          <w:sz w:val="22"/>
          <w:szCs w:val="22"/>
        </w:rPr>
        <w:t>e</w:t>
      </w:r>
      <w:r w:rsidR="00057755" w:rsidRPr="1F15B5D5">
        <w:rPr>
          <w:rStyle w:val="normaltextrun"/>
          <w:rFonts w:asciiTheme="minorHAnsi" w:hAnsiTheme="minorHAnsi" w:cstheme="minorBidi"/>
          <w:sz w:val="22"/>
          <w:szCs w:val="22"/>
        </w:rPr>
        <w:t>A</w:t>
      </w:r>
      <w:r w:rsidRPr="1F15B5D5">
        <w:rPr>
          <w:rStyle w:val="normaltextrun"/>
          <w:rFonts w:asciiTheme="minorHAnsi" w:hAnsiTheme="minorHAnsi" w:cstheme="minorBidi"/>
          <w:sz w:val="22"/>
          <w:szCs w:val="22"/>
        </w:rPr>
        <w:t>uthentication</w:t>
      </w:r>
      <w:proofErr w:type="spellEnd"/>
      <w:r w:rsidR="56AF8D71" w:rsidRPr="1F15B5D5">
        <w:rPr>
          <w:rStyle w:val="normaltextrun"/>
          <w:rFonts w:asciiTheme="minorHAnsi" w:hAnsiTheme="minorHAnsi" w:cstheme="minorBidi"/>
          <w:sz w:val="22"/>
          <w:szCs w:val="22"/>
        </w:rPr>
        <w:t>, roles and scopes</w:t>
      </w:r>
      <w:r w:rsidRPr="1F15B5D5">
        <w:rPr>
          <w:rStyle w:val="normaltextrun"/>
          <w:rFonts w:asciiTheme="minorHAnsi" w:hAnsiTheme="minorHAnsi" w:cstheme="minorBidi"/>
          <w:sz w:val="22"/>
          <w:szCs w:val="22"/>
        </w:rPr>
        <w:t> will be required for some levels of DSP HUB users</w:t>
      </w:r>
      <w:r w:rsidRPr="1F15B5D5">
        <w:rPr>
          <w:rStyle w:val="eop"/>
          <w:rFonts w:asciiTheme="minorHAnsi" w:hAnsiTheme="minorHAnsi" w:cstheme="minorBidi"/>
          <w:sz w:val="22"/>
          <w:szCs w:val="22"/>
        </w:rPr>
        <w:t> </w:t>
      </w:r>
    </w:p>
    <w:p w14:paraId="6C314A6F" w14:textId="77777777" w:rsidR="00AD60DB" w:rsidRDefault="00AD60DB" w:rsidP="00AD60DB">
      <w:pPr>
        <w:pStyle w:val="ListParagraph"/>
        <w:ind w:left="1080"/>
      </w:pPr>
    </w:p>
    <w:p w14:paraId="48F90EA5" w14:textId="650541DC" w:rsidR="43844DAD" w:rsidRDefault="43844DAD" w:rsidP="43844DAD">
      <w:pPr>
        <w:ind w:left="360"/>
      </w:pPr>
    </w:p>
    <w:p w14:paraId="32AED5A2" w14:textId="7BCB471F" w:rsidR="00925C8E" w:rsidRDefault="00925C8E" w:rsidP="006F3B80">
      <w:pPr>
        <w:pStyle w:val="Heading1"/>
        <w:numPr>
          <w:ilvl w:val="0"/>
          <w:numId w:val="3"/>
        </w:numPr>
      </w:pPr>
      <w:bookmarkStart w:id="780" w:name="_Toc60772337"/>
      <w:bookmarkStart w:id="781" w:name="_Toc60772407"/>
      <w:bookmarkStart w:id="782" w:name="_Toc61955656"/>
      <w:r>
        <w:t>Business Priority List Received 12</w:t>
      </w:r>
      <w:r w:rsidR="00F56249">
        <w:t>-15-2020</w:t>
      </w:r>
      <w:bookmarkEnd w:id="780"/>
      <w:bookmarkEnd w:id="781"/>
      <w:bookmarkEnd w:id="782"/>
    </w:p>
    <w:p w14:paraId="2F5438A7" w14:textId="694C5D21" w:rsidR="00253344" w:rsidRDefault="00253344">
      <w:r>
        <w:t xml:space="preserve">Technology Needs from </w:t>
      </w:r>
      <w:r w:rsidR="0F720E61">
        <w:t>soil scientists:</w:t>
      </w:r>
    </w:p>
    <w:p w14:paraId="4D0E210E" w14:textId="77777777" w:rsidR="00253344" w:rsidRDefault="00253344" w:rsidP="00253344">
      <w:pPr>
        <w:pStyle w:val="ListParagraph"/>
        <w:numPr>
          <w:ilvl w:val="0"/>
          <w:numId w:val="12"/>
        </w:numPr>
        <w:spacing w:after="160" w:line="259" w:lineRule="auto"/>
      </w:pPr>
      <w:r>
        <w:t>PostgreSQL</w:t>
      </w:r>
    </w:p>
    <w:p w14:paraId="3216ED61" w14:textId="77777777" w:rsidR="00253344" w:rsidRDefault="00253344" w:rsidP="00253344">
      <w:pPr>
        <w:pStyle w:val="ListParagraph"/>
        <w:numPr>
          <w:ilvl w:val="0"/>
          <w:numId w:val="12"/>
        </w:numPr>
        <w:spacing w:after="160" w:line="259" w:lineRule="auto"/>
      </w:pPr>
      <w:r>
        <w:t>PostGIS</w:t>
      </w:r>
    </w:p>
    <w:p w14:paraId="349D6D2B" w14:textId="1661E94D" w:rsidR="00253344" w:rsidRDefault="00253344" w:rsidP="5E35DF91">
      <w:pPr>
        <w:pStyle w:val="ListParagraph"/>
        <w:numPr>
          <w:ilvl w:val="0"/>
          <w:numId w:val="12"/>
        </w:numPr>
        <w:spacing w:after="160" w:line="259" w:lineRule="auto"/>
        <w:rPr>
          <w:rFonts w:asciiTheme="minorHAnsi" w:eastAsiaTheme="minorEastAsia" w:hAnsiTheme="minorHAnsi" w:cstheme="minorBidi"/>
        </w:rPr>
      </w:pPr>
      <w:r>
        <w:t>R and RStudio</w:t>
      </w:r>
      <w:commentRangeStart w:id="783"/>
      <w:commentRangeEnd w:id="783"/>
      <w:r>
        <w:rPr>
          <w:rStyle w:val="CommentReference"/>
        </w:rPr>
        <w:commentReference w:id="783"/>
      </w:r>
      <w:commentRangeStart w:id="784"/>
      <w:commentRangeEnd w:id="784"/>
      <w:r>
        <w:rPr>
          <w:rStyle w:val="CommentReference"/>
        </w:rPr>
        <w:commentReference w:id="784"/>
      </w:r>
      <w:r w:rsidR="102C34A6">
        <w:t>)</w:t>
      </w:r>
    </w:p>
    <w:p w14:paraId="1671D6AD" w14:textId="197AE6DA" w:rsidR="00253344" w:rsidRDefault="00253344" w:rsidP="1F15B5D5">
      <w:pPr>
        <w:pStyle w:val="ListParagraph"/>
        <w:numPr>
          <w:ilvl w:val="0"/>
          <w:numId w:val="12"/>
        </w:numPr>
        <w:spacing w:after="160" w:line="259" w:lineRule="auto"/>
        <w:rPr>
          <w:rFonts w:asciiTheme="minorHAnsi" w:eastAsiaTheme="minorEastAsia" w:hAnsiTheme="minorHAnsi" w:cstheme="minorBidi"/>
        </w:rPr>
      </w:pPr>
      <w:r>
        <w:t xml:space="preserve">R Studio Server </w:t>
      </w:r>
    </w:p>
    <w:p w14:paraId="28456C56" w14:textId="77777777" w:rsidR="00253344" w:rsidRDefault="00253344" w:rsidP="00253344">
      <w:pPr>
        <w:pStyle w:val="ListParagraph"/>
        <w:numPr>
          <w:ilvl w:val="0"/>
          <w:numId w:val="12"/>
        </w:numPr>
        <w:spacing w:after="160" w:line="259" w:lineRule="auto"/>
      </w:pPr>
      <w:r>
        <w:t>ArcGIS server</w:t>
      </w:r>
    </w:p>
    <w:p w14:paraId="0A59EFA5" w14:textId="23521AAE" w:rsidR="00253344" w:rsidRDefault="00253344" w:rsidP="00253344">
      <w:pPr>
        <w:pStyle w:val="ListParagraph"/>
        <w:numPr>
          <w:ilvl w:val="0"/>
          <w:numId w:val="12"/>
        </w:numPr>
        <w:spacing w:after="160" w:line="259" w:lineRule="auto"/>
      </w:pPr>
      <w:r>
        <w:t xml:space="preserve">Rules engine might have to be a </w:t>
      </w:r>
      <w:commentRangeStart w:id="786"/>
      <w:commentRangeStart w:id="787"/>
      <w:r>
        <w:t xml:space="preserve">google earth engine </w:t>
      </w:r>
      <w:commentRangeEnd w:id="786"/>
      <w:r>
        <w:rPr>
          <w:rStyle w:val="CommentReference"/>
        </w:rPr>
        <w:commentReference w:id="786"/>
      </w:r>
      <w:commentRangeEnd w:id="787"/>
      <w:r>
        <w:rPr>
          <w:rStyle w:val="CommentReference"/>
        </w:rPr>
        <w:commentReference w:id="787"/>
      </w:r>
      <w:r>
        <w:t xml:space="preserve">or something similar or more flexible. </w:t>
      </w:r>
    </w:p>
    <w:p w14:paraId="374B3C99" w14:textId="77777777" w:rsidR="00253344" w:rsidRDefault="00253344" w:rsidP="00253344">
      <w:pPr>
        <w:pStyle w:val="ListParagraph"/>
        <w:numPr>
          <w:ilvl w:val="0"/>
          <w:numId w:val="12"/>
        </w:numPr>
        <w:spacing w:after="160" w:line="259" w:lineRule="auto"/>
      </w:pPr>
      <w:r>
        <w:t xml:space="preserve">Platform to tie everything together (most important but still TBD) </w:t>
      </w:r>
    </w:p>
    <w:p w14:paraId="5C608123" w14:textId="77777777" w:rsidR="00253344" w:rsidRDefault="00253344" w:rsidP="00253344"/>
    <w:p w14:paraId="7D470775" w14:textId="2A70063D" w:rsidR="00253344" w:rsidRDefault="00253344" w:rsidP="00253344">
      <w:r>
        <w:t xml:space="preserve">The platform </w:t>
      </w:r>
      <w:r w:rsidR="009C7D1E">
        <w:t>must</w:t>
      </w:r>
      <w:r>
        <w:t xml:space="preserve"> allow for the data stewards to do the following:</w:t>
      </w:r>
    </w:p>
    <w:p w14:paraId="28F61B5A" w14:textId="77777777" w:rsidR="00253344" w:rsidRDefault="00253344" w:rsidP="00253344">
      <w:pPr>
        <w:pStyle w:val="ListParagraph"/>
        <w:numPr>
          <w:ilvl w:val="0"/>
          <w:numId w:val="13"/>
        </w:numPr>
        <w:spacing w:after="160" w:line="259" w:lineRule="auto"/>
      </w:pPr>
      <w:r>
        <w:t>Platform must support robust geospatial analysis</w:t>
      </w:r>
    </w:p>
    <w:p w14:paraId="04840B50" w14:textId="77777777" w:rsidR="00253344" w:rsidRDefault="00253344" w:rsidP="00253344">
      <w:pPr>
        <w:pStyle w:val="ListParagraph"/>
        <w:numPr>
          <w:ilvl w:val="0"/>
          <w:numId w:val="13"/>
        </w:numPr>
        <w:spacing w:after="160" w:line="259" w:lineRule="auto"/>
      </w:pPr>
      <w:r>
        <w:t>Data visualization needs to be included in every part of the process (loading, analysis, testing statistical models and algorithms)</w:t>
      </w:r>
    </w:p>
    <w:p w14:paraId="58B2B7B4" w14:textId="6A71C828" w:rsidR="00253344" w:rsidRDefault="00253344" w:rsidP="00253344">
      <w:pPr>
        <w:pStyle w:val="ListParagraph"/>
        <w:numPr>
          <w:ilvl w:val="0"/>
          <w:numId w:val="13"/>
        </w:numPr>
        <w:spacing w:after="160" w:line="259" w:lineRule="auto"/>
      </w:pPr>
      <w:r>
        <w:t xml:space="preserve">Platform </w:t>
      </w:r>
      <w:r w:rsidR="00A77CD4">
        <w:t>must</w:t>
      </w:r>
      <w:r>
        <w:t xml:space="preserve"> be able to ingest/import raw data and allow for tagging and processing of data, adding additional data such as chain of custody, data source information, and other metadata. Some of this should be automated but need flexibility to do manually. Chain of custody should include a quality check</w:t>
      </w:r>
      <w:r w:rsidR="00354DA4">
        <w:t xml:space="preserve">(s) and </w:t>
      </w:r>
      <w:r>
        <w:t>approval</w:t>
      </w:r>
      <w:r w:rsidR="00354DA4">
        <w:t>(</w:t>
      </w:r>
      <w:r>
        <w:t>s</w:t>
      </w:r>
      <w:r w:rsidR="00354DA4">
        <w:t>)</w:t>
      </w:r>
      <w:r>
        <w:t xml:space="preserve"> for upload.</w:t>
      </w:r>
    </w:p>
    <w:p w14:paraId="4869B6FF" w14:textId="3F827CB1" w:rsidR="672554D4" w:rsidRDefault="672554D4" w:rsidP="62A87575">
      <w:pPr>
        <w:pStyle w:val="ListParagraph"/>
        <w:numPr>
          <w:ilvl w:val="0"/>
          <w:numId w:val="13"/>
        </w:numPr>
        <w:spacing w:after="160" w:line="259" w:lineRule="auto"/>
        <w:rPr>
          <w:rFonts w:asciiTheme="minorHAnsi" w:eastAsiaTheme="minorEastAsia" w:hAnsiTheme="minorHAnsi" w:cstheme="minorBidi"/>
        </w:rPr>
      </w:pPr>
      <w:r>
        <w:t xml:space="preserve">Data Quality </w:t>
      </w:r>
      <w:commentRangeStart w:id="788"/>
      <w:r>
        <w:t>Control</w:t>
      </w:r>
      <w:commentRangeEnd w:id="788"/>
      <w:r>
        <w:rPr>
          <w:rStyle w:val="CommentReference"/>
        </w:rPr>
        <w:commentReference w:id="788"/>
      </w:r>
      <w:r>
        <w:t xml:space="preserve"> - ensure consumer expectations and criteria are met.</w:t>
      </w:r>
    </w:p>
    <w:p w14:paraId="5B3E64B5" w14:textId="04AEA401" w:rsidR="00253344" w:rsidRDefault="00253344" w:rsidP="00253344">
      <w:pPr>
        <w:pStyle w:val="ListParagraph"/>
        <w:numPr>
          <w:ilvl w:val="0"/>
          <w:numId w:val="13"/>
        </w:numPr>
        <w:spacing w:after="160" w:line="259" w:lineRule="auto"/>
      </w:pPr>
      <w:r>
        <w:t xml:space="preserve">Platform </w:t>
      </w:r>
      <w:r w:rsidR="00752D4F">
        <w:t>must</w:t>
      </w:r>
      <w:r>
        <w:t xml:space="preserve"> support developing statistics/algorithms/rules to perform analysis on existing reference data and raw data </w:t>
      </w:r>
    </w:p>
    <w:p w14:paraId="03AA5850" w14:textId="77777777" w:rsidR="00253344" w:rsidRDefault="00253344" w:rsidP="00253344">
      <w:pPr>
        <w:pStyle w:val="ListParagraph"/>
        <w:numPr>
          <w:ilvl w:val="0"/>
          <w:numId w:val="13"/>
        </w:numPr>
        <w:spacing w:after="160" w:line="259" w:lineRule="auto"/>
      </w:pPr>
      <w:r>
        <w:t>Tool needs to support manual querying and filtering to curate and aggregate data</w:t>
      </w:r>
    </w:p>
    <w:p w14:paraId="390A9F66" w14:textId="77777777" w:rsidR="00253344" w:rsidRDefault="00253344" w:rsidP="00253344">
      <w:pPr>
        <w:pStyle w:val="ListParagraph"/>
        <w:numPr>
          <w:ilvl w:val="0"/>
          <w:numId w:val="13"/>
        </w:numPr>
        <w:spacing w:after="160" w:line="259" w:lineRule="auto"/>
      </w:pPr>
      <w:r>
        <w:lastRenderedPageBreak/>
        <w:t>Tool needs to support automated data mining and machine learning</w:t>
      </w:r>
    </w:p>
    <w:p w14:paraId="6791D795" w14:textId="77777777" w:rsidR="00253344" w:rsidRDefault="00253344" w:rsidP="00253344">
      <w:pPr>
        <w:pStyle w:val="ListParagraph"/>
        <w:numPr>
          <w:ilvl w:val="0"/>
          <w:numId w:val="13"/>
        </w:numPr>
        <w:spacing w:after="160" w:line="259" w:lineRule="auto"/>
      </w:pPr>
      <w:r>
        <w:t xml:space="preserve">Ability to aggregate and analyze data for some simple quick summaries (counts, averages, quick stats) from the database </w:t>
      </w:r>
    </w:p>
    <w:p w14:paraId="61084C90" w14:textId="77777777" w:rsidR="00253344" w:rsidRDefault="00253344" w:rsidP="00253344">
      <w:pPr>
        <w:pStyle w:val="ListParagraph"/>
        <w:numPr>
          <w:ilvl w:val="0"/>
          <w:numId w:val="13"/>
        </w:numPr>
        <w:spacing w:after="160" w:line="259" w:lineRule="auto"/>
      </w:pPr>
      <w:r>
        <w:t xml:space="preserve">Data unification and joining from multiple data sets to create new datasets and performing spatial and tabular joins </w:t>
      </w:r>
    </w:p>
    <w:p w14:paraId="166E1D90" w14:textId="77777777" w:rsidR="00253344" w:rsidRDefault="00253344" w:rsidP="00253344">
      <w:pPr>
        <w:pStyle w:val="ListParagraph"/>
        <w:numPr>
          <w:ilvl w:val="0"/>
          <w:numId w:val="13"/>
        </w:numPr>
        <w:spacing w:after="160" w:line="259" w:lineRule="auto"/>
      </w:pPr>
      <w:r>
        <w:t>Ability to create and attribute data products (outputs) sets that will be used in various models</w:t>
      </w:r>
    </w:p>
    <w:p w14:paraId="1970CA59" w14:textId="6B5621D1" w:rsidR="00253344" w:rsidRDefault="00253344" w:rsidP="00253344">
      <w:pPr>
        <w:pStyle w:val="ListParagraph"/>
        <w:numPr>
          <w:ilvl w:val="0"/>
          <w:numId w:val="13"/>
        </w:numPr>
        <w:spacing w:after="160" w:line="259" w:lineRule="auto"/>
      </w:pPr>
      <w:r>
        <w:t xml:space="preserve">Analysis tools that </w:t>
      </w:r>
      <w:r w:rsidR="00354DA4">
        <w:t>allow</w:t>
      </w:r>
      <w:r>
        <w:t xml:space="preserve"> for complex statistical framework (building and developing new models)</w:t>
      </w:r>
    </w:p>
    <w:p w14:paraId="170F722E" w14:textId="77777777" w:rsidR="00253344" w:rsidRDefault="00253344" w:rsidP="00253344">
      <w:pPr>
        <w:pStyle w:val="ListParagraph"/>
        <w:numPr>
          <w:ilvl w:val="0"/>
          <w:numId w:val="13"/>
        </w:numPr>
        <w:spacing w:after="160" w:line="259" w:lineRule="auto"/>
      </w:pPr>
      <w:r>
        <w:t xml:space="preserve">The tool includes a “test mode” with data visualization (charts, graphs, maps) to develop and test statistical models and algorithms </w:t>
      </w:r>
    </w:p>
    <w:p w14:paraId="469C0AE1" w14:textId="77777777" w:rsidR="00253344" w:rsidRDefault="00253344" w:rsidP="00253344">
      <w:pPr>
        <w:pStyle w:val="ListParagraph"/>
        <w:numPr>
          <w:ilvl w:val="0"/>
          <w:numId w:val="13"/>
        </w:numPr>
        <w:spacing w:after="160" w:line="259" w:lineRule="auto"/>
      </w:pPr>
      <w:r>
        <w:t>Tool needs to support generating and providing different output types, including customization of outputs</w:t>
      </w:r>
    </w:p>
    <w:p w14:paraId="6B5A2E1B" w14:textId="77777777" w:rsidR="00253344" w:rsidRDefault="00253344" w:rsidP="00253344">
      <w:pPr>
        <w:pStyle w:val="ListParagraph"/>
        <w:numPr>
          <w:ilvl w:val="0"/>
          <w:numId w:val="13"/>
        </w:numPr>
        <w:spacing w:after="160" w:line="259" w:lineRule="auto"/>
      </w:pPr>
      <w:r>
        <w:t xml:space="preserve">Data curation for external users allows for automated decision-making on systems that an organization uses to manage its interactions with customers, </w:t>
      </w:r>
      <w:proofErr w:type="gramStart"/>
      <w:r>
        <w:t>employees</w:t>
      </w:r>
      <w:proofErr w:type="gramEnd"/>
      <w:r>
        <w:t xml:space="preserve"> and suppliers.</w:t>
      </w:r>
    </w:p>
    <w:p w14:paraId="7DA7AFE0" w14:textId="77777777" w:rsidR="00253344" w:rsidRDefault="00253344" w:rsidP="00253344">
      <w:pPr>
        <w:pStyle w:val="ListParagraph"/>
        <w:numPr>
          <w:ilvl w:val="0"/>
          <w:numId w:val="13"/>
        </w:numPr>
        <w:spacing w:after="160" w:line="259" w:lineRule="auto"/>
      </w:pPr>
      <w:r>
        <w:t>The tool should allow for users to perform the above without doing scripting</w:t>
      </w:r>
    </w:p>
    <w:p w14:paraId="25131E23" w14:textId="77777777" w:rsidR="00253344" w:rsidRDefault="00253344" w:rsidP="00253344">
      <w:pPr>
        <w:pStyle w:val="ListParagraph"/>
        <w:numPr>
          <w:ilvl w:val="0"/>
          <w:numId w:val="13"/>
        </w:numPr>
        <w:spacing w:after="160" w:line="259" w:lineRule="auto"/>
      </w:pPr>
      <w:r>
        <w:t>Options to use R Studio server and publish to shiny app</w:t>
      </w:r>
    </w:p>
    <w:p w14:paraId="6977DEA2" w14:textId="77777777" w:rsidR="00253344" w:rsidRDefault="00253344" w:rsidP="00253344">
      <w:pPr>
        <w:pStyle w:val="ListParagraph"/>
        <w:numPr>
          <w:ilvl w:val="0"/>
          <w:numId w:val="13"/>
        </w:numPr>
        <w:spacing w:after="160" w:line="259" w:lineRule="auto"/>
      </w:pPr>
      <w:r>
        <w:t>Options for Python and SQL</w:t>
      </w:r>
    </w:p>
    <w:p w14:paraId="36A4D65A" w14:textId="77777777" w:rsidR="00253344" w:rsidRDefault="00253344" w:rsidP="00253344">
      <w:pPr>
        <w:pStyle w:val="ListParagraph"/>
        <w:numPr>
          <w:ilvl w:val="0"/>
          <w:numId w:val="13"/>
        </w:numPr>
        <w:spacing w:after="160" w:line="259" w:lineRule="auto"/>
      </w:pPr>
      <w:r>
        <w:t>API services</w:t>
      </w:r>
    </w:p>
    <w:p w14:paraId="6CC00AF1" w14:textId="77777777" w:rsidR="00253344" w:rsidRDefault="00253344" w:rsidP="00253344">
      <w:pPr>
        <w:pStyle w:val="ListParagraph"/>
        <w:numPr>
          <w:ilvl w:val="0"/>
          <w:numId w:val="13"/>
        </w:numPr>
        <w:spacing w:after="160" w:line="259" w:lineRule="auto"/>
      </w:pPr>
      <w:r>
        <w:t>Predictive modeling</w:t>
      </w:r>
    </w:p>
    <w:p w14:paraId="073A3258" w14:textId="77777777" w:rsidR="00F56249" w:rsidRDefault="00F56249" w:rsidP="00F56249"/>
    <w:p w14:paraId="6C624A94" w14:textId="6E5B8CDD" w:rsidR="00325D18" w:rsidRPr="007D20EA" w:rsidRDefault="00A91E65" w:rsidP="007D20EA">
      <w:pPr>
        <w:pStyle w:val="ListParagraph"/>
        <w:numPr>
          <w:ilvl w:val="0"/>
          <w:numId w:val="3"/>
        </w:numPr>
        <w:rPr>
          <w:rFonts w:asciiTheme="majorHAnsi" w:eastAsiaTheme="majorEastAsia" w:hAnsiTheme="majorHAnsi" w:cstheme="majorBidi"/>
          <w:color w:val="2F5496" w:themeColor="accent1" w:themeShade="BF"/>
          <w:sz w:val="32"/>
          <w:szCs w:val="32"/>
        </w:rPr>
      </w:pPr>
      <w:r w:rsidRPr="007D20EA">
        <w:rPr>
          <w:rFonts w:asciiTheme="majorHAnsi" w:eastAsiaTheme="majorEastAsia" w:hAnsiTheme="majorHAnsi" w:cstheme="majorBidi"/>
          <w:color w:val="2F5496" w:themeColor="accent1" w:themeShade="BF"/>
          <w:sz w:val="32"/>
          <w:szCs w:val="32"/>
        </w:rPr>
        <w:t>Overview Diagram from Business</w:t>
      </w:r>
    </w:p>
    <w:p w14:paraId="5834ED38" w14:textId="74FEC121" w:rsidR="00A91E65" w:rsidRDefault="00A91E65" w:rsidP="00A91E65">
      <w:pPr>
        <w:rPr>
          <w:rFonts w:asciiTheme="majorHAnsi" w:eastAsiaTheme="majorEastAsia" w:hAnsiTheme="majorHAnsi" w:cstheme="majorBidi"/>
          <w:color w:val="2F5496" w:themeColor="accent1" w:themeShade="BF"/>
          <w:sz w:val="32"/>
          <w:szCs w:val="32"/>
        </w:rPr>
      </w:pPr>
    </w:p>
    <w:p w14:paraId="5BC2A048" w14:textId="77777777" w:rsidR="00617CB6" w:rsidRDefault="00617CB6" w:rsidP="00617CB6">
      <w:pPr>
        <w:widowControl w:val="0"/>
        <w:contextualSpacing/>
        <w:jc w:val="both"/>
      </w:pPr>
      <w:r>
        <w:t>The DSP Hub is a data aggregation platform requested from NRCS SPSD. Their initial diagram:</w:t>
      </w:r>
    </w:p>
    <w:p w14:paraId="548BD441" w14:textId="77777777" w:rsidR="00617CB6" w:rsidRDefault="00617CB6" w:rsidP="00617CB6">
      <w:pPr>
        <w:widowControl w:val="0"/>
        <w:contextualSpacing/>
        <w:jc w:val="both"/>
      </w:pPr>
    </w:p>
    <w:p w14:paraId="135AA33F" w14:textId="77777777" w:rsidR="00617CB6" w:rsidRDefault="00617CB6" w:rsidP="00617CB6">
      <w:pPr>
        <w:widowControl w:val="0"/>
        <w:contextualSpacing/>
        <w:jc w:val="both"/>
      </w:pPr>
      <w:r>
        <w:rPr>
          <w:noProof/>
        </w:rPr>
        <w:drawing>
          <wp:inline distT="0" distB="0" distL="0" distR="0" wp14:anchorId="61AC86A3" wp14:editId="1F7D4B70">
            <wp:extent cx="5943600" cy="3343275"/>
            <wp:effectExtent l="0" t="0" r="0" b="9525"/>
            <wp:docPr id="9877150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735755E" w14:textId="77777777" w:rsidR="00617CB6" w:rsidRDefault="00617CB6" w:rsidP="00617CB6">
      <w:pPr>
        <w:widowControl w:val="0"/>
        <w:contextualSpacing/>
        <w:jc w:val="both"/>
      </w:pPr>
    </w:p>
    <w:p w14:paraId="78E44394" w14:textId="77777777" w:rsidR="00617CB6" w:rsidRPr="00E04AC9" w:rsidRDefault="00617CB6" w:rsidP="00617CB6">
      <w:pPr>
        <w:widowControl w:val="0"/>
        <w:contextualSpacing/>
        <w:jc w:val="both"/>
        <w:rPr>
          <w:i/>
          <w:iCs/>
        </w:rPr>
      </w:pPr>
      <w:r w:rsidRPr="00E04AC9">
        <w:rPr>
          <w:i/>
          <w:iCs/>
        </w:rPr>
        <w:lastRenderedPageBreak/>
        <w:t>Diagram from: Idea Document – Dynamic Soil Properties (DSP) and Soil Health (SH)</w:t>
      </w:r>
    </w:p>
    <w:p w14:paraId="680179F4" w14:textId="77777777" w:rsidR="00617CB6" w:rsidRDefault="00617CB6" w:rsidP="00617CB6">
      <w:pPr>
        <w:widowControl w:val="0"/>
        <w:contextualSpacing/>
        <w:jc w:val="both"/>
      </w:pPr>
    </w:p>
    <w:p w14:paraId="1BB062C7" w14:textId="77777777" w:rsidR="00617CB6" w:rsidRDefault="00617CB6" w:rsidP="00617CB6">
      <w:pPr>
        <w:widowControl w:val="0"/>
        <w:contextualSpacing/>
        <w:jc w:val="both"/>
      </w:pPr>
    </w:p>
    <w:p w14:paraId="58CA3DAA" w14:textId="3FCD1951" w:rsidR="00617CB6" w:rsidRDefault="00617CB6" w:rsidP="00617CB6">
      <w:pPr>
        <w:widowControl w:val="0"/>
        <w:contextualSpacing/>
        <w:jc w:val="both"/>
      </w:pPr>
      <w:r>
        <w:t xml:space="preserve">The DSP hub requires a database platform, </w:t>
      </w:r>
      <w:r w:rsidR="00427D5B">
        <w:t>a library of reference files, and</w:t>
      </w:r>
      <w:r>
        <w:t xml:space="preserve"> data mart capabilities.</w:t>
      </w:r>
      <w:r w:rsidR="00427D5B">
        <w:t xml:space="preserve"> Integral to the </w:t>
      </w:r>
      <w:r w:rsidR="006F4320">
        <w:t>DSP hub is validation of data as authoritative</w:t>
      </w:r>
      <w:r w:rsidR="001E647E">
        <w:t xml:space="preserve"> along with documentation on the lineage of the data</w:t>
      </w:r>
      <w:r w:rsidR="00D91799">
        <w:t>, information, and report.</w:t>
      </w:r>
    </w:p>
    <w:p w14:paraId="6C4407C5" w14:textId="08EB0948" w:rsidR="00A91E65" w:rsidRDefault="00A91E65" w:rsidP="00A91E65">
      <w:pPr>
        <w:rPr>
          <w:rFonts w:asciiTheme="majorHAnsi" w:eastAsiaTheme="majorEastAsia" w:hAnsiTheme="majorHAnsi" w:cstheme="majorBidi"/>
          <w:color w:val="2F5496" w:themeColor="accent1" w:themeShade="BF"/>
          <w:sz w:val="32"/>
          <w:szCs w:val="32"/>
        </w:rPr>
      </w:pPr>
    </w:p>
    <w:p w14:paraId="3BCFB43F" w14:textId="77777777" w:rsidR="00A91E65" w:rsidRPr="00A91E65" w:rsidRDefault="00A91E65" w:rsidP="00A91E65">
      <w:pPr>
        <w:rPr>
          <w:rFonts w:asciiTheme="majorHAnsi" w:eastAsiaTheme="majorEastAsia" w:hAnsiTheme="majorHAnsi" w:cstheme="majorBidi"/>
          <w:color w:val="2F5496" w:themeColor="accent1" w:themeShade="BF"/>
          <w:sz w:val="32"/>
          <w:szCs w:val="32"/>
        </w:rPr>
      </w:pPr>
    </w:p>
    <w:p w14:paraId="2B8260A3" w14:textId="0246C9CA" w:rsidR="00B67089" w:rsidRDefault="004A1BF6" w:rsidP="007D20EA">
      <w:pPr>
        <w:pStyle w:val="Heading1"/>
        <w:numPr>
          <w:ilvl w:val="0"/>
          <w:numId w:val="3"/>
        </w:numPr>
      </w:pPr>
      <w:bookmarkStart w:id="789" w:name="_Toc60772338"/>
      <w:bookmarkStart w:id="790" w:name="_Toc60772408"/>
      <w:bookmarkStart w:id="791" w:name="_Toc61955657"/>
      <w:r>
        <w:t>Proposed Future State</w:t>
      </w:r>
      <w:r w:rsidR="00D23AA4">
        <w:t xml:space="preserve"> – Short-Term 3-6 Months</w:t>
      </w:r>
      <w:bookmarkEnd w:id="789"/>
      <w:bookmarkEnd w:id="790"/>
      <w:bookmarkEnd w:id="791"/>
    </w:p>
    <w:p w14:paraId="532C5168" w14:textId="77777777" w:rsidR="00AD45F9" w:rsidRDefault="00AD45F9" w:rsidP="00AD45F9">
      <w:pPr>
        <w:widowControl w:val="0"/>
        <w:contextualSpacing/>
        <w:jc w:val="both"/>
      </w:pPr>
      <w:r>
        <w:t>For the three-to-six-month timeframe there are two options being considered:</w:t>
      </w:r>
    </w:p>
    <w:p w14:paraId="663BF57F" w14:textId="77777777" w:rsidR="00AD45F9" w:rsidRDefault="00AD45F9" w:rsidP="00AD45F9">
      <w:pPr>
        <w:widowControl w:val="0"/>
        <w:contextualSpacing/>
        <w:jc w:val="both"/>
      </w:pPr>
    </w:p>
    <w:p w14:paraId="2545E680" w14:textId="77777777" w:rsidR="00AD45F9" w:rsidRDefault="00AD45F9" w:rsidP="00AD45F9">
      <w:pPr>
        <w:pStyle w:val="Heading3"/>
        <w:numPr>
          <w:ilvl w:val="0"/>
          <w:numId w:val="14"/>
        </w:numPr>
      </w:pPr>
      <w:bookmarkStart w:id="792" w:name="_Toc59121547"/>
      <w:bookmarkStart w:id="793" w:name="_Toc60772339"/>
      <w:bookmarkStart w:id="794" w:name="_Toc60772409"/>
      <w:bookmarkStart w:id="795" w:name="_Toc61955658"/>
      <w:r>
        <w:t>SQL Server 2019</w:t>
      </w:r>
      <w:bookmarkEnd w:id="792"/>
      <w:bookmarkEnd w:id="793"/>
      <w:bookmarkEnd w:id="794"/>
      <w:bookmarkEnd w:id="795"/>
    </w:p>
    <w:p w14:paraId="05A87C6B" w14:textId="77777777" w:rsidR="00AD45F9" w:rsidRDefault="00AD45F9" w:rsidP="00AD45F9">
      <w:pPr>
        <w:pStyle w:val="ListParagraph"/>
        <w:widowControl w:val="0"/>
        <w:numPr>
          <w:ilvl w:val="1"/>
          <w:numId w:val="14"/>
        </w:numPr>
        <w:jc w:val="both"/>
      </w:pPr>
      <w:r>
        <w:t>Environment considerations</w:t>
      </w:r>
    </w:p>
    <w:p w14:paraId="2BB9C607" w14:textId="5800E619" w:rsidR="00AD45F9" w:rsidRDefault="00AD45F9" w:rsidP="00AD45F9">
      <w:pPr>
        <w:pStyle w:val="ListParagraph"/>
        <w:widowControl w:val="0"/>
        <w:numPr>
          <w:ilvl w:val="2"/>
          <w:numId w:val="14"/>
        </w:numPr>
        <w:jc w:val="both"/>
      </w:pPr>
      <w:r>
        <w:t>Strong support with DSO/PSO team</w:t>
      </w:r>
      <w:r w:rsidR="12124B0D">
        <w:t>, with need to get additional direction on cloud-based solution with migration strategy</w:t>
      </w:r>
      <w:r w:rsidR="22FA6D89">
        <w:t xml:space="preserve"> and feasibility</w:t>
      </w:r>
    </w:p>
    <w:p w14:paraId="10EEB404" w14:textId="77777777" w:rsidR="00AD45F9" w:rsidRDefault="00AD45F9" w:rsidP="00AD45F9">
      <w:pPr>
        <w:pStyle w:val="ListParagraph"/>
        <w:widowControl w:val="0"/>
        <w:numPr>
          <w:ilvl w:val="2"/>
          <w:numId w:val="14"/>
        </w:numPr>
        <w:jc w:val="both"/>
      </w:pPr>
      <w:r>
        <w:t>Currently loaded on a Soils Development Server provisioned with 2 TB of storage capacity</w:t>
      </w:r>
    </w:p>
    <w:p w14:paraId="73D1A640" w14:textId="597DC0B1" w:rsidR="742223A0" w:rsidRDefault="742223A0" w:rsidP="1F15B5D5">
      <w:pPr>
        <w:pStyle w:val="ListParagraph"/>
        <w:numPr>
          <w:ilvl w:val="2"/>
          <w:numId w:val="14"/>
        </w:numPr>
        <w:jc w:val="both"/>
      </w:pPr>
      <w:r>
        <w:t xml:space="preserve">Need to consider an order of magnitude jump in storage needed over a few months as data sources are brought in and as data stewards start creating </w:t>
      </w:r>
      <w:r w:rsidR="70CE816F">
        <w:t xml:space="preserve">model </w:t>
      </w:r>
      <w:r>
        <w:t>versions</w:t>
      </w:r>
      <w:r w:rsidR="1987A5F3">
        <w:t>, logic used to create the model is recorded,</w:t>
      </w:r>
      <w:r>
        <w:t xml:space="preserve"> and </w:t>
      </w:r>
      <w:r w:rsidR="6781B6FC">
        <w:t>to run</w:t>
      </w:r>
      <w:r>
        <w:t xml:space="preserve"> statisti</w:t>
      </w:r>
      <w:r w:rsidR="1DDE43EF">
        <w:t xml:space="preserve">cal </w:t>
      </w:r>
      <w:r>
        <w:t>models</w:t>
      </w:r>
    </w:p>
    <w:p w14:paraId="307CBD25" w14:textId="77777777" w:rsidR="00AD45F9" w:rsidRDefault="00AD45F9" w:rsidP="00AD45F9">
      <w:pPr>
        <w:pStyle w:val="ListParagraph"/>
        <w:widowControl w:val="0"/>
        <w:numPr>
          <w:ilvl w:val="2"/>
          <w:numId w:val="14"/>
        </w:numPr>
        <w:jc w:val="both"/>
      </w:pPr>
      <w:r>
        <w:t>ESRI ArcGIS available to augment SQL Server spatial capabilities</w:t>
      </w:r>
    </w:p>
    <w:p w14:paraId="1CD54411" w14:textId="64994D48" w:rsidR="0001EED1" w:rsidRDefault="00AD45F9">
      <w:pPr>
        <w:pStyle w:val="ListParagraph"/>
        <w:numPr>
          <w:ilvl w:val="3"/>
          <w:numId w:val="14"/>
        </w:numPr>
        <w:pPrChange w:id="796" w:author="Heather Baumgartner (TSPi)" w:date="2021-01-05T18:20:00Z">
          <w:pPr>
            <w:pStyle w:val="ListParagraph"/>
            <w:numPr>
              <w:ilvl w:val="2"/>
              <w:numId w:val="14"/>
            </w:numPr>
            <w:ind w:left="1800" w:hanging="360"/>
          </w:pPr>
        </w:pPrChange>
      </w:pPr>
      <w:r w:rsidRPr="1F15B5D5">
        <w:rPr>
          <w:rFonts w:eastAsia="Times New Roman"/>
        </w:rPr>
        <w:t>Established SQL Server CI/CD pipeline process</w:t>
      </w:r>
    </w:p>
    <w:p w14:paraId="54C299EB" w14:textId="77777777" w:rsidR="00AD45F9" w:rsidRDefault="00AD45F9" w:rsidP="00AD45F9">
      <w:pPr>
        <w:pStyle w:val="ListParagraph"/>
        <w:numPr>
          <w:ilvl w:val="1"/>
          <w:numId w:val="14"/>
        </w:numPr>
        <w:contextualSpacing w:val="0"/>
        <w:rPr>
          <w:rFonts w:eastAsia="Times New Roman"/>
        </w:rPr>
      </w:pPr>
      <w:r>
        <w:rPr>
          <w:rFonts w:eastAsia="Times New Roman"/>
        </w:rPr>
        <w:t>Technical considerations</w:t>
      </w:r>
    </w:p>
    <w:p w14:paraId="4897B14D" w14:textId="77777777" w:rsidR="00AD45F9" w:rsidRDefault="00AD45F9" w:rsidP="00AD45F9">
      <w:pPr>
        <w:pStyle w:val="ListParagraph"/>
        <w:numPr>
          <w:ilvl w:val="2"/>
          <w:numId w:val="14"/>
        </w:numPr>
        <w:contextualSpacing w:val="0"/>
        <w:rPr>
          <w:rFonts w:eastAsia="Times New Roman"/>
        </w:rPr>
      </w:pPr>
      <w:r w:rsidRPr="1F15B5D5">
        <w:rPr>
          <w:rFonts w:eastAsia="Times New Roman"/>
        </w:rPr>
        <w:t>Extensive list of services and support including:</w:t>
      </w:r>
    </w:p>
    <w:p w14:paraId="7E79A425" w14:textId="77777777" w:rsidR="00AD45F9" w:rsidRDefault="00AD45F9" w:rsidP="00AD45F9">
      <w:pPr>
        <w:pStyle w:val="ListParagraph"/>
        <w:numPr>
          <w:ilvl w:val="3"/>
          <w:numId w:val="14"/>
        </w:numPr>
        <w:contextualSpacing w:val="0"/>
        <w:rPr>
          <w:rFonts w:eastAsia="Times New Roman"/>
        </w:rPr>
      </w:pPr>
      <w:r>
        <w:rPr>
          <w:rFonts w:eastAsia="Times New Roman"/>
        </w:rPr>
        <w:t xml:space="preserve">Data warehousing support and </w:t>
      </w:r>
      <w:proofErr w:type="spellStart"/>
      <w:r>
        <w:rPr>
          <w:rFonts w:eastAsia="Times New Roman"/>
        </w:rPr>
        <w:t>columnstore</w:t>
      </w:r>
      <w:proofErr w:type="spellEnd"/>
      <w:r>
        <w:rPr>
          <w:rFonts w:eastAsia="Times New Roman"/>
        </w:rPr>
        <w:t xml:space="preserve"> indexing</w:t>
      </w:r>
    </w:p>
    <w:p w14:paraId="1B9B2318" w14:textId="7008BFF9" w:rsidR="00AD45F9" w:rsidRDefault="00AD45F9" w:rsidP="00AD45F9">
      <w:pPr>
        <w:pStyle w:val="ListParagraph"/>
        <w:numPr>
          <w:ilvl w:val="3"/>
          <w:numId w:val="14"/>
        </w:numPr>
        <w:contextualSpacing w:val="0"/>
        <w:rPr>
          <w:rFonts w:eastAsia="Times New Roman"/>
        </w:rPr>
      </w:pPr>
      <w:r w:rsidRPr="1F15B5D5">
        <w:rPr>
          <w:rFonts w:eastAsia="Times New Roman"/>
        </w:rPr>
        <w:t xml:space="preserve">Machine Learning Services with support for Python and </w:t>
      </w:r>
      <w:r w:rsidR="7B03F305" w:rsidRPr="1F15B5D5">
        <w:rPr>
          <w:rFonts w:eastAsia="Times New Roman"/>
        </w:rPr>
        <w:t>R</w:t>
      </w:r>
    </w:p>
    <w:p w14:paraId="299E08BE" w14:textId="77777777" w:rsidR="00AD45F9" w:rsidRDefault="00AD45F9" w:rsidP="00AD45F9">
      <w:pPr>
        <w:pStyle w:val="ListParagraph"/>
        <w:numPr>
          <w:ilvl w:val="3"/>
          <w:numId w:val="14"/>
        </w:numPr>
        <w:contextualSpacing w:val="0"/>
        <w:rPr>
          <w:rFonts w:eastAsia="Times New Roman"/>
        </w:rPr>
      </w:pPr>
      <w:r>
        <w:rPr>
          <w:rFonts w:eastAsia="Times New Roman"/>
        </w:rPr>
        <w:t>Analysis Services</w:t>
      </w:r>
    </w:p>
    <w:p w14:paraId="2EC21D44" w14:textId="77777777" w:rsidR="00AD45F9" w:rsidRDefault="00AD45F9" w:rsidP="00AD45F9">
      <w:pPr>
        <w:pStyle w:val="ListParagraph"/>
        <w:numPr>
          <w:ilvl w:val="3"/>
          <w:numId w:val="14"/>
        </w:numPr>
        <w:contextualSpacing w:val="0"/>
        <w:rPr>
          <w:rFonts w:eastAsia="Times New Roman"/>
        </w:rPr>
      </w:pPr>
      <w:r>
        <w:rPr>
          <w:rFonts w:eastAsia="Times New Roman"/>
        </w:rPr>
        <w:t>Integration Services (ETL via SSIS)</w:t>
      </w:r>
    </w:p>
    <w:p w14:paraId="67E9950A" w14:textId="77777777" w:rsidR="00AD45F9" w:rsidRDefault="00AD45F9" w:rsidP="00AD45F9">
      <w:pPr>
        <w:pStyle w:val="ListParagraph"/>
        <w:numPr>
          <w:ilvl w:val="3"/>
          <w:numId w:val="14"/>
        </w:numPr>
        <w:contextualSpacing w:val="0"/>
        <w:rPr>
          <w:rFonts w:eastAsia="Times New Roman"/>
        </w:rPr>
      </w:pPr>
      <w:r>
        <w:rPr>
          <w:rFonts w:eastAsia="Times New Roman"/>
        </w:rPr>
        <w:t>Master Data Services</w:t>
      </w:r>
    </w:p>
    <w:p w14:paraId="07078A96" w14:textId="77777777" w:rsidR="00AD45F9" w:rsidRDefault="00AD45F9" w:rsidP="00AD45F9">
      <w:pPr>
        <w:pStyle w:val="ListParagraph"/>
        <w:numPr>
          <w:ilvl w:val="3"/>
          <w:numId w:val="14"/>
        </w:numPr>
        <w:contextualSpacing w:val="0"/>
        <w:rPr>
          <w:rFonts w:eastAsia="Times New Roman"/>
        </w:rPr>
      </w:pPr>
      <w:r w:rsidRPr="1F15B5D5">
        <w:rPr>
          <w:rFonts w:eastAsia="Times New Roman"/>
        </w:rPr>
        <w:t>Data Quality Services</w:t>
      </w:r>
    </w:p>
    <w:p w14:paraId="12B23160" w14:textId="763740A1" w:rsidR="55A699B4" w:rsidRDefault="55A699B4" w:rsidP="1F15B5D5">
      <w:pPr>
        <w:pStyle w:val="ListParagraph"/>
        <w:numPr>
          <w:ilvl w:val="3"/>
          <w:numId w:val="14"/>
        </w:numPr>
      </w:pPr>
      <w:r w:rsidRPr="1F15B5D5">
        <w:rPr>
          <w:rFonts w:eastAsia="Times New Roman"/>
        </w:rPr>
        <w:t>Time-series</w:t>
      </w:r>
    </w:p>
    <w:p w14:paraId="6A3B58C4" w14:textId="0C25C207" w:rsidR="55A699B4" w:rsidRDefault="55A699B4" w:rsidP="1F15B5D5">
      <w:pPr>
        <w:pStyle w:val="ListParagraph"/>
        <w:numPr>
          <w:ilvl w:val="3"/>
          <w:numId w:val="14"/>
        </w:numPr>
      </w:pPr>
      <w:r w:rsidRPr="1F15B5D5">
        <w:rPr>
          <w:rFonts w:eastAsia="Times New Roman"/>
        </w:rPr>
        <w:t>Spatial datatypes</w:t>
      </w:r>
    </w:p>
    <w:p w14:paraId="475C49D3" w14:textId="77777777" w:rsidR="00AD45F9" w:rsidRDefault="00AD45F9" w:rsidP="00AD45F9">
      <w:pPr>
        <w:pStyle w:val="ListParagraph"/>
        <w:numPr>
          <w:ilvl w:val="2"/>
          <w:numId w:val="14"/>
        </w:numPr>
        <w:contextualSpacing w:val="0"/>
        <w:rPr>
          <w:rFonts w:eastAsia="Times New Roman"/>
        </w:rPr>
      </w:pPr>
      <w:r w:rsidRPr="1F15B5D5">
        <w:rPr>
          <w:rFonts w:eastAsia="Times New Roman"/>
        </w:rPr>
        <w:t>Security capabilities</w:t>
      </w:r>
    </w:p>
    <w:p w14:paraId="3A88F95F" w14:textId="77777777" w:rsidR="00AD45F9" w:rsidRDefault="00AD45F9" w:rsidP="00AD45F9">
      <w:pPr>
        <w:pStyle w:val="ListParagraph"/>
        <w:numPr>
          <w:ilvl w:val="2"/>
          <w:numId w:val="14"/>
        </w:numPr>
        <w:contextualSpacing w:val="0"/>
        <w:rPr>
          <w:rFonts w:eastAsia="Times New Roman"/>
        </w:rPr>
      </w:pPr>
      <w:r w:rsidRPr="1F15B5D5">
        <w:rPr>
          <w:rFonts w:eastAsia="Times New Roman"/>
        </w:rPr>
        <w:t>Fault-tolerance capabilities</w:t>
      </w:r>
    </w:p>
    <w:p w14:paraId="33D3838F" w14:textId="77777777" w:rsidR="00AD45F9" w:rsidRDefault="00AD45F9" w:rsidP="00AD45F9">
      <w:pPr>
        <w:pStyle w:val="ListParagraph"/>
        <w:numPr>
          <w:ilvl w:val="2"/>
          <w:numId w:val="14"/>
        </w:numPr>
        <w:contextualSpacing w:val="0"/>
        <w:rPr>
          <w:rFonts w:eastAsia="Times New Roman"/>
        </w:rPr>
      </w:pPr>
      <w:r w:rsidRPr="1F15B5D5">
        <w:rPr>
          <w:rFonts w:eastAsia="Times New Roman"/>
        </w:rPr>
        <w:t>Management toolsets</w:t>
      </w:r>
    </w:p>
    <w:p w14:paraId="546ADAD1" w14:textId="77777777" w:rsidR="00AD45F9" w:rsidRDefault="00AD45F9" w:rsidP="00AD45F9">
      <w:pPr>
        <w:pStyle w:val="ListParagraph"/>
        <w:numPr>
          <w:ilvl w:val="2"/>
          <w:numId w:val="14"/>
        </w:numPr>
        <w:contextualSpacing w:val="0"/>
        <w:rPr>
          <w:rFonts w:eastAsia="Times New Roman"/>
        </w:rPr>
      </w:pPr>
      <w:r w:rsidRPr="1F15B5D5">
        <w:rPr>
          <w:rFonts w:eastAsia="Times New Roman"/>
        </w:rPr>
        <w:t>Development toolsets</w:t>
      </w:r>
    </w:p>
    <w:p w14:paraId="2806FC9C" w14:textId="2BFD37BD" w:rsidR="517E55D5" w:rsidRDefault="517E55D5">
      <w:pPr>
        <w:pStyle w:val="ListParagraph"/>
        <w:numPr>
          <w:ilvl w:val="2"/>
          <w:numId w:val="14"/>
        </w:numPr>
      </w:pPr>
      <w:r w:rsidRPr="1F15B5D5">
        <w:rPr>
          <w:rFonts w:eastAsia="Times New Roman"/>
        </w:rPr>
        <w:t>No cloud migration strategy “lift and shift” currently exists</w:t>
      </w:r>
    </w:p>
    <w:p w14:paraId="082EF9F6" w14:textId="3F78F1C9" w:rsidR="1B9B0FB3" w:rsidRDefault="1B9B0FB3">
      <w:pPr>
        <w:pStyle w:val="ListParagraph"/>
        <w:numPr>
          <w:ilvl w:val="3"/>
          <w:numId w:val="14"/>
        </w:numPr>
        <w:rPr>
          <w:rFonts w:asciiTheme="minorHAnsi" w:eastAsiaTheme="minorEastAsia" w:hAnsiTheme="minorHAnsi" w:cstheme="minorBidi"/>
        </w:rPr>
        <w:pPrChange w:id="797" w:author="Heather Baumgartner (TSPi)" w:date="2020-12-28T23:15:00Z">
          <w:pPr>
            <w:pStyle w:val="ListParagraph"/>
            <w:numPr>
              <w:ilvl w:val="2"/>
              <w:numId w:val="14"/>
            </w:numPr>
            <w:ind w:left="1800" w:hanging="360"/>
          </w:pPr>
        </w:pPrChange>
      </w:pPr>
      <w:r w:rsidRPr="1F15B5D5">
        <w:rPr>
          <w:rFonts w:eastAsia="Times New Roman"/>
        </w:rPr>
        <w:t xml:space="preserve">To stay on SQL Server, the cloud option would need to be Azure Synapse with spatial extensions because it supports R Services (timeframe consideration: Azure and its applications on Azure are not yet </w:t>
      </w:r>
      <w:r w:rsidR="55D97AC9" w:rsidRPr="3C35BD49">
        <w:rPr>
          <w:rFonts w:eastAsia="Times New Roman"/>
        </w:rPr>
        <w:t>platform</w:t>
      </w:r>
      <w:r w:rsidRPr="3C35BD49">
        <w:rPr>
          <w:rFonts w:eastAsia="Times New Roman"/>
        </w:rPr>
        <w:t xml:space="preserve"> </w:t>
      </w:r>
      <w:proofErr w:type="spellStart"/>
      <w:r w:rsidRPr="1F15B5D5">
        <w:rPr>
          <w:rFonts w:eastAsia="Times New Roman"/>
        </w:rPr>
        <w:t>ATO’d</w:t>
      </w:r>
      <w:proofErr w:type="spellEnd"/>
      <w:r w:rsidRPr="1F15B5D5">
        <w:rPr>
          <w:rFonts w:eastAsia="Times New Roman"/>
        </w:rPr>
        <w:t>)</w:t>
      </w:r>
    </w:p>
    <w:p w14:paraId="225963E9" w14:textId="77777777" w:rsidR="00AD45F9" w:rsidRDefault="00AD45F9" w:rsidP="00AD45F9">
      <w:pPr>
        <w:pStyle w:val="ListParagraph"/>
        <w:widowControl w:val="0"/>
        <w:jc w:val="both"/>
      </w:pPr>
    </w:p>
    <w:p w14:paraId="5A5AAF45" w14:textId="77777777" w:rsidR="00AD45F9" w:rsidRDefault="00AD45F9" w:rsidP="00AD45F9">
      <w:pPr>
        <w:pStyle w:val="Heading3"/>
        <w:numPr>
          <w:ilvl w:val="0"/>
          <w:numId w:val="14"/>
        </w:numPr>
      </w:pPr>
      <w:bookmarkStart w:id="798" w:name="_Toc59121548"/>
      <w:bookmarkStart w:id="799" w:name="_Toc60772340"/>
      <w:bookmarkStart w:id="800" w:name="_Toc60772410"/>
      <w:bookmarkStart w:id="801" w:name="_Toc61955659"/>
      <w:r>
        <w:t>PostgreSQL with PostGIS</w:t>
      </w:r>
      <w:bookmarkEnd w:id="798"/>
      <w:bookmarkEnd w:id="799"/>
      <w:bookmarkEnd w:id="800"/>
      <w:bookmarkEnd w:id="801"/>
    </w:p>
    <w:p w14:paraId="6402CACC" w14:textId="0AD27B29" w:rsidR="00AD45F9" w:rsidRDefault="00AD45F9" w:rsidP="00AD45F9">
      <w:pPr>
        <w:widowControl w:val="0"/>
        <w:jc w:val="both"/>
      </w:pPr>
      <w:r>
        <w:t xml:space="preserve">Business has requested consideration of PostgreSQL with the accompanying PostGIS spatial package. PostgreSQL and PostGIS are open-source software (SW) applications. PostgreSQL and PostGIS have better </w:t>
      </w:r>
      <w:r>
        <w:lastRenderedPageBreak/>
        <w:t xml:space="preserve">spatial capabilities compared to SQL Server without ESRI ArcGIS. Additional detail on capabilities and differences with be added in future versions of the DSP Hub AoA. </w:t>
      </w:r>
    </w:p>
    <w:p w14:paraId="5A2AE10E" w14:textId="77777777" w:rsidR="00AD45F9" w:rsidRDefault="00AD45F9" w:rsidP="00AD45F9">
      <w:pPr>
        <w:widowControl w:val="0"/>
        <w:jc w:val="both"/>
      </w:pPr>
    </w:p>
    <w:p w14:paraId="3A08B3F9" w14:textId="5428C4DD" w:rsidR="00AD45F9" w:rsidRDefault="00AD45F9" w:rsidP="00AD45F9">
      <w:pPr>
        <w:widowControl w:val="0"/>
        <w:jc w:val="both"/>
      </w:pPr>
      <w:r>
        <w:t xml:space="preserve">The TSPi team met with the FPAC DSO/POS team about investigative work with PostgreSQL and PostGIS for the DSP Hub project. </w:t>
      </w:r>
      <w:r w:rsidR="1C286464">
        <w:t xml:space="preserve">VMs can be provided, but </w:t>
      </w:r>
      <w:r w:rsidR="11D30290">
        <w:t>t</w:t>
      </w:r>
      <w:r>
        <w:t>he following cautions on the use of PostgreSQL with PostGIS in the DISC environ</w:t>
      </w:r>
      <w:r w:rsidR="5BDFEE8C">
        <w:t>ment</w:t>
      </w:r>
      <w:r>
        <w:t xml:space="preserve"> included:</w:t>
      </w:r>
    </w:p>
    <w:p w14:paraId="7AED21C8" w14:textId="33DDA598" w:rsidR="00AD45F9" w:rsidRDefault="5EDE6861" w:rsidP="00AD45F9">
      <w:pPr>
        <w:pStyle w:val="ListParagraph"/>
        <w:numPr>
          <w:ilvl w:val="0"/>
          <w:numId w:val="15"/>
        </w:numPr>
        <w:contextualSpacing w:val="0"/>
        <w:rPr>
          <w:rFonts w:eastAsia="Times New Roman"/>
        </w:rPr>
      </w:pPr>
      <w:r w:rsidRPr="3C35BD49">
        <w:rPr>
          <w:rFonts w:eastAsia="Times New Roman"/>
        </w:rPr>
        <w:t xml:space="preserve">Platform </w:t>
      </w:r>
      <w:r w:rsidR="00AD45F9">
        <w:rPr>
          <w:rFonts w:eastAsia="Times New Roman"/>
        </w:rPr>
        <w:t>ATO complications and possible time extension</w:t>
      </w:r>
    </w:p>
    <w:p w14:paraId="7635FD0C" w14:textId="02480D85" w:rsidR="00AD45F9" w:rsidRDefault="00AD45F9" w:rsidP="00AD45F9">
      <w:pPr>
        <w:pStyle w:val="ListParagraph"/>
        <w:numPr>
          <w:ilvl w:val="0"/>
          <w:numId w:val="15"/>
        </w:numPr>
        <w:contextualSpacing w:val="0"/>
        <w:rPr>
          <w:rFonts w:eastAsia="Times New Roman"/>
        </w:rPr>
      </w:pPr>
      <w:r w:rsidRPr="3C35BD49">
        <w:rPr>
          <w:rFonts w:eastAsia="Times New Roman"/>
        </w:rPr>
        <w:t xml:space="preserve">Security </w:t>
      </w:r>
      <w:r w:rsidR="65F429D0" w:rsidRPr="3C35BD49">
        <w:rPr>
          <w:rFonts w:eastAsia="Times New Roman"/>
        </w:rPr>
        <w:t xml:space="preserve">requires </w:t>
      </w:r>
      <w:r w:rsidRPr="3C35BD49">
        <w:rPr>
          <w:rFonts w:eastAsia="Times New Roman"/>
        </w:rPr>
        <w:t>additional work</w:t>
      </w:r>
      <w:r w:rsidR="13889A27" w:rsidRPr="3C35BD49">
        <w:rPr>
          <w:rFonts w:eastAsia="Times New Roman"/>
        </w:rPr>
        <w:t xml:space="preserve"> and is a risk to the team and department developing the software</w:t>
      </w:r>
    </w:p>
    <w:p w14:paraId="2C57FA28" w14:textId="79151330" w:rsidR="00AD45F9" w:rsidRDefault="6E5391AC" w:rsidP="00AD45F9">
      <w:pPr>
        <w:pStyle w:val="ListParagraph"/>
        <w:numPr>
          <w:ilvl w:val="0"/>
          <w:numId w:val="15"/>
        </w:numPr>
        <w:contextualSpacing w:val="0"/>
        <w:rPr>
          <w:rFonts w:eastAsia="Times New Roman"/>
        </w:rPr>
      </w:pPr>
      <w:r w:rsidRPr="3C35BD49">
        <w:rPr>
          <w:rFonts w:eastAsia="Times New Roman"/>
        </w:rPr>
        <w:t>Patching is not provided</w:t>
      </w:r>
    </w:p>
    <w:p w14:paraId="1039BE42" w14:textId="4D4E9B55" w:rsidR="00AD45F9" w:rsidRDefault="00AD45F9" w:rsidP="00AD45F9">
      <w:pPr>
        <w:pStyle w:val="ListParagraph"/>
        <w:numPr>
          <w:ilvl w:val="0"/>
          <w:numId w:val="15"/>
        </w:numPr>
        <w:contextualSpacing w:val="0"/>
      </w:pPr>
      <w:r w:rsidRPr="1F15B5D5">
        <w:rPr>
          <w:rFonts w:eastAsia="Times New Roman"/>
        </w:rPr>
        <w:t>Support and internal expertise</w:t>
      </w:r>
      <w:r w:rsidR="48ED426B" w:rsidRPr="1F15B5D5">
        <w:rPr>
          <w:rFonts w:eastAsia="Times New Roman"/>
        </w:rPr>
        <w:t xml:space="preserve"> </w:t>
      </w:r>
      <w:proofErr w:type="gramStart"/>
      <w:r w:rsidR="48ED426B" w:rsidRPr="1F15B5D5">
        <w:rPr>
          <w:rFonts w:eastAsia="Times New Roman"/>
        </w:rPr>
        <w:t>is</w:t>
      </w:r>
      <w:proofErr w:type="gramEnd"/>
      <w:r w:rsidR="48ED426B" w:rsidRPr="1F15B5D5">
        <w:rPr>
          <w:rFonts w:eastAsia="Times New Roman"/>
        </w:rPr>
        <w:t xml:space="preserve"> not provided by DSO/PSO</w:t>
      </w:r>
    </w:p>
    <w:p w14:paraId="3100BF8A" w14:textId="0E681AC9" w:rsidR="00AD45F9" w:rsidRDefault="48ED426B" w:rsidP="00AD45F9">
      <w:pPr>
        <w:pStyle w:val="ListParagraph"/>
        <w:numPr>
          <w:ilvl w:val="0"/>
          <w:numId w:val="15"/>
        </w:numPr>
        <w:contextualSpacing w:val="0"/>
        <w:rPr>
          <w:rFonts w:eastAsia="Times New Roman"/>
        </w:rPr>
      </w:pPr>
      <w:r w:rsidRPr="1F15B5D5">
        <w:rPr>
          <w:rFonts w:eastAsia="Times New Roman"/>
        </w:rPr>
        <w:t>Performance monitoring is not provided</w:t>
      </w:r>
    </w:p>
    <w:p w14:paraId="59FE51C3" w14:textId="5708AF32" w:rsidR="4497715E" w:rsidRDefault="4497715E" w:rsidP="3C35BD49">
      <w:pPr>
        <w:pStyle w:val="ListParagraph"/>
        <w:numPr>
          <w:ilvl w:val="0"/>
          <w:numId w:val="15"/>
        </w:numPr>
      </w:pPr>
      <w:r w:rsidRPr="3C35BD49">
        <w:rPr>
          <w:rFonts w:eastAsia="Times New Roman"/>
        </w:rPr>
        <w:t>Backups are not provided</w:t>
      </w:r>
      <w:r w:rsidR="7F1EF0B2" w:rsidRPr="3C35BD49">
        <w:rPr>
          <w:rFonts w:eastAsia="Times New Roman"/>
        </w:rPr>
        <w:t>, including PostgreSQL w/ESRI</w:t>
      </w:r>
    </w:p>
    <w:p w14:paraId="12449810" w14:textId="62F0AE45" w:rsidR="00AD45F9" w:rsidRDefault="00AD45F9" w:rsidP="1F15B5D5">
      <w:pPr>
        <w:pStyle w:val="ListParagraph"/>
        <w:numPr>
          <w:ilvl w:val="0"/>
          <w:numId w:val="15"/>
        </w:numPr>
        <w:contextualSpacing w:val="0"/>
      </w:pPr>
      <w:r w:rsidRPr="62A87575">
        <w:rPr>
          <w:rFonts w:eastAsia="Times New Roman"/>
        </w:rPr>
        <w:t xml:space="preserve">Approval of a non-mainstream </w:t>
      </w:r>
      <w:r w:rsidR="32A8DB03" w:rsidRPr="62A87575">
        <w:rPr>
          <w:rFonts w:eastAsia="Times New Roman"/>
        </w:rPr>
        <w:t>software</w:t>
      </w:r>
      <w:r w:rsidRPr="62A87575">
        <w:rPr>
          <w:rFonts w:eastAsia="Times New Roman"/>
        </w:rPr>
        <w:t xml:space="preserve"> stack</w:t>
      </w:r>
    </w:p>
    <w:p w14:paraId="6C8A461F" w14:textId="51608B6C" w:rsidR="00AD45F9" w:rsidRDefault="00AD45F9" w:rsidP="00AD45F9">
      <w:pPr>
        <w:pStyle w:val="ListParagraph"/>
        <w:numPr>
          <w:ilvl w:val="0"/>
          <w:numId w:val="15"/>
        </w:numPr>
        <w:contextualSpacing w:val="0"/>
        <w:rPr>
          <w:rFonts w:eastAsia="Times New Roman"/>
        </w:rPr>
      </w:pPr>
      <w:r w:rsidRPr="62A87575">
        <w:rPr>
          <w:rFonts w:eastAsia="Times New Roman"/>
        </w:rPr>
        <w:t xml:space="preserve">SAFe implication of having working </w:t>
      </w:r>
      <w:r w:rsidR="78B424BE" w:rsidRPr="62A87575">
        <w:rPr>
          <w:rFonts w:eastAsia="Times New Roman"/>
        </w:rPr>
        <w:t xml:space="preserve">software </w:t>
      </w:r>
      <w:r w:rsidRPr="62A87575">
        <w:rPr>
          <w:rFonts w:eastAsia="Times New Roman"/>
        </w:rPr>
        <w:t>in production</w:t>
      </w:r>
    </w:p>
    <w:p w14:paraId="0FB108D4" w14:textId="77777777" w:rsidR="00AD45F9" w:rsidRDefault="00AD45F9" w:rsidP="00AD45F9">
      <w:pPr>
        <w:pStyle w:val="ListParagraph"/>
        <w:numPr>
          <w:ilvl w:val="0"/>
          <w:numId w:val="15"/>
        </w:numPr>
        <w:contextualSpacing w:val="0"/>
        <w:rPr>
          <w:rFonts w:eastAsia="Times New Roman"/>
        </w:rPr>
      </w:pPr>
      <w:r w:rsidRPr="62A87575">
        <w:rPr>
          <w:rFonts w:eastAsia="Times New Roman"/>
        </w:rPr>
        <w:t>Maintenance – Beverly caught that I had not included this</w:t>
      </w:r>
    </w:p>
    <w:p w14:paraId="15AC6058" w14:textId="77777777" w:rsidR="00AD45F9" w:rsidRPr="00C20383" w:rsidRDefault="00AD45F9" w:rsidP="00AD45F9">
      <w:pPr>
        <w:pStyle w:val="ListParagraph"/>
        <w:numPr>
          <w:ilvl w:val="0"/>
          <w:numId w:val="15"/>
        </w:numPr>
        <w:contextualSpacing w:val="0"/>
        <w:rPr>
          <w:rFonts w:eastAsia="Times New Roman"/>
        </w:rPr>
      </w:pPr>
      <w:r w:rsidRPr="62A87575">
        <w:rPr>
          <w:rFonts w:eastAsia="Times New Roman"/>
        </w:rPr>
        <w:t>Will need to establish a CI/CD pipeline process</w:t>
      </w:r>
    </w:p>
    <w:p w14:paraId="10F8D3B5" w14:textId="77777777" w:rsidR="00AD45F9" w:rsidRDefault="00AD45F9" w:rsidP="00AD45F9">
      <w:pPr>
        <w:pStyle w:val="ListParagraph"/>
        <w:numPr>
          <w:ilvl w:val="0"/>
          <w:numId w:val="15"/>
        </w:numPr>
        <w:contextualSpacing w:val="0"/>
        <w:rPr>
          <w:rFonts w:eastAsia="Times New Roman"/>
        </w:rPr>
      </w:pPr>
      <w:r w:rsidRPr="62A87575">
        <w:rPr>
          <w:rFonts w:eastAsia="Times New Roman"/>
        </w:rPr>
        <w:t>Less important – industry adoption and cost</w:t>
      </w:r>
    </w:p>
    <w:p w14:paraId="01500022" w14:textId="72455159" w:rsidR="00B23BFC" w:rsidRDefault="00B23BFC" w:rsidP="007D20EA">
      <w:pPr>
        <w:pStyle w:val="Heading1"/>
        <w:numPr>
          <w:ilvl w:val="0"/>
          <w:numId w:val="3"/>
        </w:numPr>
      </w:pPr>
      <w:bookmarkStart w:id="802" w:name="_Toc60135235"/>
      <w:bookmarkStart w:id="803" w:name="_Toc60772499"/>
      <w:bookmarkStart w:id="804" w:name="_Toc60774433"/>
      <w:bookmarkStart w:id="805" w:name="_Toc60774527"/>
      <w:bookmarkStart w:id="806" w:name="_Toc60772341"/>
      <w:bookmarkStart w:id="807" w:name="_Toc60772411"/>
      <w:bookmarkStart w:id="808" w:name="_Toc61955660"/>
      <w:bookmarkEnd w:id="802"/>
      <w:bookmarkEnd w:id="803"/>
      <w:bookmarkEnd w:id="804"/>
      <w:bookmarkEnd w:id="805"/>
      <w:r>
        <w:t xml:space="preserve">Technology </w:t>
      </w:r>
      <w:r w:rsidR="00263FE6">
        <w:t>for</w:t>
      </w:r>
      <w:r w:rsidR="00D40407">
        <w:t xml:space="preserve"> Further Investigation</w:t>
      </w:r>
      <w:r>
        <w:t xml:space="preserve"> – Long-Term</w:t>
      </w:r>
      <w:bookmarkEnd w:id="806"/>
      <w:bookmarkEnd w:id="807"/>
      <w:bookmarkEnd w:id="808"/>
    </w:p>
    <w:p w14:paraId="45FCC218" w14:textId="77777777" w:rsidR="009A6D1C" w:rsidRDefault="009A6D1C" w:rsidP="009A6D1C">
      <w:pPr>
        <w:rPr>
          <w:rFonts w:eastAsia="Times New Roman"/>
        </w:rPr>
      </w:pPr>
      <w:r>
        <w:rPr>
          <w:rFonts w:eastAsia="Times New Roman"/>
        </w:rPr>
        <w:t>After the initial three-to-six-month period additional cloud options will be pursued including:</w:t>
      </w:r>
    </w:p>
    <w:p w14:paraId="0CAEEEE2" w14:textId="3F8CF62B" w:rsidR="009A6D1C" w:rsidRDefault="009A6D1C" w:rsidP="009A6D1C">
      <w:pPr>
        <w:pStyle w:val="ListParagraph"/>
        <w:numPr>
          <w:ilvl w:val="0"/>
          <w:numId w:val="16"/>
        </w:numPr>
        <w:rPr>
          <w:rFonts w:eastAsia="Times New Roman"/>
        </w:rPr>
      </w:pPr>
      <w:r w:rsidRPr="1F15B5D5">
        <w:rPr>
          <w:rFonts w:eastAsia="Times New Roman"/>
        </w:rPr>
        <w:t>Major Cloud Service Provider (CSP) platforms:</w:t>
      </w:r>
    </w:p>
    <w:p w14:paraId="03FD0D19" w14:textId="77777777" w:rsidR="00D370C6" w:rsidRDefault="00D370C6" w:rsidP="00D370C6">
      <w:pPr>
        <w:pStyle w:val="ListParagraph"/>
        <w:numPr>
          <w:ilvl w:val="1"/>
          <w:numId w:val="16"/>
        </w:numPr>
        <w:rPr>
          <w:rFonts w:eastAsia="Times New Roman"/>
        </w:rPr>
      </w:pPr>
      <w:r w:rsidRPr="1F15B5D5">
        <w:rPr>
          <w:rFonts w:eastAsia="Times New Roman"/>
        </w:rPr>
        <w:t>AWS Redshift with spatial extensions</w:t>
      </w:r>
    </w:p>
    <w:p w14:paraId="1DEC38D3" w14:textId="1152303C" w:rsidR="00D370C6" w:rsidRDefault="00D370C6" w:rsidP="5E35DF91">
      <w:pPr>
        <w:pStyle w:val="ListParagraph"/>
        <w:numPr>
          <w:ilvl w:val="2"/>
          <w:numId w:val="16"/>
        </w:numPr>
        <w:rPr>
          <w:rFonts w:asciiTheme="minorHAnsi" w:eastAsiaTheme="minorEastAsia" w:hAnsiTheme="minorHAnsi" w:cstheme="minorBidi"/>
        </w:rPr>
      </w:pPr>
      <w:r w:rsidRPr="5E35DF91">
        <w:rPr>
          <w:rFonts w:eastAsia="Times New Roman"/>
        </w:rPr>
        <w:t>EDAPT to be investigated (USDA data lake)</w:t>
      </w:r>
      <w:ins w:id="809" w:author="Heather Baumgartner (TSPi)" w:date="2021-01-06T19:10:00Z">
        <w:r w:rsidR="26CA9F86" w:rsidRPr="5E35DF91">
          <w:rPr>
            <w:rFonts w:eastAsia="Times New Roman"/>
          </w:rPr>
          <w:t xml:space="preserve"> </w:t>
        </w:r>
      </w:ins>
      <w:ins w:id="810" w:author="Heather Baumgartner (TSPi)" w:date="2021-01-06T19:11:00Z">
        <w:r w:rsidR="26CA9F86" w:rsidRPr="5E35DF91">
          <w:rPr>
            <w:rFonts w:eastAsia="Times New Roman"/>
          </w:rPr>
          <w:t xml:space="preserve">- </w:t>
        </w:r>
        <w:r w:rsidR="26CA9F86" w:rsidRPr="5E35DF91">
          <w:rPr>
            <w:rFonts w:eastAsia="Calibri"/>
            <w:color w:val="000000" w:themeColor="text1"/>
          </w:rPr>
          <w:t>Requires additional analysis to weigh pros/cons.</w:t>
        </w:r>
      </w:ins>
    </w:p>
    <w:p w14:paraId="0A4CA7BC" w14:textId="77777777" w:rsidR="00D370C6" w:rsidRDefault="00D370C6" w:rsidP="00D370C6">
      <w:pPr>
        <w:pStyle w:val="ListParagraph"/>
        <w:numPr>
          <w:ilvl w:val="2"/>
          <w:numId w:val="16"/>
        </w:numPr>
      </w:pPr>
      <w:r w:rsidRPr="5E35DF91">
        <w:rPr>
          <w:rFonts w:eastAsia="Times New Roman"/>
        </w:rPr>
        <w:t>Athena or Spectrum?</w:t>
      </w:r>
    </w:p>
    <w:p w14:paraId="39CB89CD" w14:textId="36F47F90" w:rsidR="00D370C6" w:rsidRDefault="00D370C6" w:rsidP="00D370C6">
      <w:pPr>
        <w:pStyle w:val="ListParagraph"/>
        <w:numPr>
          <w:ilvl w:val="1"/>
          <w:numId w:val="16"/>
        </w:numPr>
        <w:rPr>
          <w:rFonts w:eastAsia="Times New Roman"/>
        </w:rPr>
      </w:pPr>
      <w:r w:rsidRPr="1F15B5D5">
        <w:rPr>
          <w:rFonts w:eastAsia="Times New Roman"/>
        </w:rPr>
        <w:t xml:space="preserve">Azure Synapse with spatial extensions (timeframe consideration: Azure and its applications on Azure are not yet </w:t>
      </w:r>
      <w:r>
        <w:rPr>
          <w:rFonts w:eastAsia="Times New Roman"/>
        </w:rPr>
        <w:t>completed the ATO process</w:t>
      </w:r>
      <w:r w:rsidRPr="1F15B5D5">
        <w:rPr>
          <w:rFonts w:eastAsia="Times New Roman"/>
        </w:rPr>
        <w:t>)</w:t>
      </w:r>
    </w:p>
    <w:p w14:paraId="50724148" w14:textId="1C5C70D3" w:rsidR="00D370C6" w:rsidRDefault="00D370C6" w:rsidP="00D370C6">
      <w:pPr>
        <w:pStyle w:val="ListParagraph"/>
        <w:numPr>
          <w:ilvl w:val="1"/>
          <w:numId w:val="16"/>
        </w:numPr>
        <w:rPr>
          <w:rFonts w:eastAsia="Times New Roman"/>
        </w:rPr>
      </w:pPr>
      <w:r w:rsidRPr="1F15B5D5">
        <w:rPr>
          <w:rFonts w:eastAsia="Times New Roman"/>
        </w:rPr>
        <w:t xml:space="preserve">Google </w:t>
      </w:r>
      <w:proofErr w:type="spellStart"/>
      <w:r w:rsidRPr="1F15B5D5">
        <w:rPr>
          <w:rFonts w:eastAsia="Times New Roman"/>
        </w:rPr>
        <w:t>BigQuery</w:t>
      </w:r>
      <w:proofErr w:type="spellEnd"/>
      <w:r w:rsidRPr="1F15B5D5">
        <w:rPr>
          <w:rFonts w:eastAsia="Times New Roman"/>
        </w:rPr>
        <w:t xml:space="preserve"> GIS</w:t>
      </w:r>
      <w:r w:rsidR="00F47860">
        <w:rPr>
          <w:rFonts w:eastAsia="Times New Roman"/>
        </w:rPr>
        <w:t xml:space="preserve"> – rounding out 3 main CSP offerings</w:t>
      </w:r>
    </w:p>
    <w:p w14:paraId="1DCCB873" w14:textId="2E272376" w:rsidR="00D370C6" w:rsidRPr="000B2AA3" w:rsidRDefault="00F87EEA" w:rsidP="000B2AA3">
      <w:pPr>
        <w:pStyle w:val="ListParagraph"/>
        <w:numPr>
          <w:ilvl w:val="0"/>
          <w:numId w:val="16"/>
        </w:numPr>
        <w:rPr>
          <w:rFonts w:eastAsia="Times New Roman"/>
        </w:rPr>
      </w:pPr>
      <w:r>
        <w:rPr>
          <w:rFonts w:eastAsia="Times New Roman"/>
        </w:rPr>
        <w:t xml:space="preserve">Additional </w:t>
      </w:r>
      <w:r w:rsidR="000B2AA3">
        <w:rPr>
          <w:rFonts w:eastAsia="Times New Roman"/>
        </w:rPr>
        <w:t>Hosted Solutions</w:t>
      </w:r>
    </w:p>
    <w:p w14:paraId="7A48938A" w14:textId="14DF5D1C" w:rsidR="00F87EEA" w:rsidRDefault="00F87EEA" w:rsidP="00F87EEA">
      <w:pPr>
        <w:pStyle w:val="ListParagraph"/>
        <w:numPr>
          <w:ilvl w:val="1"/>
          <w:numId w:val="16"/>
        </w:numPr>
        <w:rPr>
          <w:rFonts w:eastAsia="Times New Roman"/>
        </w:rPr>
      </w:pPr>
      <w:proofErr w:type="spellStart"/>
      <w:r w:rsidRPr="1F15B5D5">
        <w:rPr>
          <w:rFonts w:eastAsia="Times New Roman"/>
        </w:rPr>
        <w:t>Crunchydata</w:t>
      </w:r>
      <w:proofErr w:type="spellEnd"/>
      <w:r w:rsidRPr="1F15B5D5">
        <w:rPr>
          <w:rFonts w:eastAsia="Times New Roman"/>
        </w:rPr>
        <w:t xml:space="preserve"> PostgreSQL – from Dylan Beaudette and Jason</w:t>
      </w:r>
    </w:p>
    <w:p w14:paraId="5803A6EE" w14:textId="139B5418" w:rsidR="00F87EEA" w:rsidRDefault="00F87EEA" w:rsidP="00F87EEA">
      <w:pPr>
        <w:pStyle w:val="ListParagraph"/>
        <w:numPr>
          <w:ilvl w:val="2"/>
          <w:numId w:val="16"/>
        </w:numPr>
        <w:rPr>
          <w:rFonts w:eastAsia="Times New Roman"/>
        </w:rPr>
      </w:pPr>
      <w:r>
        <w:rPr>
          <w:rFonts w:eastAsia="Times New Roman"/>
        </w:rPr>
        <w:t>Stron</w:t>
      </w:r>
      <w:r w:rsidR="00116DF9">
        <w:rPr>
          <w:rFonts w:eastAsia="Times New Roman"/>
        </w:rPr>
        <w:t>g geospatial capabilities</w:t>
      </w:r>
      <w:r w:rsidR="00794371">
        <w:rPr>
          <w:rFonts w:eastAsia="Times New Roman"/>
        </w:rPr>
        <w:t xml:space="preserve"> with available inclusion of PostGIS</w:t>
      </w:r>
    </w:p>
    <w:p w14:paraId="48C68967" w14:textId="132E090C" w:rsidR="6C66C4FE" w:rsidRDefault="6C66C4FE" w:rsidP="5E35DF91">
      <w:pPr>
        <w:pStyle w:val="ListParagraph"/>
        <w:numPr>
          <w:ilvl w:val="1"/>
          <w:numId w:val="16"/>
        </w:numPr>
        <w:rPr>
          <w:rFonts w:asciiTheme="minorHAnsi" w:eastAsiaTheme="minorEastAsia" w:hAnsiTheme="minorHAnsi" w:cstheme="minorBidi"/>
        </w:rPr>
      </w:pPr>
      <w:commentRangeStart w:id="811"/>
      <w:commentRangeStart w:id="812"/>
      <w:commentRangeStart w:id="813"/>
      <w:commentRangeStart w:id="814"/>
      <w:commentRangeStart w:id="815"/>
      <w:commentRangeStart w:id="816"/>
      <w:r w:rsidRPr="5E35DF91">
        <w:rPr>
          <w:rFonts w:eastAsia="Times New Roman"/>
        </w:rPr>
        <w:t>Snowflake</w:t>
      </w:r>
      <w:commentRangeEnd w:id="811"/>
      <w:r>
        <w:rPr>
          <w:rStyle w:val="CommentReference"/>
        </w:rPr>
        <w:commentReference w:id="811"/>
      </w:r>
      <w:commentRangeEnd w:id="812"/>
      <w:r>
        <w:rPr>
          <w:rStyle w:val="CommentReference"/>
        </w:rPr>
        <w:commentReference w:id="812"/>
      </w:r>
      <w:commentRangeEnd w:id="813"/>
      <w:r>
        <w:rPr>
          <w:rStyle w:val="CommentReference"/>
        </w:rPr>
        <w:commentReference w:id="813"/>
      </w:r>
      <w:commentRangeEnd w:id="814"/>
      <w:r>
        <w:rPr>
          <w:rStyle w:val="CommentReference"/>
        </w:rPr>
        <w:commentReference w:id="814"/>
      </w:r>
      <w:commentRangeEnd w:id="815"/>
      <w:r>
        <w:rPr>
          <w:rStyle w:val="CommentReference"/>
        </w:rPr>
        <w:commentReference w:id="815"/>
      </w:r>
      <w:commentRangeEnd w:id="816"/>
      <w:r>
        <w:rPr>
          <w:rStyle w:val="CommentReference"/>
        </w:rPr>
        <w:commentReference w:id="816"/>
      </w:r>
    </w:p>
    <w:p w14:paraId="7CB3B10F" w14:textId="77777777" w:rsidR="6C66C4FE" w:rsidRDefault="6C66C4FE" w:rsidP="00F01AD2">
      <w:pPr>
        <w:pStyle w:val="ListParagraph"/>
        <w:numPr>
          <w:ilvl w:val="2"/>
          <w:numId w:val="16"/>
        </w:numPr>
        <w:rPr>
          <w:rFonts w:asciiTheme="minorHAnsi" w:eastAsiaTheme="minorEastAsia" w:hAnsiTheme="minorHAnsi" w:cstheme="minorBidi"/>
        </w:rPr>
      </w:pPr>
      <w:r w:rsidRPr="1F15B5D5">
        <w:rPr>
          <w:rFonts w:eastAsia="Times New Roman"/>
        </w:rPr>
        <w:t>Geospatial needs to be thoroughly assessed</w:t>
      </w:r>
    </w:p>
    <w:p w14:paraId="7474B182" w14:textId="72B056E4" w:rsidR="3BCCA8ED" w:rsidRDefault="3BCCA8ED" w:rsidP="00F01AD2">
      <w:pPr>
        <w:pStyle w:val="ListParagraph"/>
        <w:numPr>
          <w:ilvl w:val="2"/>
          <w:numId w:val="16"/>
        </w:numPr>
      </w:pPr>
      <w:r w:rsidRPr="1F15B5D5">
        <w:rPr>
          <w:rFonts w:eastAsia="Times New Roman"/>
        </w:rPr>
        <w:t>Investigate if Athena would be complementary</w:t>
      </w:r>
    </w:p>
    <w:p w14:paraId="67984656" w14:textId="77777777" w:rsidR="6C66C4FE" w:rsidRDefault="6C66C4FE" w:rsidP="00F01AD2">
      <w:pPr>
        <w:pStyle w:val="ListParagraph"/>
        <w:numPr>
          <w:ilvl w:val="1"/>
          <w:numId w:val="16"/>
        </w:numPr>
        <w:rPr>
          <w:rFonts w:asciiTheme="minorHAnsi" w:eastAsiaTheme="minorEastAsia" w:hAnsiTheme="minorHAnsi" w:cstheme="minorBidi"/>
        </w:rPr>
      </w:pPr>
      <w:r w:rsidRPr="1F15B5D5">
        <w:rPr>
          <w:rFonts w:eastAsia="Times New Roman"/>
        </w:rPr>
        <w:t>MongoDB</w:t>
      </w:r>
    </w:p>
    <w:p w14:paraId="1A324D93" w14:textId="77777777" w:rsidR="6C66C4FE" w:rsidRDefault="6C66C4FE" w:rsidP="00F01AD2">
      <w:pPr>
        <w:pStyle w:val="ListParagraph"/>
        <w:numPr>
          <w:ilvl w:val="2"/>
          <w:numId w:val="16"/>
        </w:numPr>
        <w:rPr>
          <w:rFonts w:asciiTheme="minorHAnsi" w:eastAsiaTheme="minorEastAsia" w:hAnsiTheme="minorHAnsi" w:cstheme="minorBidi"/>
        </w:rPr>
      </w:pPr>
      <w:r w:rsidRPr="1F15B5D5">
        <w:rPr>
          <w:rFonts w:eastAsia="Times New Roman"/>
        </w:rPr>
        <w:t>Geospatial needs to be thoroughly assessed</w:t>
      </w:r>
    </w:p>
    <w:p w14:paraId="7429647C" w14:textId="49B81752" w:rsidR="7CAAC1F7" w:rsidRDefault="7CAAC1F7" w:rsidP="00F01AD2">
      <w:pPr>
        <w:pStyle w:val="ListParagraph"/>
        <w:numPr>
          <w:ilvl w:val="2"/>
          <w:numId w:val="16"/>
        </w:numPr>
        <w:rPr>
          <w:rFonts w:asciiTheme="minorHAnsi" w:eastAsiaTheme="minorEastAsia" w:hAnsiTheme="minorHAnsi" w:cstheme="minorBidi"/>
        </w:rPr>
      </w:pPr>
      <w:r w:rsidRPr="1F15B5D5">
        <w:rPr>
          <w:rFonts w:eastAsia="Times New Roman"/>
        </w:rPr>
        <w:t>Investigate if Athena would be complementary</w:t>
      </w:r>
    </w:p>
    <w:p w14:paraId="71923B54" w14:textId="77777777" w:rsidR="009A6D1C" w:rsidRDefault="009A6D1C" w:rsidP="009A6D1C">
      <w:pPr>
        <w:rPr>
          <w:rFonts w:eastAsia="Times New Roman"/>
        </w:rPr>
      </w:pPr>
    </w:p>
    <w:p w14:paraId="6F8FFE38" w14:textId="6E128548" w:rsidR="5401246E" w:rsidRDefault="5401246E" w:rsidP="1F15B5D5">
      <w:pPr>
        <w:rPr>
          <w:rFonts w:eastAsia="Times New Roman"/>
        </w:rPr>
      </w:pPr>
      <w:r w:rsidRPr="62A87575">
        <w:rPr>
          <w:rFonts w:eastAsia="Times New Roman"/>
        </w:rPr>
        <w:t>Benefits of a cloud platform may include:</w:t>
      </w:r>
    </w:p>
    <w:p w14:paraId="0B0FB37C" w14:textId="3611CF31" w:rsidR="5401246E" w:rsidRPr="00FB7CAC" w:rsidRDefault="5401246E" w:rsidP="00FB7CAC">
      <w:pPr>
        <w:pStyle w:val="ListParagraph"/>
        <w:numPr>
          <w:ilvl w:val="0"/>
          <w:numId w:val="19"/>
        </w:numPr>
        <w:rPr>
          <w:rFonts w:asciiTheme="minorHAnsi" w:eastAsiaTheme="minorEastAsia" w:hAnsiTheme="minorHAnsi" w:cstheme="minorBidi"/>
        </w:rPr>
      </w:pPr>
      <w:r w:rsidRPr="00FB7CAC">
        <w:rPr>
          <w:rFonts w:eastAsia="Times New Roman"/>
        </w:rPr>
        <w:t>FPAC security recommends moving toward AWS</w:t>
      </w:r>
    </w:p>
    <w:p w14:paraId="2D15CC33" w14:textId="252F1945" w:rsidR="2D7132C5" w:rsidRPr="00FB7CAC" w:rsidRDefault="2D7132C5" w:rsidP="00FB7CAC">
      <w:pPr>
        <w:pStyle w:val="ListParagraph"/>
        <w:numPr>
          <w:ilvl w:val="0"/>
          <w:numId w:val="19"/>
        </w:numPr>
        <w:rPr>
          <w:rFonts w:asciiTheme="minorHAnsi" w:eastAsiaTheme="minorEastAsia" w:hAnsiTheme="minorHAnsi" w:cstheme="minorBidi"/>
        </w:rPr>
      </w:pPr>
      <w:r w:rsidRPr="00FB7CAC">
        <w:rPr>
          <w:rFonts w:eastAsia="Times New Roman"/>
        </w:rPr>
        <w:t>P</w:t>
      </w:r>
      <w:r w:rsidR="5401246E" w:rsidRPr="00FB7CAC">
        <w:rPr>
          <w:rFonts w:eastAsia="Times New Roman"/>
        </w:rPr>
        <w:t>otential for instant sandboxes</w:t>
      </w:r>
    </w:p>
    <w:p w14:paraId="51AC147B" w14:textId="50AE2D87" w:rsidR="37ACF410" w:rsidRPr="00FB7CAC" w:rsidRDefault="37ACF410" w:rsidP="00FB7CAC">
      <w:pPr>
        <w:pStyle w:val="ListParagraph"/>
        <w:numPr>
          <w:ilvl w:val="0"/>
          <w:numId w:val="19"/>
        </w:numPr>
        <w:rPr>
          <w:rFonts w:asciiTheme="minorHAnsi" w:eastAsiaTheme="minorEastAsia" w:hAnsiTheme="minorHAnsi" w:cstheme="minorBidi"/>
        </w:rPr>
      </w:pPr>
      <w:r w:rsidRPr="00FB7CAC">
        <w:rPr>
          <w:rFonts w:eastAsia="Times New Roman"/>
        </w:rPr>
        <w:t>E</w:t>
      </w:r>
      <w:r w:rsidR="5401246E" w:rsidRPr="00FB7CAC">
        <w:rPr>
          <w:rFonts w:eastAsia="Times New Roman"/>
        </w:rPr>
        <w:t>xpandable resources (faster and likely less expensive to add instances as needed)</w:t>
      </w:r>
    </w:p>
    <w:p w14:paraId="5C5C5199" w14:textId="71A2A2D3" w:rsidR="7D26971B" w:rsidRPr="00FB7CAC" w:rsidRDefault="7D26971B" w:rsidP="00FB7CAC">
      <w:pPr>
        <w:pStyle w:val="ListParagraph"/>
        <w:numPr>
          <w:ilvl w:val="0"/>
          <w:numId w:val="19"/>
        </w:numPr>
        <w:rPr>
          <w:rFonts w:asciiTheme="minorHAnsi" w:eastAsiaTheme="minorEastAsia" w:hAnsiTheme="minorHAnsi" w:cstheme="minorBidi"/>
        </w:rPr>
      </w:pPr>
      <w:r w:rsidRPr="00FB7CAC">
        <w:rPr>
          <w:rFonts w:eastAsia="Times New Roman"/>
        </w:rPr>
        <w:t>L</w:t>
      </w:r>
      <w:r w:rsidR="7D0D3E7E" w:rsidRPr="00FB7CAC">
        <w:rPr>
          <w:rFonts w:eastAsia="Times New Roman"/>
        </w:rPr>
        <w:t xml:space="preserve">ower </w:t>
      </w:r>
      <w:r w:rsidR="0074121B">
        <w:rPr>
          <w:rFonts w:eastAsia="Times New Roman"/>
        </w:rPr>
        <w:t>built-in</w:t>
      </w:r>
      <w:r w:rsidR="7D0D3E7E" w:rsidRPr="00FB7CAC">
        <w:rPr>
          <w:rFonts w:eastAsia="Times New Roman"/>
        </w:rPr>
        <w:t xml:space="preserve"> </w:t>
      </w:r>
      <w:r w:rsidR="00A80B31">
        <w:rPr>
          <w:rFonts w:eastAsia="Times New Roman"/>
        </w:rPr>
        <w:t>s</w:t>
      </w:r>
      <w:r w:rsidR="7D0D3E7E" w:rsidRPr="00FB7CAC">
        <w:rPr>
          <w:rFonts w:eastAsia="Times New Roman"/>
        </w:rPr>
        <w:t>ys</w:t>
      </w:r>
      <w:r w:rsidR="0074121B">
        <w:rPr>
          <w:rFonts w:eastAsia="Times New Roman"/>
        </w:rPr>
        <w:t>tem</w:t>
      </w:r>
      <w:r w:rsidR="7D0D3E7E" w:rsidRPr="00FB7CAC">
        <w:rPr>
          <w:rFonts w:eastAsia="Times New Roman"/>
        </w:rPr>
        <w:t xml:space="preserve"> </w:t>
      </w:r>
      <w:r w:rsidR="00A80B31">
        <w:rPr>
          <w:rFonts w:eastAsia="Times New Roman"/>
        </w:rPr>
        <w:t>a</w:t>
      </w:r>
      <w:r w:rsidR="7D0D3E7E" w:rsidRPr="00FB7CAC">
        <w:rPr>
          <w:rFonts w:eastAsia="Times New Roman"/>
        </w:rPr>
        <w:t>dmin</w:t>
      </w:r>
      <w:r w:rsidR="0074121B">
        <w:rPr>
          <w:rFonts w:eastAsia="Times New Roman"/>
        </w:rPr>
        <w:t>istration cost</w:t>
      </w:r>
      <w:r w:rsidR="00A80B31">
        <w:rPr>
          <w:rFonts w:eastAsia="Times New Roman"/>
        </w:rPr>
        <w:t xml:space="preserve"> (to be documented)</w:t>
      </w:r>
    </w:p>
    <w:p w14:paraId="21D8F6FE" w14:textId="1BEDFAC2" w:rsidR="1F15B5D5" w:rsidRDefault="1F15B5D5" w:rsidP="1F15B5D5">
      <w:pPr>
        <w:rPr>
          <w:rFonts w:eastAsia="Times New Roman"/>
        </w:rPr>
      </w:pPr>
    </w:p>
    <w:p w14:paraId="00FF5F30" w14:textId="4A0D1C95" w:rsidR="5401246E" w:rsidRDefault="5401246E" w:rsidP="1F15B5D5">
      <w:r w:rsidRPr="62A87575">
        <w:rPr>
          <w:rFonts w:eastAsia="Times New Roman"/>
        </w:rPr>
        <w:t>Considerations:</w:t>
      </w:r>
    </w:p>
    <w:p w14:paraId="11FAFD54" w14:textId="3A4A7F5D" w:rsidR="009A6D1C" w:rsidRPr="00B22045" w:rsidRDefault="00EC62AD" w:rsidP="00EC62AD">
      <w:pPr>
        <w:pStyle w:val="ListParagraph"/>
        <w:numPr>
          <w:ilvl w:val="0"/>
          <w:numId w:val="20"/>
        </w:numPr>
      </w:pPr>
      <w:r>
        <w:lastRenderedPageBreak/>
        <w:t xml:space="preserve">There is a need </w:t>
      </w:r>
      <w:r w:rsidR="009A6D1C" w:rsidRPr="1F15B5D5">
        <w:t>to consider DISC to CSP network bandwidth capacity. If DSP Hub needs a lot of communication to databases such as NASIS and NPAD, moving to a CSP may need to wait for those databases to also move to a CSP.</w:t>
      </w:r>
    </w:p>
    <w:p w14:paraId="4A861B9B" w14:textId="6942FB28" w:rsidR="4E1EC02C" w:rsidRPr="00EC62AD" w:rsidRDefault="4E1EC02C" w:rsidP="00EC62AD">
      <w:pPr>
        <w:pStyle w:val="ListParagraph"/>
        <w:numPr>
          <w:ilvl w:val="0"/>
          <w:numId w:val="20"/>
        </w:numPr>
        <w:rPr>
          <w:rFonts w:asciiTheme="minorHAnsi" w:eastAsiaTheme="minorEastAsia" w:hAnsiTheme="minorHAnsi" w:cstheme="minorBidi"/>
        </w:rPr>
      </w:pPr>
      <w:r w:rsidRPr="62A87575">
        <w:t>CI/CD, source control</w:t>
      </w:r>
    </w:p>
    <w:p w14:paraId="0951EF99" w14:textId="48D13C0E" w:rsidR="3DE6F349" w:rsidRPr="00EC62AD" w:rsidRDefault="3DE6F349" w:rsidP="00EC62AD">
      <w:pPr>
        <w:pStyle w:val="ListParagraph"/>
        <w:numPr>
          <w:ilvl w:val="0"/>
          <w:numId w:val="20"/>
        </w:numPr>
        <w:rPr>
          <w:rFonts w:asciiTheme="minorHAnsi" w:eastAsiaTheme="minorEastAsia" w:hAnsiTheme="minorHAnsi" w:cstheme="minorBidi"/>
        </w:rPr>
      </w:pPr>
      <w:r w:rsidRPr="62A87575">
        <w:t>I</w:t>
      </w:r>
      <w:r w:rsidR="4E1EC02C" w:rsidRPr="62A87575">
        <w:t>nter-system communication</w:t>
      </w:r>
    </w:p>
    <w:p w14:paraId="4B76FD36" w14:textId="2260CB08" w:rsidR="4020C3CF" w:rsidRPr="00EC62AD" w:rsidRDefault="4020C3CF" w:rsidP="00EC62AD">
      <w:pPr>
        <w:pStyle w:val="ListParagraph"/>
        <w:numPr>
          <w:ilvl w:val="0"/>
          <w:numId w:val="20"/>
        </w:numPr>
        <w:rPr>
          <w:rFonts w:asciiTheme="minorHAnsi" w:eastAsiaTheme="minorEastAsia" w:hAnsiTheme="minorHAnsi" w:cstheme="minorBidi"/>
        </w:rPr>
      </w:pPr>
      <w:r w:rsidRPr="62A87575">
        <w:t>C</w:t>
      </w:r>
      <w:r w:rsidR="4E1EC02C" w:rsidRPr="62A87575">
        <w:t>ompatibility of data types with ESRI/ArcGIS</w:t>
      </w:r>
    </w:p>
    <w:p w14:paraId="121A1E7E" w14:textId="04CE168F" w:rsidR="7B9F4D5E" w:rsidRDefault="7B9F4D5E" w:rsidP="00EC62AD">
      <w:pPr>
        <w:pStyle w:val="ListParagraph"/>
        <w:numPr>
          <w:ilvl w:val="0"/>
          <w:numId w:val="20"/>
        </w:numPr>
      </w:pPr>
      <w:r w:rsidRPr="3C35BD49">
        <w:t>Potential performance issues with DISC &lt;-&gt; AWS or other cloud solution pipeline</w:t>
      </w:r>
    </w:p>
    <w:p w14:paraId="0B48F233" w14:textId="39B6E722" w:rsidR="1F15B5D5" w:rsidRDefault="1F15B5D5" w:rsidP="1F15B5D5">
      <w:pPr>
        <w:rPr>
          <w:rFonts w:eastAsia="Times New Roman"/>
        </w:rPr>
      </w:pPr>
    </w:p>
    <w:p w14:paraId="64914008" w14:textId="42DD6B79" w:rsidR="00AD60DB" w:rsidRPr="00AD60DB" w:rsidRDefault="00AD60DB" w:rsidP="00AD60DB">
      <w:pPr>
        <w:rPr>
          <w:rFonts w:asciiTheme="majorHAnsi" w:eastAsiaTheme="majorEastAsia" w:hAnsiTheme="majorHAnsi" w:cstheme="majorBidi"/>
          <w:color w:val="2F5496" w:themeColor="accent1" w:themeShade="BF"/>
        </w:rPr>
      </w:pPr>
    </w:p>
    <w:p w14:paraId="5C1568EB" w14:textId="6C2738C8" w:rsidR="00263FE6" w:rsidRDefault="00263FE6" w:rsidP="00BE4EE1">
      <w:pPr>
        <w:pStyle w:val="Heading1"/>
        <w:numPr>
          <w:ilvl w:val="0"/>
          <w:numId w:val="3"/>
        </w:numPr>
      </w:pPr>
      <w:bookmarkStart w:id="820" w:name="_Toc60772342"/>
      <w:bookmarkStart w:id="821" w:name="_Toc60772412"/>
      <w:bookmarkStart w:id="822" w:name="_Toc61955661"/>
      <w:r>
        <w:t>Analytics Tools</w:t>
      </w:r>
      <w:bookmarkEnd w:id="820"/>
      <w:bookmarkEnd w:id="821"/>
      <w:bookmarkEnd w:id="822"/>
    </w:p>
    <w:p w14:paraId="07A4F77E" w14:textId="77777777" w:rsidR="00855C4E" w:rsidRDefault="00855C4E" w:rsidP="00855C4E">
      <w:pPr>
        <w:rPr>
          <w:rFonts w:eastAsia="Calibri"/>
        </w:rPr>
      </w:pPr>
    </w:p>
    <w:p w14:paraId="7EE87A41" w14:textId="4011D854" w:rsidR="00855C4E" w:rsidRDefault="00855C4E" w:rsidP="00855C4E">
      <w:pPr>
        <w:rPr>
          <w:rFonts w:eastAsia="Calibri"/>
        </w:rPr>
      </w:pPr>
      <w:r>
        <w:rPr>
          <w:rFonts w:eastAsia="Calibri"/>
        </w:rPr>
        <w:t>Analytics work is typically accomplished with multiple tools available to data engineers and analytics developers. A core set of tools, available in USDA, are:</w:t>
      </w:r>
    </w:p>
    <w:p w14:paraId="37A71908" w14:textId="77777777" w:rsidR="00855C4E" w:rsidRDefault="00855C4E" w:rsidP="00855C4E">
      <w:pPr>
        <w:pStyle w:val="ListParagraph"/>
        <w:numPr>
          <w:ilvl w:val="1"/>
          <w:numId w:val="3"/>
        </w:numPr>
        <w:rPr>
          <w:rFonts w:eastAsia="Calibri"/>
        </w:rPr>
      </w:pPr>
      <w:r>
        <w:rPr>
          <w:rFonts w:eastAsia="Calibri"/>
        </w:rPr>
        <w:t>RStudio and RStudio Server</w:t>
      </w:r>
    </w:p>
    <w:p w14:paraId="207826D8" w14:textId="77777777" w:rsidR="00855C4E" w:rsidRDefault="00855C4E" w:rsidP="00855C4E">
      <w:pPr>
        <w:pStyle w:val="ListParagraph"/>
        <w:numPr>
          <w:ilvl w:val="1"/>
          <w:numId w:val="3"/>
        </w:numPr>
        <w:rPr>
          <w:rFonts w:eastAsia="Calibri"/>
        </w:rPr>
      </w:pPr>
      <w:r>
        <w:rPr>
          <w:rFonts w:eastAsia="Calibri"/>
        </w:rPr>
        <w:t>Python</w:t>
      </w:r>
    </w:p>
    <w:p w14:paraId="3C76E544" w14:textId="77777777" w:rsidR="00855C4E" w:rsidRDefault="00855C4E" w:rsidP="00855C4E">
      <w:pPr>
        <w:pStyle w:val="ListParagraph"/>
        <w:numPr>
          <w:ilvl w:val="1"/>
          <w:numId w:val="3"/>
        </w:numPr>
        <w:rPr>
          <w:rFonts w:eastAsia="Calibri"/>
        </w:rPr>
      </w:pPr>
      <w:r>
        <w:rPr>
          <w:rFonts w:eastAsia="Calibri"/>
        </w:rPr>
        <w:t>Tableau</w:t>
      </w:r>
    </w:p>
    <w:p w14:paraId="38462F68" w14:textId="77777777" w:rsidR="00855C4E" w:rsidRDefault="00855C4E" w:rsidP="00855C4E">
      <w:pPr>
        <w:rPr>
          <w:rFonts w:eastAsia="Calibri"/>
        </w:rPr>
      </w:pPr>
    </w:p>
    <w:p w14:paraId="77956A1E" w14:textId="77777777" w:rsidR="00855C4E" w:rsidRDefault="00855C4E" w:rsidP="00855C4E">
      <w:pPr>
        <w:rPr>
          <w:rFonts w:eastAsia="Calibri"/>
        </w:rPr>
      </w:pPr>
    </w:p>
    <w:p w14:paraId="3A14E9B9" w14:textId="542E0F29" w:rsidR="00855C4E" w:rsidRPr="00B47A21" w:rsidRDefault="00855C4E" w:rsidP="00855C4E">
      <w:pPr>
        <w:rPr>
          <w:rFonts w:eastAsia="Calibri"/>
        </w:rPr>
      </w:pPr>
      <w:r>
        <w:rPr>
          <w:rFonts w:eastAsia="Calibri"/>
        </w:rPr>
        <w:t xml:space="preserve">The analytics data flow process will need to encompass any analytics tool adapted. Determining </w:t>
      </w:r>
      <w:r w:rsidR="00227ED3">
        <w:rPr>
          <w:rFonts w:eastAsia="Calibri"/>
        </w:rPr>
        <w:t xml:space="preserve">which tools should be available to DSP Hub users is solely up to the soil scientists </w:t>
      </w:r>
      <w:r w:rsidR="004379E2">
        <w:rPr>
          <w:rFonts w:eastAsia="Calibri"/>
        </w:rPr>
        <w:t xml:space="preserve">using the DSP Hub. The 3 tools listed above are a fundamental </w:t>
      </w:r>
      <w:r w:rsidR="00850A6D">
        <w:rPr>
          <w:rFonts w:eastAsia="Calibri"/>
        </w:rPr>
        <w:t>set of first available tools. Additional tools can be added.</w:t>
      </w:r>
    </w:p>
    <w:p w14:paraId="37BA3DFA" w14:textId="77777777" w:rsidR="00855C4E" w:rsidRPr="00855C4E" w:rsidRDefault="00855C4E" w:rsidP="00855C4E"/>
    <w:p w14:paraId="4860BDCB" w14:textId="07ADC3AF" w:rsidR="005A68F1" w:rsidRDefault="005A68F1" w:rsidP="00BE4EE1">
      <w:pPr>
        <w:pStyle w:val="Heading1"/>
        <w:numPr>
          <w:ilvl w:val="0"/>
          <w:numId w:val="3"/>
        </w:numPr>
      </w:pPr>
      <w:bookmarkStart w:id="823" w:name="_Toc60772343"/>
      <w:bookmarkStart w:id="824" w:name="_Toc60772413"/>
      <w:bookmarkStart w:id="825" w:name="_Toc61955662"/>
      <w:r>
        <w:t>Data Management Maturity (DMM)</w:t>
      </w:r>
      <w:bookmarkEnd w:id="823"/>
      <w:bookmarkEnd w:id="824"/>
      <w:bookmarkEnd w:id="825"/>
    </w:p>
    <w:p w14:paraId="76FA4895" w14:textId="77777777" w:rsidR="005079E8" w:rsidRDefault="005079E8" w:rsidP="005079E8"/>
    <w:p w14:paraId="364E6AA3" w14:textId="386ADF03" w:rsidR="005079E8" w:rsidRDefault="005079E8" w:rsidP="005079E8">
      <w:r>
        <w:t>DMM relies heavily on people and processes. As the DSP Hub project progresses, processes will be developed iteratively. Templates from prior work with systems including PRS, IDEA, and CARS will be reviewed. DMM is a component of workflow tracking. A separate section of this document will cover workflow tracking.</w:t>
      </w:r>
    </w:p>
    <w:p w14:paraId="795DCD06" w14:textId="77777777" w:rsidR="005079E8" w:rsidRDefault="005079E8" w:rsidP="005079E8"/>
    <w:p w14:paraId="3038C387" w14:textId="1E8F48E8" w:rsidR="005A68F1" w:rsidRPr="005A68F1" w:rsidRDefault="005079E8" w:rsidP="005079E8">
      <w:r>
        <w:t>Informatica products and licensing has been purchased by FPAC. It is understood that work has started with the Informatica Data Catalog product. Additional investigation and work on FPAC DMM efforts with Informatica tools will be pursued.</w:t>
      </w:r>
    </w:p>
    <w:p w14:paraId="1EFD7B75" w14:textId="184F1C4A" w:rsidR="005079E8" w:rsidRDefault="005079E8" w:rsidP="00BE4EE1">
      <w:pPr>
        <w:pStyle w:val="Heading1"/>
        <w:numPr>
          <w:ilvl w:val="0"/>
          <w:numId w:val="3"/>
        </w:numPr>
      </w:pPr>
      <w:bookmarkStart w:id="826" w:name="_Toc60772344"/>
      <w:bookmarkStart w:id="827" w:name="_Toc60772414"/>
      <w:bookmarkStart w:id="828" w:name="_Toc61955663"/>
      <w:r>
        <w:t>Workflow Tracking</w:t>
      </w:r>
      <w:bookmarkEnd w:id="826"/>
      <w:bookmarkEnd w:id="827"/>
      <w:bookmarkEnd w:id="828"/>
    </w:p>
    <w:p w14:paraId="2E206412" w14:textId="4A8B232D" w:rsidR="008B38D9" w:rsidRDefault="008B38D9" w:rsidP="008B38D9">
      <w:r>
        <w:t xml:space="preserve">Current USDA environment tools that </w:t>
      </w:r>
      <w:r w:rsidR="76BFE39D">
        <w:t xml:space="preserve">already have ATO and </w:t>
      </w:r>
      <w:r>
        <w:t>can be used for development of a workflow tracking application include:</w:t>
      </w:r>
    </w:p>
    <w:p w14:paraId="2BABDD62" w14:textId="72BA7B12" w:rsidR="008B38D9" w:rsidRDefault="008B38D9" w:rsidP="62A87575">
      <w:pPr>
        <w:pStyle w:val="ListParagraph"/>
        <w:numPr>
          <w:ilvl w:val="0"/>
          <w:numId w:val="17"/>
        </w:numPr>
        <w:rPr>
          <w:rFonts w:asciiTheme="minorHAnsi" w:eastAsiaTheme="minorEastAsia" w:hAnsiTheme="minorHAnsi" w:cstheme="minorBidi"/>
        </w:rPr>
      </w:pPr>
      <w:r>
        <w:t>Pega</w:t>
      </w:r>
      <w:r w:rsidR="49C95B90">
        <w:t xml:space="preserve"> can embed REACT</w:t>
      </w:r>
      <w:r w:rsidR="75BCE91C">
        <w:t xml:space="preserve"> or .NET Core</w:t>
      </w:r>
      <w:r w:rsidR="49C95B90">
        <w:t xml:space="preserve">, which could be useful for user admin configurations for standardizing soil data methodologies, options etc. </w:t>
      </w:r>
      <w:proofErr w:type="gramStart"/>
      <w:r w:rsidR="49C95B90">
        <w:t>similar to</w:t>
      </w:r>
      <w:proofErr w:type="gramEnd"/>
      <w:r w:rsidR="49C95B90">
        <w:t xml:space="preserve"> configuration/survey-questionnaires. Teams have developed libraries to comply with USDA digital style recommendations. </w:t>
      </w:r>
      <w:r w:rsidR="00EE5F94">
        <w:t>Typically,</w:t>
      </w:r>
      <w:r w:rsidR="18703211">
        <w:t xml:space="preserve"> Pega</w:t>
      </w:r>
      <w:r w:rsidR="49C95B90">
        <w:t xml:space="preserve"> has lower licensing costs</w:t>
      </w:r>
      <w:r w:rsidR="35332CE7">
        <w:t xml:space="preserve"> than Salesforce</w:t>
      </w:r>
      <w:r w:rsidR="49C95B90">
        <w:t>.</w:t>
      </w:r>
      <w:r w:rsidR="2079AF56">
        <w:t xml:space="preserve"> It has recently been used with Microsoft SQL Server.</w:t>
      </w:r>
    </w:p>
    <w:p w14:paraId="7B58C014" w14:textId="669CBBB9" w:rsidR="008B38D9" w:rsidRDefault="531401AC" w:rsidP="008B38D9">
      <w:pPr>
        <w:pStyle w:val="ListParagraph"/>
        <w:numPr>
          <w:ilvl w:val="0"/>
          <w:numId w:val="17"/>
        </w:numPr>
      </w:pPr>
      <w:r>
        <w:t>Salesforce</w:t>
      </w:r>
    </w:p>
    <w:p w14:paraId="16CDCA69" w14:textId="77777777" w:rsidR="008B38D9" w:rsidRDefault="008B38D9" w:rsidP="008B38D9">
      <w:pPr>
        <w:pStyle w:val="ListParagraph"/>
        <w:numPr>
          <w:ilvl w:val="0"/>
          <w:numId w:val="17"/>
        </w:numPr>
      </w:pPr>
      <w:r>
        <w:t>ServiceNow</w:t>
      </w:r>
    </w:p>
    <w:p w14:paraId="6FDADD75" w14:textId="77777777" w:rsidR="008B38D9" w:rsidRDefault="008B38D9" w:rsidP="008B38D9"/>
    <w:p w14:paraId="3A6EBE00" w14:textId="77777777" w:rsidR="008B38D9" w:rsidRDefault="008B38D9" w:rsidP="008B38D9">
      <w:r>
        <w:t>Two workflows are currently required for the DSP Hub projects.</w:t>
      </w:r>
    </w:p>
    <w:p w14:paraId="457BE070" w14:textId="77777777" w:rsidR="008B38D9" w:rsidRDefault="008B38D9" w:rsidP="008B38D9">
      <w:pPr>
        <w:pStyle w:val="ListParagraph"/>
        <w:numPr>
          <w:ilvl w:val="1"/>
          <w:numId w:val="3"/>
        </w:numPr>
      </w:pPr>
      <w:r>
        <w:lastRenderedPageBreak/>
        <w:t>Data engineering - this workflow is typically more straight forward and includes:</w:t>
      </w:r>
    </w:p>
    <w:p w14:paraId="3C5E0BBE" w14:textId="77777777" w:rsidR="008B38D9" w:rsidRDefault="008B38D9" w:rsidP="008B38D9">
      <w:pPr>
        <w:pStyle w:val="ListParagraph"/>
        <w:numPr>
          <w:ilvl w:val="2"/>
          <w:numId w:val="3"/>
        </w:numPr>
      </w:pPr>
      <w:r>
        <w:t>Data set(s) identified</w:t>
      </w:r>
    </w:p>
    <w:p w14:paraId="7EF556CE" w14:textId="77777777" w:rsidR="008B38D9" w:rsidRDefault="008B38D9" w:rsidP="008B38D9">
      <w:pPr>
        <w:pStyle w:val="ListParagraph"/>
        <w:numPr>
          <w:ilvl w:val="2"/>
          <w:numId w:val="3"/>
        </w:numPr>
      </w:pPr>
      <w:r>
        <w:t>Data set(s) aggregated</w:t>
      </w:r>
    </w:p>
    <w:p w14:paraId="2510146C" w14:textId="77777777" w:rsidR="008B38D9" w:rsidRDefault="008B38D9" w:rsidP="008B38D9">
      <w:pPr>
        <w:pStyle w:val="ListParagraph"/>
        <w:numPr>
          <w:ilvl w:val="2"/>
          <w:numId w:val="3"/>
        </w:numPr>
      </w:pPr>
      <w:r>
        <w:t>Data cleaned</w:t>
      </w:r>
    </w:p>
    <w:p w14:paraId="74EC492D" w14:textId="51E663F4" w:rsidR="008B38D9" w:rsidRDefault="008B38D9" w:rsidP="008B38D9">
      <w:pPr>
        <w:pStyle w:val="ListParagraph"/>
        <w:numPr>
          <w:ilvl w:val="2"/>
          <w:numId w:val="3"/>
        </w:numPr>
      </w:pPr>
      <w:r>
        <w:t xml:space="preserve">Data </w:t>
      </w:r>
      <w:r w:rsidR="00525A53">
        <w:t>quality assurance</w:t>
      </w:r>
    </w:p>
    <w:p w14:paraId="27C02A4D" w14:textId="77777777" w:rsidR="008B38D9" w:rsidRDefault="008B38D9" w:rsidP="008B38D9">
      <w:pPr>
        <w:pStyle w:val="ListParagraph"/>
        <w:numPr>
          <w:ilvl w:val="2"/>
          <w:numId w:val="3"/>
        </w:numPr>
      </w:pPr>
      <w:r>
        <w:t>Initial or subsequent analysis</w:t>
      </w:r>
    </w:p>
    <w:p w14:paraId="122395A1" w14:textId="77777777" w:rsidR="008B38D9" w:rsidRDefault="008B38D9" w:rsidP="008B38D9">
      <w:pPr>
        <w:pStyle w:val="ListParagraph"/>
        <w:numPr>
          <w:ilvl w:val="2"/>
          <w:numId w:val="3"/>
        </w:numPr>
      </w:pPr>
      <w:r>
        <w:t>Preparation of analytics products for review (documentation, establish scale and use case limitations, data steward approvals, etc.)</w:t>
      </w:r>
    </w:p>
    <w:p w14:paraId="7A300A2A" w14:textId="77777777" w:rsidR="008B38D9" w:rsidRDefault="008B38D9" w:rsidP="008B38D9">
      <w:pPr>
        <w:pStyle w:val="ListParagraph"/>
        <w:numPr>
          <w:ilvl w:val="2"/>
          <w:numId w:val="3"/>
        </w:numPr>
      </w:pPr>
      <w:r>
        <w:t>Submission to review process to gain approval for release as authoritative analytics product</w:t>
      </w:r>
    </w:p>
    <w:p w14:paraId="2002F4CE" w14:textId="77777777" w:rsidR="008B38D9" w:rsidRDefault="008B38D9" w:rsidP="008B38D9">
      <w:pPr>
        <w:pStyle w:val="ListParagraph"/>
        <w:numPr>
          <w:ilvl w:val="2"/>
          <w:numId w:val="3"/>
        </w:numPr>
      </w:pPr>
      <w:r>
        <w:t>Review analytics product against established criteria within an established business process</w:t>
      </w:r>
    </w:p>
    <w:p w14:paraId="2C764CF1" w14:textId="77777777" w:rsidR="008B38D9" w:rsidRDefault="008B38D9" w:rsidP="008B38D9">
      <w:pPr>
        <w:pStyle w:val="ListParagraph"/>
        <w:numPr>
          <w:ilvl w:val="2"/>
          <w:numId w:val="3"/>
        </w:numPr>
      </w:pPr>
      <w:r>
        <w:t>Approve or send back to any of steps above for additional QA/analysis</w:t>
      </w:r>
    </w:p>
    <w:p w14:paraId="154B0368" w14:textId="3A0C1C1C" w:rsidR="714A497C" w:rsidRDefault="714A497C" w:rsidP="1F15B5D5">
      <w:pPr>
        <w:pStyle w:val="ListParagraph"/>
        <w:numPr>
          <w:ilvl w:val="2"/>
          <w:numId w:val="3"/>
        </w:numPr>
      </w:pPr>
      <w:r>
        <w:t>Receive notifications</w:t>
      </w:r>
    </w:p>
    <w:p w14:paraId="682714EA" w14:textId="2D700876" w:rsidR="714A497C" w:rsidRDefault="714A497C" w:rsidP="1F15B5D5">
      <w:pPr>
        <w:pStyle w:val="ListParagraph"/>
        <w:numPr>
          <w:ilvl w:val="2"/>
          <w:numId w:val="3"/>
        </w:numPr>
      </w:pPr>
      <w:r>
        <w:t>Set reminders</w:t>
      </w:r>
    </w:p>
    <w:p w14:paraId="517285AD" w14:textId="77777777" w:rsidR="008B38D9" w:rsidRDefault="008B38D9" w:rsidP="008B38D9">
      <w:pPr>
        <w:pStyle w:val="ListParagraph"/>
        <w:numPr>
          <w:ilvl w:val="2"/>
          <w:numId w:val="3"/>
        </w:numPr>
      </w:pPr>
      <w:r>
        <w:t>If approved, publish analytics product through appropriate outlet</w:t>
      </w:r>
    </w:p>
    <w:p w14:paraId="317F2CAB" w14:textId="77777777" w:rsidR="008B38D9" w:rsidRDefault="008B38D9" w:rsidP="008B38D9">
      <w:pPr>
        <w:pStyle w:val="ListParagraph"/>
        <w:ind w:left="1080"/>
      </w:pPr>
    </w:p>
    <w:p w14:paraId="76E16865" w14:textId="5EE9DA60" w:rsidR="008B38D9" w:rsidRDefault="008B38D9" w:rsidP="008B38D9">
      <w:pPr>
        <w:pStyle w:val="ListParagraph"/>
      </w:pPr>
      <w:r>
        <w:t>Data engineering capabilities are included in the analytics tools of RStudio, Python, and Tableau covered in the Analytics Tools section of this document. Additional tools used also include SQL and</w:t>
      </w:r>
      <w:r w:rsidR="19EC69B0">
        <w:t xml:space="preserve"> Microsoft</w:t>
      </w:r>
      <w:r>
        <w:t xml:space="preserve"> Excel.</w:t>
      </w:r>
    </w:p>
    <w:p w14:paraId="406EE773" w14:textId="77777777" w:rsidR="008B38D9" w:rsidRDefault="008B38D9" w:rsidP="008B38D9">
      <w:pPr>
        <w:pStyle w:val="ListParagraph"/>
        <w:ind w:left="360"/>
      </w:pPr>
    </w:p>
    <w:p w14:paraId="79B1EAE2" w14:textId="77777777" w:rsidR="008B38D9" w:rsidRDefault="008B38D9" w:rsidP="008B38D9">
      <w:pPr>
        <w:pStyle w:val="ListParagraph"/>
        <w:numPr>
          <w:ilvl w:val="1"/>
          <w:numId w:val="3"/>
        </w:numPr>
      </w:pPr>
      <w:r>
        <w:t xml:space="preserve">The analytics process is considered a more creative and flexible process. That said documentation of data sets used, tools used, analytics used, and reproducibility of the model or analytic developed is important. Tools such as R Markdown, R Notebooks, and Python’s </w:t>
      </w:r>
      <w:proofErr w:type="spellStart"/>
      <w:r>
        <w:t>Jupyter</w:t>
      </w:r>
      <w:proofErr w:type="spellEnd"/>
      <w:r>
        <w:t xml:space="preserve"> Notebook cover some of the functionality identified and needed.</w:t>
      </w:r>
    </w:p>
    <w:p w14:paraId="2DFCF636" w14:textId="77777777" w:rsidR="005079E8" w:rsidRPr="005079E8" w:rsidRDefault="005079E8" w:rsidP="005079E8"/>
    <w:p w14:paraId="0CEF9570" w14:textId="7ABF7BCE" w:rsidR="00AD60DB" w:rsidRDefault="004A1BF6" w:rsidP="00BE4EE1">
      <w:pPr>
        <w:pStyle w:val="Heading1"/>
        <w:numPr>
          <w:ilvl w:val="0"/>
          <w:numId w:val="3"/>
        </w:numPr>
      </w:pPr>
      <w:bookmarkStart w:id="829" w:name="_Toc60772345"/>
      <w:bookmarkStart w:id="830" w:name="_Toc60772415"/>
      <w:bookmarkStart w:id="831" w:name="_Toc61955664"/>
      <w:r>
        <w:t>Requirements &amp; Evaluation Approach</w:t>
      </w:r>
      <w:bookmarkEnd w:id="829"/>
      <w:bookmarkEnd w:id="830"/>
      <w:bookmarkEnd w:id="831"/>
    </w:p>
    <w:p w14:paraId="4F329EA8" w14:textId="77777777" w:rsidR="00630E85" w:rsidRPr="00630E85" w:rsidRDefault="00630E85" w:rsidP="00630E85"/>
    <w:p w14:paraId="4899234E" w14:textId="3627AE99" w:rsidR="00194DF4" w:rsidRDefault="00630E85" w:rsidP="00BE4EE1">
      <w:pPr>
        <w:pStyle w:val="Heading2"/>
        <w:numPr>
          <w:ilvl w:val="0"/>
          <w:numId w:val="4"/>
        </w:numPr>
      </w:pPr>
      <w:bookmarkStart w:id="832" w:name="_Toc60772346"/>
      <w:bookmarkStart w:id="833" w:name="_Toc60772416"/>
      <w:bookmarkStart w:id="834" w:name="_Toc61955665"/>
      <w:r>
        <w:t>Comparison Method</w:t>
      </w:r>
      <w:bookmarkEnd w:id="832"/>
      <w:bookmarkEnd w:id="833"/>
      <w:bookmarkEnd w:id="834"/>
    </w:p>
    <w:p w14:paraId="6C4E0515" w14:textId="043F6B53" w:rsidR="008012A3" w:rsidRDefault="008012A3" w:rsidP="008012A3"/>
    <w:p w14:paraId="48F889A7" w14:textId="3B63F643" w:rsidR="00D912F7" w:rsidRDefault="00D912F7" w:rsidP="58C8D92D">
      <w:pPr>
        <w:rPr>
          <w:rFonts w:cstheme="minorBidi"/>
        </w:rPr>
      </w:pPr>
      <w:r>
        <w:t xml:space="preserve">To find the optimal technical solution for the DSP Hub needs, TSPi and RMS collected functional requirements and use cases. Functional requirements are the features of a system that directly support users in accomplishing their work. TSPi used the functional requirements, along with common non-functional requirements, to develop a </w:t>
      </w:r>
      <w:r w:rsidR="1C56A0B6">
        <w:t>requirements</w:t>
      </w:r>
      <w:r>
        <w:t xml:space="preserve"> questionnaire. This questionnaire included questions to determine how well each alternative met functional and non-functional requirements.  TSPi and the DSP Hub team then assigned a </w:t>
      </w:r>
      <w:r w:rsidRPr="58C8D92D">
        <w:rPr>
          <w:rFonts w:cstheme="minorBidi"/>
        </w:rPr>
        <w:t xml:space="preserve">relative weight of importance to each requirement/question. </w:t>
      </w:r>
    </w:p>
    <w:p w14:paraId="01C59E2B" w14:textId="77777777" w:rsidR="00D912F7" w:rsidRDefault="00D912F7" w:rsidP="00D912F7">
      <w:pPr>
        <w:rPr>
          <w:rFonts w:cstheme="minorHAnsi"/>
        </w:rPr>
      </w:pPr>
      <w:r>
        <w:rPr>
          <w:rFonts w:cstheme="minorHAnsi"/>
        </w:rPr>
        <w:t>The weight of 1=Lowest and 5=Highest was derived from the following criteria:</w:t>
      </w:r>
    </w:p>
    <w:p w14:paraId="15518A93" w14:textId="77777777" w:rsidR="00D912F7" w:rsidRPr="00721ADF" w:rsidRDefault="00D912F7" w:rsidP="00D912F7">
      <w:pPr>
        <w:pStyle w:val="ListParagraph"/>
        <w:numPr>
          <w:ilvl w:val="0"/>
          <w:numId w:val="11"/>
        </w:numPr>
        <w:spacing w:after="160" w:line="259" w:lineRule="auto"/>
        <w:rPr>
          <w:rFonts w:cstheme="minorHAnsi"/>
        </w:rPr>
      </w:pPr>
      <w:r>
        <w:rPr>
          <w:rFonts w:cstheme="minorHAnsi"/>
        </w:rPr>
        <w:t xml:space="preserve">Must Have (Yes/No). </w:t>
      </w:r>
      <w:r w:rsidRPr="00721ADF">
        <w:rPr>
          <w:rFonts w:cstheme="minorHAnsi"/>
        </w:rPr>
        <w:t>This means if the product does not meet this requirement</w:t>
      </w:r>
      <w:r>
        <w:rPr>
          <w:rFonts w:cstheme="minorHAnsi"/>
        </w:rPr>
        <w:t xml:space="preserve"> or </w:t>
      </w:r>
      <w:r w:rsidRPr="00721ADF">
        <w:rPr>
          <w:rFonts w:cstheme="minorHAnsi"/>
        </w:rPr>
        <w:t>use case, it will not be considered.</w:t>
      </w:r>
    </w:p>
    <w:p w14:paraId="743DF0A9" w14:textId="77777777" w:rsidR="00D912F7" w:rsidRDefault="00D912F7" w:rsidP="00D912F7">
      <w:pPr>
        <w:pStyle w:val="ListParagraph"/>
        <w:numPr>
          <w:ilvl w:val="0"/>
          <w:numId w:val="11"/>
        </w:numPr>
        <w:spacing w:after="160" w:line="259" w:lineRule="auto"/>
        <w:rPr>
          <w:rFonts w:cstheme="minorHAnsi"/>
        </w:rPr>
      </w:pPr>
      <w:r>
        <w:rPr>
          <w:rFonts w:cstheme="minorHAnsi"/>
        </w:rPr>
        <w:t>Priority (</w:t>
      </w:r>
      <w:r w:rsidRPr="00721ADF">
        <w:rPr>
          <w:rFonts w:cstheme="minorHAnsi"/>
        </w:rPr>
        <w:t>H=High, M=Medium, L=Low</w:t>
      </w:r>
      <w:r>
        <w:rPr>
          <w:rFonts w:cstheme="minorHAnsi"/>
        </w:rPr>
        <w:t xml:space="preserve">). </w:t>
      </w:r>
      <w:r w:rsidRPr="00721ADF">
        <w:rPr>
          <w:rFonts w:cstheme="minorHAnsi"/>
        </w:rPr>
        <w:t>For example, a Low would carry less weight than a Medium when evaluating the product.</w:t>
      </w:r>
      <w:r>
        <w:rPr>
          <w:rFonts w:cstheme="minorHAnsi"/>
        </w:rPr>
        <w:t xml:space="preserve"> </w:t>
      </w:r>
    </w:p>
    <w:p w14:paraId="07466A46" w14:textId="77777777" w:rsidR="00D912F7" w:rsidRPr="00C468BB" w:rsidRDefault="00D912F7" w:rsidP="00D912F7">
      <w:pPr>
        <w:pStyle w:val="ListParagraph"/>
        <w:numPr>
          <w:ilvl w:val="1"/>
          <w:numId w:val="11"/>
        </w:numPr>
        <w:spacing w:after="160" w:line="259" w:lineRule="auto"/>
        <w:rPr>
          <w:rFonts w:cstheme="minorHAnsi"/>
        </w:rPr>
      </w:pPr>
      <w:r w:rsidRPr="00235FF0">
        <w:rPr>
          <w:rFonts w:cstheme="minorHAnsi"/>
        </w:rPr>
        <w:t xml:space="preserve">Any requirements or use cases that were considered by </w:t>
      </w:r>
      <w:r>
        <w:rPr>
          <w:rFonts w:cstheme="minorHAnsi"/>
        </w:rPr>
        <w:t>the group</w:t>
      </w:r>
      <w:r w:rsidRPr="00235FF0">
        <w:rPr>
          <w:rFonts w:cstheme="minorHAnsi"/>
        </w:rPr>
        <w:t xml:space="preserve"> as “Must Have” </w:t>
      </w:r>
      <w:r>
        <w:rPr>
          <w:rFonts w:cstheme="minorHAnsi"/>
        </w:rPr>
        <w:t xml:space="preserve">and “High Priority” </w:t>
      </w:r>
      <w:r w:rsidRPr="00235FF0">
        <w:rPr>
          <w:rFonts w:cstheme="minorHAnsi"/>
        </w:rPr>
        <w:t xml:space="preserve">are given a 5 for weight. </w:t>
      </w:r>
    </w:p>
    <w:p w14:paraId="3367C20B" w14:textId="77777777" w:rsidR="00D912F7" w:rsidRDefault="00D912F7" w:rsidP="00D912F7">
      <w:pPr>
        <w:rPr>
          <w:rFonts w:cstheme="minorHAnsi"/>
        </w:rPr>
      </w:pPr>
      <w:r>
        <w:rPr>
          <w:rFonts w:cstheme="minorHAnsi"/>
        </w:rPr>
        <w:t xml:space="preserve">This comparison method considers all evaluation criteria and ensures that the most critical criteria is given the highest priority. Table below provides the requirement category, the associated market research requirement question, and their assigned weights. </w:t>
      </w:r>
    </w:p>
    <w:p w14:paraId="60140DB9" w14:textId="78E0143B" w:rsidR="00AB0026" w:rsidRDefault="00AB0026" w:rsidP="00630E85"/>
    <w:p w14:paraId="70F1A222" w14:textId="3DFE7445" w:rsidR="00EC4871" w:rsidRPr="00BB7CE6" w:rsidRDefault="00EC4871" w:rsidP="00EC4871">
      <w:pPr>
        <w:pStyle w:val="Caption"/>
        <w:keepNext/>
        <w:jc w:val="center"/>
      </w:pPr>
      <w:r w:rsidRPr="00BB7CE6">
        <w:lastRenderedPageBreak/>
        <w:t xml:space="preserve">Table </w:t>
      </w:r>
      <w:r>
        <w:rPr>
          <w:color w:val="2B579A"/>
          <w:shd w:val="clear" w:color="auto" w:fill="E6E6E6"/>
        </w:rPr>
        <w:fldChar w:fldCharType="begin"/>
      </w:r>
      <w:r>
        <w:instrText>SEQ Table \* ARABIC</w:instrText>
      </w:r>
      <w:r>
        <w:rPr>
          <w:color w:val="2B579A"/>
          <w:shd w:val="clear" w:color="auto" w:fill="E6E6E6"/>
        </w:rPr>
        <w:fldChar w:fldCharType="separate"/>
      </w:r>
      <w:r w:rsidR="00B24863">
        <w:rPr>
          <w:noProof/>
        </w:rPr>
        <w:t>1</w:t>
      </w:r>
      <w:r>
        <w:rPr>
          <w:color w:val="2B579A"/>
          <w:shd w:val="clear" w:color="auto" w:fill="E6E6E6"/>
        </w:rPr>
        <w:fldChar w:fldCharType="end"/>
      </w:r>
      <w:r w:rsidRPr="00BB7CE6">
        <w:t>:</w:t>
      </w:r>
      <w:r>
        <w:t xml:space="preserve"> Org Structure Requirement Questions and </w:t>
      </w:r>
      <w:r w:rsidRPr="00BB7CE6">
        <w:t>Relative Weight</w:t>
      </w:r>
    </w:p>
    <w:tbl>
      <w:tblPr>
        <w:tblW w:w="9715" w:type="dxa"/>
        <w:tblLook w:val="04A0" w:firstRow="1" w:lastRow="0" w:firstColumn="1" w:lastColumn="0" w:noHBand="0" w:noVBand="1"/>
      </w:tblPr>
      <w:tblGrid>
        <w:gridCol w:w="1440"/>
        <w:gridCol w:w="6655"/>
        <w:gridCol w:w="1620"/>
      </w:tblGrid>
      <w:tr w:rsidR="00EC4871" w:rsidRPr="001E43A2" w14:paraId="75B93027" w14:textId="77777777" w:rsidTr="00D576E9">
        <w:trPr>
          <w:trHeight w:val="765"/>
        </w:trPr>
        <w:tc>
          <w:tcPr>
            <w:tcW w:w="1440" w:type="dxa"/>
            <w:tcBorders>
              <w:top w:val="single" w:sz="4" w:space="0" w:color="auto"/>
              <w:left w:val="single" w:sz="4" w:space="0" w:color="auto"/>
              <w:bottom w:val="single" w:sz="4" w:space="0" w:color="auto"/>
              <w:right w:val="single" w:sz="4" w:space="0" w:color="auto"/>
            </w:tcBorders>
            <w:shd w:val="clear" w:color="auto" w:fill="00B0F0"/>
            <w:hideMark/>
          </w:tcPr>
          <w:p w14:paraId="00E5EFC9" w14:textId="77777777" w:rsidR="00EC4871" w:rsidRPr="001E43A2" w:rsidRDefault="00EC4871" w:rsidP="007B4399">
            <w:pPr>
              <w:jc w:val="center"/>
              <w:rPr>
                <w:rFonts w:eastAsia="Times New Roman"/>
                <w:b/>
                <w:bCs/>
                <w:color w:val="000000"/>
              </w:rPr>
            </w:pPr>
            <w:r w:rsidRPr="001E43A2">
              <w:rPr>
                <w:rFonts w:eastAsia="Times New Roman"/>
                <w:b/>
                <w:bCs/>
                <w:color w:val="000000"/>
              </w:rPr>
              <w:t>Requirement Category</w:t>
            </w:r>
          </w:p>
        </w:tc>
        <w:tc>
          <w:tcPr>
            <w:tcW w:w="6655" w:type="dxa"/>
            <w:tcBorders>
              <w:top w:val="single" w:sz="4" w:space="0" w:color="auto"/>
              <w:left w:val="nil"/>
              <w:bottom w:val="single" w:sz="4" w:space="0" w:color="auto"/>
              <w:right w:val="single" w:sz="4" w:space="0" w:color="auto"/>
            </w:tcBorders>
            <w:shd w:val="clear" w:color="auto" w:fill="00B0F0"/>
            <w:hideMark/>
          </w:tcPr>
          <w:p w14:paraId="102CA832" w14:textId="77777777" w:rsidR="00EC4871" w:rsidRPr="001E43A2" w:rsidRDefault="00EC4871" w:rsidP="007B4399">
            <w:pPr>
              <w:jc w:val="center"/>
              <w:rPr>
                <w:rFonts w:eastAsia="Times New Roman"/>
                <w:b/>
                <w:bCs/>
                <w:color w:val="000000"/>
              </w:rPr>
            </w:pPr>
            <w:r w:rsidRPr="001E43A2">
              <w:rPr>
                <w:rFonts w:eastAsia="Times New Roman"/>
                <w:b/>
                <w:bCs/>
                <w:color w:val="000000"/>
              </w:rPr>
              <w:t>Market Research Requirement Question</w:t>
            </w:r>
          </w:p>
        </w:tc>
        <w:tc>
          <w:tcPr>
            <w:tcW w:w="1620" w:type="dxa"/>
            <w:tcBorders>
              <w:top w:val="single" w:sz="4" w:space="0" w:color="auto"/>
              <w:left w:val="nil"/>
              <w:bottom w:val="single" w:sz="4" w:space="0" w:color="auto"/>
              <w:right w:val="single" w:sz="4" w:space="0" w:color="auto"/>
            </w:tcBorders>
            <w:shd w:val="clear" w:color="auto" w:fill="00B0F0"/>
            <w:vAlign w:val="center"/>
            <w:hideMark/>
          </w:tcPr>
          <w:p w14:paraId="1C3D4628" w14:textId="77777777" w:rsidR="00EC4871" w:rsidRPr="001E43A2" w:rsidRDefault="00EC4871" w:rsidP="007B4399">
            <w:pPr>
              <w:jc w:val="center"/>
              <w:rPr>
                <w:rFonts w:eastAsia="Times New Roman"/>
                <w:b/>
                <w:bCs/>
                <w:color w:val="000000"/>
                <w:sz w:val="20"/>
                <w:szCs w:val="20"/>
              </w:rPr>
            </w:pPr>
            <w:r w:rsidRPr="001E43A2">
              <w:rPr>
                <w:rFonts w:eastAsia="Times New Roman"/>
                <w:b/>
                <w:bCs/>
                <w:color w:val="000000"/>
                <w:sz w:val="20"/>
                <w:szCs w:val="20"/>
              </w:rPr>
              <w:t xml:space="preserve">Relative Weight of Importance </w:t>
            </w:r>
          </w:p>
        </w:tc>
      </w:tr>
      <w:tr w:rsidR="00EC4871" w:rsidRPr="001E43A2" w14:paraId="3520BF4C" w14:textId="77777777" w:rsidTr="00D576E9">
        <w:trPr>
          <w:trHeight w:val="600"/>
        </w:trPr>
        <w:tc>
          <w:tcPr>
            <w:tcW w:w="1440" w:type="dxa"/>
            <w:vMerge w:val="restart"/>
            <w:tcBorders>
              <w:top w:val="nil"/>
              <w:left w:val="single" w:sz="4" w:space="0" w:color="auto"/>
              <w:bottom w:val="single" w:sz="4" w:space="0" w:color="auto"/>
              <w:right w:val="single" w:sz="4" w:space="0" w:color="auto"/>
            </w:tcBorders>
            <w:shd w:val="clear" w:color="auto" w:fill="auto"/>
            <w:noWrap/>
            <w:hideMark/>
          </w:tcPr>
          <w:p w14:paraId="5C793287" w14:textId="77777777" w:rsidR="00EC4871" w:rsidRPr="001E43A2" w:rsidRDefault="00EC4871" w:rsidP="007B4399">
            <w:pPr>
              <w:rPr>
                <w:rFonts w:eastAsia="Times New Roman"/>
                <w:color w:val="000000"/>
              </w:rPr>
            </w:pPr>
            <w:r w:rsidRPr="001E43A2">
              <w:rPr>
                <w:rFonts w:eastAsia="Times New Roman"/>
                <w:color w:val="000000"/>
              </w:rPr>
              <w:t>Accessibility</w:t>
            </w:r>
          </w:p>
        </w:tc>
        <w:tc>
          <w:tcPr>
            <w:tcW w:w="6655" w:type="dxa"/>
            <w:tcBorders>
              <w:top w:val="nil"/>
              <w:left w:val="nil"/>
              <w:bottom w:val="single" w:sz="4" w:space="0" w:color="auto"/>
              <w:right w:val="single" w:sz="4" w:space="0" w:color="auto"/>
            </w:tcBorders>
            <w:shd w:val="clear" w:color="auto" w:fill="auto"/>
            <w:hideMark/>
          </w:tcPr>
          <w:p w14:paraId="30944BEC" w14:textId="1054DBD2" w:rsidR="00EC4871" w:rsidRPr="001E43A2" w:rsidRDefault="00060F9E" w:rsidP="007B4399">
            <w:pPr>
              <w:rPr>
                <w:rFonts w:eastAsia="Times New Roman"/>
                <w:color w:val="000000"/>
              </w:rPr>
            </w:pPr>
            <w:r w:rsidRPr="001E43A2">
              <w:rPr>
                <w:rFonts w:eastAsia="Times New Roman"/>
                <w:color w:val="000000"/>
              </w:rPr>
              <w:t>Does the product meet Web Content Accessibility Guidelines (WCAG) 2.0 Level A and Level AA Success Criteria (508 Compliance)?</w:t>
            </w:r>
          </w:p>
        </w:tc>
        <w:tc>
          <w:tcPr>
            <w:tcW w:w="1620" w:type="dxa"/>
            <w:tcBorders>
              <w:top w:val="nil"/>
              <w:left w:val="nil"/>
              <w:bottom w:val="single" w:sz="4" w:space="0" w:color="auto"/>
              <w:right w:val="single" w:sz="4" w:space="0" w:color="auto"/>
            </w:tcBorders>
            <w:shd w:val="clear" w:color="auto" w:fill="auto"/>
            <w:noWrap/>
            <w:hideMark/>
          </w:tcPr>
          <w:p w14:paraId="44315F45" w14:textId="16305D4F" w:rsidR="00EC4871" w:rsidRPr="001E43A2" w:rsidRDefault="00BB1043" w:rsidP="007B4399">
            <w:pPr>
              <w:jc w:val="center"/>
              <w:rPr>
                <w:rFonts w:eastAsia="Times New Roman"/>
                <w:color w:val="000000"/>
              </w:rPr>
            </w:pPr>
            <w:r>
              <w:rPr>
                <w:rFonts w:eastAsia="Times New Roman"/>
                <w:color w:val="000000"/>
              </w:rPr>
              <w:t xml:space="preserve"> </w:t>
            </w:r>
          </w:p>
        </w:tc>
      </w:tr>
      <w:tr w:rsidR="00EC4871" w:rsidRPr="001E43A2" w14:paraId="48E96731" w14:textId="77777777" w:rsidTr="00D576E9">
        <w:trPr>
          <w:trHeight w:val="300"/>
        </w:trPr>
        <w:tc>
          <w:tcPr>
            <w:tcW w:w="1440" w:type="dxa"/>
            <w:vMerge/>
            <w:tcBorders>
              <w:top w:val="nil"/>
              <w:left w:val="single" w:sz="4" w:space="0" w:color="auto"/>
              <w:bottom w:val="single" w:sz="4" w:space="0" w:color="auto"/>
              <w:right w:val="single" w:sz="4" w:space="0" w:color="auto"/>
            </w:tcBorders>
            <w:vAlign w:val="center"/>
            <w:hideMark/>
          </w:tcPr>
          <w:p w14:paraId="4457894C" w14:textId="77777777" w:rsidR="00EC4871" w:rsidRPr="001E43A2" w:rsidRDefault="00EC4871" w:rsidP="007B4399">
            <w:pPr>
              <w:rPr>
                <w:rFonts w:eastAsia="Times New Roman"/>
                <w:color w:val="000000"/>
              </w:rPr>
            </w:pPr>
          </w:p>
        </w:tc>
        <w:tc>
          <w:tcPr>
            <w:tcW w:w="6655" w:type="dxa"/>
            <w:tcBorders>
              <w:top w:val="nil"/>
              <w:left w:val="nil"/>
              <w:bottom w:val="single" w:sz="4" w:space="0" w:color="auto"/>
              <w:right w:val="single" w:sz="4" w:space="0" w:color="auto"/>
            </w:tcBorders>
            <w:shd w:val="clear" w:color="auto" w:fill="auto"/>
            <w:hideMark/>
          </w:tcPr>
          <w:p w14:paraId="6D3AF569" w14:textId="1AEF0A69" w:rsidR="00EC4871" w:rsidRPr="001E43A2" w:rsidRDefault="00060F9E" w:rsidP="007B4399">
            <w:pPr>
              <w:rPr>
                <w:rFonts w:eastAsia="Times New Roman"/>
                <w:color w:val="000000"/>
              </w:rPr>
            </w:pPr>
            <w:r w:rsidRPr="001E43A2">
              <w:rPr>
                <w:rFonts w:eastAsia="Times New Roman"/>
                <w:color w:val="000000"/>
              </w:rPr>
              <w:t>Does the application provide integration points for external applications to interact with the product? REST APIs, other?</w:t>
            </w:r>
          </w:p>
        </w:tc>
        <w:tc>
          <w:tcPr>
            <w:tcW w:w="1620" w:type="dxa"/>
            <w:tcBorders>
              <w:top w:val="nil"/>
              <w:left w:val="nil"/>
              <w:bottom w:val="single" w:sz="4" w:space="0" w:color="auto"/>
              <w:right w:val="single" w:sz="4" w:space="0" w:color="auto"/>
            </w:tcBorders>
            <w:shd w:val="clear" w:color="auto" w:fill="auto"/>
            <w:noWrap/>
            <w:hideMark/>
          </w:tcPr>
          <w:p w14:paraId="09E59DF5" w14:textId="1F79E4B7" w:rsidR="00EC4871" w:rsidRPr="001E43A2" w:rsidRDefault="00BB1043" w:rsidP="007B4399">
            <w:pPr>
              <w:jc w:val="center"/>
              <w:rPr>
                <w:rFonts w:eastAsia="Times New Roman"/>
                <w:color w:val="000000"/>
              </w:rPr>
            </w:pPr>
            <w:r>
              <w:rPr>
                <w:rFonts w:eastAsia="Times New Roman"/>
                <w:color w:val="000000"/>
              </w:rPr>
              <w:t xml:space="preserve"> </w:t>
            </w:r>
          </w:p>
        </w:tc>
      </w:tr>
      <w:tr w:rsidR="00EC4871" w:rsidRPr="001E43A2" w14:paraId="0A381A9B" w14:textId="77777777" w:rsidTr="00D576E9">
        <w:trPr>
          <w:trHeight w:val="600"/>
        </w:trPr>
        <w:tc>
          <w:tcPr>
            <w:tcW w:w="1440" w:type="dxa"/>
            <w:vMerge/>
            <w:tcBorders>
              <w:top w:val="nil"/>
              <w:left w:val="single" w:sz="4" w:space="0" w:color="auto"/>
              <w:bottom w:val="single" w:sz="4" w:space="0" w:color="auto"/>
              <w:right w:val="single" w:sz="4" w:space="0" w:color="auto"/>
            </w:tcBorders>
            <w:vAlign w:val="center"/>
            <w:hideMark/>
          </w:tcPr>
          <w:p w14:paraId="3D289C91" w14:textId="77777777" w:rsidR="00EC4871" w:rsidRPr="001E43A2" w:rsidRDefault="00EC4871" w:rsidP="007B4399">
            <w:pPr>
              <w:rPr>
                <w:rFonts w:eastAsia="Times New Roman"/>
                <w:color w:val="000000"/>
              </w:rPr>
            </w:pPr>
          </w:p>
        </w:tc>
        <w:tc>
          <w:tcPr>
            <w:tcW w:w="6655" w:type="dxa"/>
            <w:tcBorders>
              <w:top w:val="nil"/>
              <w:left w:val="nil"/>
              <w:bottom w:val="single" w:sz="4" w:space="0" w:color="auto"/>
              <w:right w:val="single" w:sz="4" w:space="0" w:color="auto"/>
            </w:tcBorders>
            <w:shd w:val="clear" w:color="auto" w:fill="auto"/>
            <w:hideMark/>
          </w:tcPr>
          <w:p w14:paraId="5A0B3161" w14:textId="443DC254" w:rsidR="00EC4871" w:rsidRPr="001E43A2" w:rsidRDefault="00EC4871" w:rsidP="007B4399">
            <w:pPr>
              <w:rPr>
                <w:rFonts w:eastAsia="Times New Roman"/>
                <w:color w:val="000000"/>
              </w:rPr>
            </w:pPr>
          </w:p>
        </w:tc>
        <w:tc>
          <w:tcPr>
            <w:tcW w:w="1620" w:type="dxa"/>
            <w:tcBorders>
              <w:top w:val="nil"/>
              <w:left w:val="nil"/>
              <w:bottom w:val="single" w:sz="4" w:space="0" w:color="auto"/>
              <w:right w:val="single" w:sz="4" w:space="0" w:color="auto"/>
            </w:tcBorders>
            <w:shd w:val="clear" w:color="auto" w:fill="auto"/>
            <w:noWrap/>
            <w:hideMark/>
          </w:tcPr>
          <w:p w14:paraId="7A7233BF" w14:textId="3E8EE25B" w:rsidR="00EC4871" w:rsidRPr="001E43A2" w:rsidRDefault="00BB1043" w:rsidP="007B4399">
            <w:pPr>
              <w:jc w:val="center"/>
              <w:rPr>
                <w:rFonts w:eastAsia="Times New Roman"/>
                <w:color w:val="000000"/>
              </w:rPr>
            </w:pPr>
            <w:r>
              <w:rPr>
                <w:rFonts w:eastAsia="Times New Roman"/>
                <w:color w:val="000000"/>
              </w:rPr>
              <w:t xml:space="preserve"> </w:t>
            </w:r>
          </w:p>
        </w:tc>
      </w:tr>
      <w:tr w:rsidR="00EC4871" w:rsidRPr="001E43A2" w14:paraId="34D84624" w14:textId="77777777" w:rsidTr="00D576E9">
        <w:trPr>
          <w:trHeight w:val="300"/>
        </w:trPr>
        <w:tc>
          <w:tcPr>
            <w:tcW w:w="1440" w:type="dxa"/>
            <w:vMerge/>
            <w:tcBorders>
              <w:top w:val="nil"/>
              <w:left w:val="single" w:sz="4" w:space="0" w:color="auto"/>
              <w:bottom w:val="single" w:sz="4" w:space="0" w:color="auto"/>
              <w:right w:val="single" w:sz="4" w:space="0" w:color="auto"/>
            </w:tcBorders>
            <w:vAlign w:val="center"/>
            <w:hideMark/>
          </w:tcPr>
          <w:p w14:paraId="2561554C" w14:textId="77777777" w:rsidR="00EC4871" w:rsidRPr="001E43A2" w:rsidRDefault="00EC4871" w:rsidP="007B4399">
            <w:pPr>
              <w:rPr>
                <w:rFonts w:eastAsia="Times New Roman"/>
                <w:color w:val="000000"/>
              </w:rPr>
            </w:pPr>
          </w:p>
        </w:tc>
        <w:tc>
          <w:tcPr>
            <w:tcW w:w="6655" w:type="dxa"/>
            <w:tcBorders>
              <w:top w:val="nil"/>
              <w:left w:val="nil"/>
              <w:bottom w:val="single" w:sz="4" w:space="0" w:color="auto"/>
              <w:right w:val="single" w:sz="4" w:space="0" w:color="auto"/>
            </w:tcBorders>
            <w:shd w:val="clear" w:color="auto" w:fill="auto"/>
          </w:tcPr>
          <w:p w14:paraId="221205CD" w14:textId="78FBD3ED" w:rsidR="00EC4871" w:rsidRPr="001E43A2" w:rsidRDefault="00EC4871" w:rsidP="007B4399">
            <w:pPr>
              <w:rPr>
                <w:rFonts w:eastAsia="Times New Roman"/>
                <w:color w:val="000000"/>
              </w:rPr>
            </w:pPr>
          </w:p>
        </w:tc>
        <w:tc>
          <w:tcPr>
            <w:tcW w:w="1620" w:type="dxa"/>
            <w:tcBorders>
              <w:top w:val="nil"/>
              <w:left w:val="nil"/>
              <w:bottom w:val="single" w:sz="4" w:space="0" w:color="auto"/>
              <w:right w:val="single" w:sz="4" w:space="0" w:color="auto"/>
            </w:tcBorders>
            <w:shd w:val="clear" w:color="auto" w:fill="auto"/>
            <w:noWrap/>
            <w:hideMark/>
          </w:tcPr>
          <w:p w14:paraId="28753E00" w14:textId="1ACFAC46" w:rsidR="00EC4871" w:rsidRPr="001E43A2" w:rsidRDefault="00BB1043" w:rsidP="007B4399">
            <w:pPr>
              <w:jc w:val="center"/>
              <w:rPr>
                <w:rFonts w:eastAsia="Times New Roman"/>
                <w:color w:val="000000"/>
              </w:rPr>
            </w:pPr>
            <w:r>
              <w:rPr>
                <w:rFonts w:eastAsia="Times New Roman"/>
                <w:color w:val="000000"/>
              </w:rPr>
              <w:t xml:space="preserve"> </w:t>
            </w:r>
          </w:p>
        </w:tc>
      </w:tr>
      <w:tr w:rsidR="00EC4871" w:rsidRPr="001E43A2" w14:paraId="00697EAA" w14:textId="77777777" w:rsidTr="00D576E9">
        <w:trPr>
          <w:trHeight w:val="600"/>
        </w:trPr>
        <w:tc>
          <w:tcPr>
            <w:tcW w:w="1440" w:type="dxa"/>
            <w:vMerge/>
            <w:tcBorders>
              <w:top w:val="nil"/>
              <w:left w:val="single" w:sz="4" w:space="0" w:color="auto"/>
              <w:bottom w:val="single" w:sz="4" w:space="0" w:color="auto"/>
              <w:right w:val="single" w:sz="4" w:space="0" w:color="auto"/>
            </w:tcBorders>
            <w:vAlign w:val="center"/>
            <w:hideMark/>
          </w:tcPr>
          <w:p w14:paraId="68079922" w14:textId="77777777" w:rsidR="00EC4871" w:rsidRPr="001E43A2" w:rsidRDefault="00EC4871" w:rsidP="007B4399">
            <w:pPr>
              <w:rPr>
                <w:rFonts w:eastAsia="Times New Roman"/>
                <w:color w:val="000000"/>
              </w:rPr>
            </w:pPr>
          </w:p>
        </w:tc>
        <w:tc>
          <w:tcPr>
            <w:tcW w:w="6655" w:type="dxa"/>
            <w:tcBorders>
              <w:top w:val="nil"/>
              <w:left w:val="nil"/>
              <w:bottom w:val="single" w:sz="4" w:space="0" w:color="auto"/>
              <w:right w:val="single" w:sz="4" w:space="0" w:color="auto"/>
            </w:tcBorders>
            <w:shd w:val="clear" w:color="auto" w:fill="auto"/>
            <w:hideMark/>
          </w:tcPr>
          <w:p w14:paraId="068AA730" w14:textId="6C19200A" w:rsidR="00EC4871" w:rsidRPr="001E43A2" w:rsidRDefault="00EC4871" w:rsidP="007B4399">
            <w:pPr>
              <w:rPr>
                <w:rFonts w:eastAsia="Times New Roman"/>
                <w:color w:val="000000"/>
              </w:rPr>
            </w:pPr>
          </w:p>
        </w:tc>
        <w:tc>
          <w:tcPr>
            <w:tcW w:w="1620" w:type="dxa"/>
            <w:tcBorders>
              <w:top w:val="nil"/>
              <w:left w:val="nil"/>
              <w:bottom w:val="single" w:sz="4" w:space="0" w:color="auto"/>
              <w:right w:val="single" w:sz="4" w:space="0" w:color="auto"/>
            </w:tcBorders>
            <w:shd w:val="clear" w:color="auto" w:fill="auto"/>
            <w:noWrap/>
            <w:hideMark/>
          </w:tcPr>
          <w:p w14:paraId="103C9D41" w14:textId="17CBA630" w:rsidR="00EC4871" w:rsidRPr="001E43A2" w:rsidRDefault="00BB1043" w:rsidP="007B4399">
            <w:pPr>
              <w:jc w:val="center"/>
              <w:rPr>
                <w:rFonts w:eastAsia="Times New Roman"/>
                <w:color w:val="000000"/>
              </w:rPr>
            </w:pPr>
            <w:r>
              <w:rPr>
                <w:rFonts w:eastAsia="Times New Roman"/>
                <w:color w:val="000000"/>
              </w:rPr>
              <w:t xml:space="preserve"> </w:t>
            </w:r>
          </w:p>
        </w:tc>
      </w:tr>
      <w:tr w:rsidR="00EC4871" w:rsidRPr="001E43A2" w14:paraId="736B7527" w14:textId="77777777" w:rsidTr="00D576E9">
        <w:trPr>
          <w:trHeight w:val="300"/>
        </w:trPr>
        <w:tc>
          <w:tcPr>
            <w:tcW w:w="1440" w:type="dxa"/>
            <w:vMerge w:val="restart"/>
            <w:tcBorders>
              <w:top w:val="nil"/>
              <w:left w:val="single" w:sz="4" w:space="0" w:color="auto"/>
              <w:bottom w:val="single" w:sz="4" w:space="0" w:color="auto"/>
              <w:right w:val="single" w:sz="4" w:space="0" w:color="auto"/>
            </w:tcBorders>
            <w:shd w:val="clear" w:color="auto" w:fill="auto"/>
            <w:noWrap/>
            <w:hideMark/>
          </w:tcPr>
          <w:p w14:paraId="6A2CEE23" w14:textId="77777777" w:rsidR="00EC4871" w:rsidRPr="001E43A2" w:rsidRDefault="00EC4871" w:rsidP="007B4399">
            <w:pPr>
              <w:rPr>
                <w:rFonts w:eastAsia="Times New Roman"/>
                <w:color w:val="000000"/>
              </w:rPr>
            </w:pPr>
            <w:r w:rsidRPr="001E43A2">
              <w:rPr>
                <w:rFonts w:eastAsia="Times New Roman"/>
                <w:color w:val="000000"/>
              </w:rPr>
              <w:t>Authorization</w:t>
            </w:r>
          </w:p>
        </w:tc>
        <w:tc>
          <w:tcPr>
            <w:tcW w:w="6655" w:type="dxa"/>
            <w:tcBorders>
              <w:top w:val="nil"/>
              <w:left w:val="nil"/>
              <w:bottom w:val="single" w:sz="4" w:space="0" w:color="auto"/>
              <w:right w:val="single" w:sz="4" w:space="0" w:color="auto"/>
            </w:tcBorders>
            <w:shd w:val="clear" w:color="auto" w:fill="auto"/>
            <w:hideMark/>
          </w:tcPr>
          <w:p w14:paraId="58B89F43" w14:textId="77777777" w:rsidR="00EC4871" w:rsidRPr="001E43A2" w:rsidRDefault="00EC4871" w:rsidP="007B4399">
            <w:pPr>
              <w:rPr>
                <w:rFonts w:eastAsia="Times New Roman"/>
                <w:color w:val="000000"/>
              </w:rPr>
            </w:pPr>
            <w:r w:rsidRPr="001E43A2">
              <w:rPr>
                <w:rFonts w:eastAsia="Times New Roman"/>
                <w:color w:val="000000"/>
              </w:rPr>
              <w:t>Does the product support SSO (Single Sign-On) such as SAML or OAuth?</w:t>
            </w:r>
          </w:p>
        </w:tc>
        <w:tc>
          <w:tcPr>
            <w:tcW w:w="1620" w:type="dxa"/>
            <w:tcBorders>
              <w:top w:val="nil"/>
              <w:left w:val="nil"/>
              <w:bottom w:val="single" w:sz="4" w:space="0" w:color="auto"/>
              <w:right w:val="single" w:sz="4" w:space="0" w:color="auto"/>
            </w:tcBorders>
            <w:shd w:val="clear" w:color="auto" w:fill="auto"/>
            <w:noWrap/>
            <w:hideMark/>
          </w:tcPr>
          <w:p w14:paraId="3DC2C0CE" w14:textId="48EE5E95" w:rsidR="00EC4871" w:rsidRPr="001E43A2" w:rsidRDefault="00BB1043" w:rsidP="007B4399">
            <w:pPr>
              <w:jc w:val="center"/>
              <w:rPr>
                <w:rFonts w:eastAsia="Times New Roman"/>
                <w:color w:val="000000"/>
              </w:rPr>
            </w:pPr>
            <w:r>
              <w:rPr>
                <w:rFonts w:eastAsia="Times New Roman"/>
                <w:color w:val="000000"/>
              </w:rPr>
              <w:t xml:space="preserve"> </w:t>
            </w:r>
          </w:p>
        </w:tc>
      </w:tr>
      <w:tr w:rsidR="00EC4871" w:rsidRPr="001E43A2" w14:paraId="73812E6D" w14:textId="77777777" w:rsidTr="00D576E9">
        <w:trPr>
          <w:trHeight w:val="600"/>
        </w:trPr>
        <w:tc>
          <w:tcPr>
            <w:tcW w:w="1440" w:type="dxa"/>
            <w:vMerge/>
            <w:tcBorders>
              <w:top w:val="nil"/>
              <w:left w:val="single" w:sz="4" w:space="0" w:color="auto"/>
              <w:bottom w:val="single" w:sz="4" w:space="0" w:color="auto"/>
              <w:right w:val="single" w:sz="4" w:space="0" w:color="auto"/>
            </w:tcBorders>
            <w:vAlign w:val="center"/>
            <w:hideMark/>
          </w:tcPr>
          <w:p w14:paraId="7C7A3C98" w14:textId="77777777" w:rsidR="00EC4871" w:rsidRPr="001E43A2" w:rsidRDefault="00EC4871" w:rsidP="007B4399">
            <w:pPr>
              <w:rPr>
                <w:rFonts w:eastAsia="Times New Roman"/>
                <w:color w:val="000000"/>
              </w:rPr>
            </w:pPr>
          </w:p>
        </w:tc>
        <w:tc>
          <w:tcPr>
            <w:tcW w:w="6655" w:type="dxa"/>
            <w:tcBorders>
              <w:top w:val="nil"/>
              <w:left w:val="nil"/>
              <w:bottom w:val="single" w:sz="4" w:space="0" w:color="auto"/>
              <w:right w:val="single" w:sz="4" w:space="0" w:color="auto"/>
            </w:tcBorders>
            <w:shd w:val="clear" w:color="auto" w:fill="auto"/>
            <w:hideMark/>
          </w:tcPr>
          <w:p w14:paraId="787394EB" w14:textId="77777777" w:rsidR="00EC4871" w:rsidRPr="001E43A2" w:rsidRDefault="00EC4871" w:rsidP="007B4399">
            <w:pPr>
              <w:rPr>
                <w:rFonts w:eastAsia="Times New Roman"/>
                <w:color w:val="000000"/>
              </w:rPr>
            </w:pPr>
            <w:r w:rsidRPr="001E43A2">
              <w:rPr>
                <w:rFonts w:eastAsia="Times New Roman"/>
                <w:color w:val="000000"/>
              </w:rPr>
              <w:t>Does the application support role-based access?</w:t>
            </w:r>
            <w:r w:rsidRPr="001E43A2">
              <w:rPr>
                <w:rFonts w:eastAsia="Times New Roman"/>
                <w:color w:val="000000"/>
              </w:rPr>
              <w:br/>
              <w:t>What user roles does the system support?</w:t>
            </w:r>
          </w:p>
        </w:tc>
        <w:tc>
          <w:tcPr>
            <w:tcW w:w="1620" w:type="dxa"/>
            <w:tcBorders>
              <w:top w:val="nil"/>
              <w:left w:val="nil"/>
              <w:bottom w:val="single" w:sz="4" w:space="0" w:color="auto"/>
              <w:right w:val="single" w:sz="4" w:space="0" w:color="auto"/>
            </w:tcBorders>
            <w:shd w:val="clear" w:color="auto" w:fill="auto"/>
            <w:noWrap/>
            <w:hideMark/>
          </w:tcPr>
          <w:p w14:paraId="0524E566" w14:textId="11D31025" w:rsidR="00EC4871" w:rsidRPr="001E43A2" w:rsidRDefault="00BB1043" w:rsidP="007B4399">
            <w:pPr>
              <w:jc w:val="center"/>
              <w:rPr>
                <w:rFonts w:eastAsia="Times New Roman"/>
                <w:color w:val="000000"/>
              </w:rPr>
            </w:pPr>
            <w:r>
              <w:rPr>
                <w:rFonts w:eastAsia="Times New Roman"/>
                <w:color w:val="000000"/>
              </w:rPr>
              <w:t xml:space="preserve"> </w:t>
            </w:r>
          </w:p>
        </w:tc>
      </w:tr>
      <w:tr w:rsidR="00EC4871" w:rsidRPr="001E43A2" w14:paraId="47331EF0" w14:textId="77777777" w:rsidTr="00D576E9">
        <w:trPr>
          <w:trHeight w:val="300"/>
        </w:trPr>
        <w:tc>
          <w:tcPr>
            <w:tcW w:w="1440" w:type="dxa"/>
            <w:vMerge/>
            <w:tcBorders>
              <w:top w:val="nil"/>
              <w:left w:val="single" w:sz="4" w:space="0" w:color="auto"/>
              <w:bottom w:val="single" w:sz="4" w:space="0" w:color="auto"/>
              <w:right w:val="single" w:sz="4" w:space="0" w:color="auto"/>
            </w:tcBorders>
            <w:vAlign w:val="center"/>
            <w:hideMark/>
          </w:tcPr>
          <w:p w14:paraId="3DDF0A87" w14:textId="77777777" w:rsidR="00EC4871" w:rsidRPr="001E43A2" w:rsidRDefault="00EC4871" w:rsidP="007B4399">
            <w:pPr>
              <w:rPr>
                <w:rFonts w:eastAsia="Times New Roman"/>
                <w:color w:val="000000"/>
              </w:rPr>
            </w:pPr>
          </w:p>
        </w:tc>
        <w:tc>
          <w:tcPr>
            <w:tcW w:w="6655" w:type="dxa"/>
            <w:tcBorders>
              <w:top w:val="nil"/>
              <w:left w:val="nil"/>
              <w:bottom w:val="single" w:sz="4" w:space="0" w:color="auto"/>
              <w:right w:val="single" w:sz="4" w:space="0" w:color="auto"/>
            </w:tcBorders>
            <w:shd w:val="clear" w:color="auto" w:fill="auto"/>
            <w:hideMark/>
          </w:tcPr>
          <w:p w14:paraId="30A3AB7F" w14:textId="77777777" w:rsidR="00EC4871" w:rsidRPr="001E43A2" w:rsidRDefault="00EC4871" w:rsidP="007B4399">
            <w:pPr>
              <w:rPr>
                <w:rFonts w:eastAsia="Times New Roman"/>
                <w:color w:val="000000"/>
              </w:rPr>
            </w:pPr>
            <w:r w:rsidRPr="001E43A2">
              <w:rPr>
                <w:rFonts w:eastAsia="Times New Roman"/>
                <w:color w:val="000000"/>
              </w:rPr>
              <w:t>Can the application call a webservice to retrieve a user's assigned roles after authentication is completed?</w:t>
            </w:r>
          </w:p>
        </w:tc>
        <w:tc>
          <w:tcPr>
            <w:tcW w:w="1620" w:type="dxa"/>
            <w:tcBorders>
              <w:top w:val="nil"/>
              <w:left w:val="nil"/>
              <w:bottom w:val="single" w:sz="4" w:space="0" w:color="auto"/>
              <w:right w:val="single" w:sz="4" w:space="0" w:color="auto"/>
            </w:tcBorders>
            <w:shd w:val="clear" w:color="auto" w:fill="auto"/>
            <w:noWrap/>
            <w:hideMark/>
          </w:tcPr>
          <w:p w14:paraId="11F6E16F" w14:textId="6A8E7C62" w:rsidR="00EC4871" w:rsidRPr="001E43A2" w:rsidRDefault="00BB1043" w:rsidP="007B4399">
            <w:pPr>
              <w:jc w:val="center"/>
              <w:rPr>
                <w:rFonts w:eastAsia="Times New Roman"/>
                <w:color w:val="000000"/>
              </w:rPr>
            </w:pPr>
            <w:r>
              <w:rPr>
                <w:rFonts w:eastAsia="Times New Roman"/>
                <w:color w:val="000000"/>
              </w:rPr>
              <w:t xml:space="preserve"> </w:t>
            </w:r>
          </w:p>
        </w:tc>
      </w:tr>
      <w:tr w:rsidR="00EC4871" w:rsidRPr="001E43A2" w14:paraId="777F6CD6" w14:textId="77777777" w:rsidTr="00D576E9">
        <w:trPr>
          <w:trHeight w:val="300"/>
        </w:trPr>
        <w:tc>
          <w:tcPr>
            <w:tcW w:w="1440" w:type="dxa"/>
            <w:vMerge w:val="restart"/>
            <w:tcBorders>
              <w:top w:val="nil"/>
              <w:left w:val="single" w:sz="4" w:space="0" w:color="auto"/>
              <w:bottom w:val="single" w:sz="4" w:space="0" w:color="auto"/>
              <w:right w:val="single" w:sz="4" w:space="0" w:color="auto"/>
            </w:tcBorders>
            <w:shd w:val="clear" w:color="auto" w:fill="auto"/>
            <w:noWrap/>
            <w:hideMark/>
          </w:tcPr>
          <w:p w14:paraId="0F36BF32" w14:textId="490848EC" w:rsidR="00EC4871" w:rsidRPr="001E43A2" w:rsidRDefault="00B67A31" w:rsidP="007B4399">
            <w:pPr>
              <w:rPr>
                <w:rFonts w:eastAsia="Times New Roman"/>
                <w:color w:val="000000"/>
              </w:rPr>
            </w:pPr>
            <w:r>
              <w:rPr>
                <w:rFonts w:eastAsia="Times New Roman"/>
                <w:color w:val="000000"/>
              </w:rPr>
              <w:t>Additional</w:t>
            </w:r>
          </w:p>
        </w:tc>
        <w:tc>
          <w:tcPr>
            <w:tcW w:w="6655" w:type="dxa"/>
            <w:tcBorders>
              <w:top w:val="nil"/>
              <w:left w:val="nil"/>
              <w:bottom w:val="single" w:sz="4" w:space="0" w:color="auto"/>
              <w:right w:val="single" w:sz="4" w:space="0" w:color="auto"/>
            </w:tcBorders>
            <w:shd w:val="clear" w:color="auto" w:fill="auto"/>
            <w:hideMark/>
          </w:tcPr>
          <w:p w14:paraId="4251AB1E" w14:textId="2B380C34" w:rsidR="00EC4871" w:rsidRPr="001E43A2" w:rsidRDefault="00BB1043" w:rsidP="007B4399">
            <w:pPr>
              <w:rPr>
                <w:rFonts w:eastAsia="Times New Roman"/>
                <w:color w:val="000000"/>
              </w:rPr>
            </w:pPr>
            <w:r>
              <w:rPr>
                <w:rFonts w:eastAsia="Times New Roman"/>
                <w:color w:val="000000"/>
              </w:rPr>
              <w:t xml:space="preserve"> </w:t>
            </w:r>
          </w:p>
        </w:tc>
        <w:tc>
          <w:tcPr>
            <w:tcW w:w="1620" w:type="dxa"/>
            <w:tcBorders>
              <w:top w:val="nil"/>
              <w:left w:val="nil"/>
              <w:bottom w:val="single" w:sz="4" w:space="0" w:color="auto"/>
              <w:right w:val="single" w:sz="4" w:space="0" w:color="auto"/>
            </w:tcBorders>
            <w:shd w:val="clear" w:color="auto" w:fill="auto"/>
            <w:noWrap/>
            <w:hideMark/>
          </w:tcPr>
          <w:p w14:paraId="521E8274" w14:textId="6B051487" w:rsidR="00EC4871" w:rsidRPr="001E43A2" w:rsidRDefault="00BB1043" w:rsidP="007B4399">
            <w:pPr>
              <w:jc w:val="center"/>
              <w:rPr>
                <w:rFonts w:eastAsia="Times New Roman"/>
                <w:color w:val="000000"/>
              </w:rPr>
            </w:pPr>
            <w:r>
              <w:rPr>
                <w:rFonts w:eastAsia="Times New Roman"/>
                <w:color w:val="000000"/>
              </w:rPr>
              <w:t xml:space="preserve"> </w:t>
            </w:r>
          </w:p>
        </w:tc>
      </w:tr>
      <w:tr w:rsidR="00EC4871" w:rsidRPr="001E43A2" w14:paraId="1417DA79" w14:textId="77777777" w:rsidTr="00D576E9">
        <w:trPr>
          <w:trHeight w:val="300"/>
        </w:trPr>
        <w:tc>
          <w:tcPr>
            <w:tcW w:w="1440" w:type="dxa"/>
            <w:vMerge/>
            <w:tcBorders>
              <w:top w:val="nil"/>
              <w:left w:val="single" w:sz="4" w:space="0" w:color="auto"/>
              <w:bottom w:val="single" w:sz="4" w:space="0" w:color="auto"/>
              <w:right w:val="single" w:sz="4" w:space="0" w:color="auto"/>
            </w:tcBorders>
            <w:vAlign w:val="center"/>
            <w:hideMark/>
          </w:tcPr>
          <w:p w14:paraId="6E7F3FA1" w14:textId="77777777" w:rsidR="00EC4871" w:rsidRPr="001E43A2" w:rsidRDefault="00EC4871" w:rsidP="007B4399">
            <w:pPr>
              <w:rPr>
                <w:rFonts w:eastAsia="Times New Roman"/>
                <w:color w:val="000000"/>
              </w:rPr>
            </w:pPr>
          </w:p>
        </w:tc>
        <w:tc>
          <w:tcPr>
            <w:tcW w:w="6655" w:type="dxa"/>
            <w:tcBorders>
              <w:top w:val="nil"/>
              <w:left w:val="nil"/>
              <w:bottom w:val="single" w:sz="4" w:space="0" w:color="auto"/>
              <w:right w:val="single" w:sz="4" w:space="0" w:color="auto"/>
            </w:tcBorders>
            <w:shd w:val="clear" w:color="auto" w:fill="auto"/>
            <w:hideMark/>
          </w:tcPr>
          <w:p w14:paraId="22B9074A" w14:textId="449C1124" w:rsidR="00EC4871" w:rsidRPr="001E43A2" w:rsidRDefault="00B67A31" w:rsidP="007B4399">
            <w:pPr>
              <w:rPr>
                <w:rFonts w:eastAsia="Times New Roman"/>
                <w:color w:val="000000"/>
              </w:rPr>
            </w:pPr>
            <w:r>
              <w:rPr>
                <w:rFonts w:eastAsia="Times New Roman"/>
                <w:color w:val="000000"/>
              </w:rPr>
              <w:t xml:space="preserve"> </w:t>
            </w:r>
          </w:p>
        </w:tc>
        <w:tc>
          <w:tcPr>
            <w:tcW w:w="1620" w:type="dxa"/>
            <w:tcBorders>
              <w:top w:val="nil"/>
              <w:left w:val="nil"/>
              <w:bottom w:val="single" w:sz="4" w:space="0" w:color="auto"/>
              <w:right w:val="single" w:sz="4" w:space="0" w:color="auto"/>
            </w:tcBorders>
            <w:shd w:val="clear" w:color="auto" w:fill="auto"/>
            <w:noWrap/>
            <w:hideMark/>
          </w:tcPr>
          <w:p w14:paraId="2F5968D7" w14:textId="17D96391" w:rsidR="00EC4871" w:rsidRPr="001E43A2" w:rsidRDefault="00BB1043" w:rsidP="007B4399">
            <w:pPr>
              <w:jc w:val="center"/>
              <w:rPr>
                <w:rFonts w:eastAsia="Times New Roman"/>
                <w:color w:val="000000"/>
              </w:rPr>
            </w:pPr>
            <w:r>
              <w:rPr>
                <w:rFonts w:eastAsia="Times New Roman"/>
                <w:color w:val="000000"/>
              </w:rPr>
              <w:t xml:space="preserve"> </w:t>
            </w:r>
          </w:p>
        </w:tc>
      </w:tr>
      <w:tr w:rsidR="00EC4871" w:rsidRPr="001E43A2" w14:paraId="36237EDA" w14:textId="77777777" w:rsidTr="00D576E9">
        <w:trPr>
          <w:trHeight w:val="300"/>
        </w:trPr>
        <w:tc>
          <w:tcPr>
            <w:tcW w:w="1440" w:type="dxa"/>
            <w:vMerge/>
            <w:tcBorders>
              <w:top w:val="nil"/>
              <w:left w:val="single" w:sz="4" w:space="0" w:color="auto"/>
              <w:bottom w:val="single" w:sz="4" w:space="0" w:color="auto"/>
              <w:right w:val="single" w:sz="4" w:space="0" w:color="auto"/>
            </w:tcBorders>
            <w:vAlign w:val="center"/>
            <w:hideMark/>
          </w:tcPr>
          <w:p w14:paraId="722509AE" w14:textId="77777777" w:rsidR="00EC4871" w:rsidRPr="001E43A2" w:rsidRDefault="00EC4871" w:rsidP="007B4399">
            <w:pPr>
              <w:rPr>
                <w:rFonts w:eastAsia="Times New Roman"/>
                <w:color w:val="000000"/>
              </w:rPr>
            </w:pPr>
          </w:p>
        </w:tc>
        <w:tc>
          <w:tcPr>
            <w:tcW w:w="6655" w:type="dxa"/>
            <w:tcBorders>
              <w:top w:val="nil"/>
              <w:left w:val="nil"/>
              <w:bottom w:val="single" w:sz="4" w:space="0" w:color="auto"/>
              <w:right w:val="single" w:sz="4" w:space="0" w:color="auto"/>
            </w:tcBorders>
            <w:shd w:val="clear" w:color="auto" w:fill="auto"/>
            <w:hideMark/>
          </w:tcPr>
          <w:p w14:paraId="11F13B1F" w14:textId="6D62994C" w:rsidR="00EC4871" w:rsidRPr="001E43A2" w:rsidRDefault="00B67A31" w:rsidP="007B4399">
            <w:pPr>
              <w:rPr>
                <w:rFonts w:eastAsia="Times New Roman"/>
                <w:color w:val="000000"/>
              </w:rPr>
            </w:pPr>
            <w:r>
              <w:rPr>
                <w:rFonts w:eastAsia="Times New Roman"/>
                <w:color w:val="000000"/>
              </w:rPr>
              <w:t xml:space="preserve"> </w:t>
            </w:r>
          </w:p>
        </w:tc>
        <w:tc>
          <w:tcPr>
            <w:tcW w:w="1620" w:type="dxa"/>
            <w:tcBorders>
              <w:top w:val="nil"/>
              <w:left w:val="nil"/>
              <w:bottom w:val="single" w:sz="4" w:space="0" w:color="auto"/>
              <w:right w:val="single" w:sz="4" w:space="0" w:color="auto"/>
            </w:tcBorders>
            <w:shd w:val="clear" w:color="auto" w:fill="auto"/>
            <w:noWrap/>
            <w:hideMark/>
          </w:tcPr>
          <w:p w14:paraId="6E75BEBE" w14:textId="2A465CF8" w:rsidR="00EC4871" w:rsidRPr="001E43A2" w:rsidRDefault="00BB1043" w:rsidP="007B4399">
            <w:pPr>
              <w:jc w:val="center"/>
              <w:rPr>
                <w:rFonts w:eastAsia="Times New Roman"/>
                <w:color w:val="000000"/>
              </w:rPr>
            </w:pPr>
            <w:r>
              <w:rPr>
                <w:rFonts w:eastAsia="Times New Roman"/>
                <w:color w:val="000000"/>
              </w:rPr>
              <w:t xml:space="preserve"> </w:t>
            </w:r>
          </w:p>
        </w:tc>
      </w:tr>
    </w:tbl>
    <w:p w14:paraId="0B8461EF" w14:textId="77777777" w:rsidR="006241E9" w:rsidRDefault="006241E9" w:rsidP="005A1C70">
      <w:pPr>
        <w:pStyle w:val="Heading2"/>
        <w:ind w:left="720"/>
      </w:pPr>
      <w:bookmarkStart w:id="835" w:name="_Toc60772347"/>
      <w:bookmarkStart w:id="836" w:name="_Toc60772417"/>
    </w:p>
    <w:p w14:paraId="3F13C79F" w14:textId="4EAADA45" w:rsidR="00630E85" w:rsidRDefault="00630E85" w:rsidP="00BE4EE1">
      <w:pPr>
        <w:pStyle w:val="Heading2"/>
        <w:numPr>
          <w:ilvl w:val="0"/>
          <w:numId w:val="4"/>
        </w:numPr>
      </w:pPr>
      <w:bookmarkStart w:id="837" w:name="_Toc61955666"/>
      <w:r>
        <w:t>Scoring Method</w:t>
      </w:r>
      <w:bookmarkEnd w:id="835"/>
      <w:bookmarkEnd w:id="836"/>
      <w:bookmarkEnd w:id="837"/>
    </w:p>
    <w:p w14:paraId="6FFC349E" w14:textId="397B7DBF" w:rsidR="00694534" w:rsidRDefault="00694534" w:rsidP="00694534"/>
    <w:p w14:paraId="2F60B381" w14:textId="3F28E031" w:rsidR="00694534" w:rsidRDefault="00694534" w:rsidP="00694534">
      <w:pPr>
        <w:rPr>
          <w:rFonts w:cstheme="minorHAnsi"/>
        </w:rPr>
      </w:pPr>
      <w:r>
        <w:rPr>
          <w:rFonts w:cstheme="minorHAnsi"/>
        </w:rPr>
        <w:t xml:space="preserve">A score was assigned to each </w:t>
      </w:r>
      <w:r w:rsidRPr="008746CD">
        <w:rPr>
          <w:rFonts w:cstheme="minorHAnsi"/>
        </w:rPr>
        <w:t>listed requirement</w:t>
      </w:r>
      <w:r>
        <w:rPr>
          <w:rFonts w:cstheme="minorHAnsi"/>
        </w:rPr>
        <w:t>/question</w:t>
      </w:r>
      <w:r w:rsidRPr="008746CD">
        <w:rPr>
          <w:rFonts w:cstheme="minorHAnsi"/>
        </w:rPr>
        <w:t xml:space="preserve">. </w:t>
      </w:r>
      <w:r>
        <w:rPr>
          <w:rFonts w:cstheme="minorHAnsi"/>
        </w:rPr>
        <w:t xml:space="preserve">If the product fully met the requirement out of the box, two (2) points were awarded.  If the product </w:t>
      </w:r>
      <w:r w:rsidRPr="008746CD">
        <w:rPr>
          <w:rFonts w:cstheme="minorHAnsi"/>
        </w:rPr>
        <w:t>partially (or limited, with customization) supported</w:t>
      </w:r>
      <w:r>
        <w:rPr>
          <w:rFonts w:cstheme="minorHAnsi"/>
        </w:rPr>
        <w:t xml:space="preserve"> the requirement</w:t>
      </w:r>
      <w:r w:rsidRPr="008746CD">
        <w:rPr>
          <w:rFonts w:cstheme="minorHAnsi"/>
        </w:rPr>
        <w:t xml:space="preserve">, </w:t>
      </w:r>
      <w:r>
        <w:rPr>
          <w:rFonts w:cstheme="minorHAnsi"/>
        </w:rPr>
        <w:t>one (1)</w:t>
      </w:r>
      <w:r w:rsidRPr="008746CD">
        <w:rPr>
          <w:rFonts w:cstheme="minorHAnsi"/>
        </w:rPr>
        <w:t xml:space="preserve"> point </w:t>
      </w:r>
      <w:r>
        <w:rPr>
          <w:rFonts w:cstheme="minorHAnsi"/>
        </w:rPr>
        <w:t>was</w:t>
      </w:r>
      <w:r w:rsidRPr="008746CD">
        <w:rPr>
          <w:rFonts w:cstheme="minorHAnsi"/>
        </w:rPr>
        <w:t xml:space="preserve"> awarded. </w:t>
      </w:r>
      <w:r>
        <w:rPr>
          <w:rFonts w:cstheme="minorHAnsi"/>
        </w:rPr>
        <w:t>If the product was not able to support the requirement,</w:t>
      </w:r>
      <w:r w:rsidRPr="008746CD">
        <w:rPr>
          <w:rFonts w:cstheme="minorHAnsi"/>
        </w:rPr>
        <w:t xml:space="preserve"> zero (0) point</w:t>
      </w:r>
      <w:r>
        <w:rPr>
          <w:rFonts w:cstheme="minorHAnsi"/>
        </w:rPr>
        <w:t>s</w:t>
      </w:r>
      <w:r w:rsidRPr="008746CD">
        <w:rPr>
          <w:rFonts w:cstheme="minorHAnsi"/>
        </w:rPr>
        <w:t xml:space="preserve"> </w:t>
      </w:r>
      <w:r>
        <w:rPr>
          <w:rFonts w:cstheme="minorHAnsi"/>
        </w:rPr>
        <w:t>were</w:t>
      </w:r>
      <w:r w:rsidRPr="008746CD">
        <w:rPr>
          <w:rFonts w:cstheme="minorHAnsi"/>
        </w:rPr>
        <w:t xml:space="preserve"> awarded.</w:t>
      </w:r>
      <w:r>
        <w:rPr>
          <w:rFonts w:cstheme="minorHAnsi"/>
        </w:rPr>
        <w:t xml:space="preserve"> If for some reason the product met the requirement, and demonstrated additional value for no additional cost, then three (3) points were awarded. </w:t>
      </w:r>
      <w:r w:rsidRPr="008746CD">
        <w:rPr>
          <w:rFonts w:cstheme="minorHAnsi"/>
        </w:rPr>
        <w:t xml:space="preserve"> </w:t>
      </w:r>
      <w:r>
        <w:rPr>
          <w:rFonts w:cstheme="minorHAnsi"/>
        </w:rPr>
        <w:t>The score for each requirement is calculated based on the points multiplied by the weight for that requirement. See table below for the example of scoring method:</w:t>
      </w:r>
    </w:p>
    <w:p w14:paraId="1E2D90AB" w14:textId="77777777" w:rsidR="00694534" w:rsidRPr="000A6240" w:rsidRDefault="00694534" w:rsidP="00694534">
      <w:pPr>
        <w:rPr>
          <w:rFonts w:cstheme="minorHAnsi"/>
        </w:rPr>
      </w:pPr>
    </w:p>
    <w:p w14:paraId="2BD331A8" w14:textId="7246787B" w:rsidR="00694534" w:rsidRDefault="00694534" w:rsidP="00694534">
      <w:pPr>
        <w:pStyle w:val="Caption"/>
        <w:keepNext/>
        <w:jc w:val="center"/>
      </w:pPr>
      <w:r>
        <w:t xml:space="preserve">Table </w:t>
      </w:r>
      <w:r>
        <w:rPr>
          <w:color w:val="2B579A"/>
          <w:shd w:val="clear" w:color="auto" w:fill="E6E6E6"/>
        </w:rPr>
        <w:fldChar w:fldCharType="begin"/>
      </w:r>
      <w:r>
        <w:instrText>SEQ Table \* ARABIC</w:instrText>
      </w:r>
      <w:r>
        <w:rPr>
          <w:color w:val="2B579A"/>
          <w:shd w:val="clear" w:color="auto" w:fill="E6E6E6"/>
        </w:rPr>
        <w:fldChar w:fldCharType="separate"/>
      </w:r>
      <w:r w:rsidR="00B24863">
        <w:rPr>
          <w:noProof/>
        </w:rPr>
        <w:t>2</w:t>
      </w:r>
      <w:r>
        <w:rPr>
          <w:color w:val="2B579A"/>
          <w:shd w:val="clear" w:color="auto" w:fill="E6E6E6"/>
        </w:rPr>
        <w:fldChar w:fldCharType="end"/>
      </w:r>
      <w:r>
        <w:t xml:space="preserve">: Org Structure Tool </w:t>
      </w:r>
      <w:r w:rsidRPr="00867FC1">
        <w:t>Scoring Method - Example</w:t>
      </w:r>
    </w:p>
    <w:tbl>
      <w:tblPr>
        <w:tblStyle w:val="TableGrid"/>
        <w:tblpPr w:leftFromText="180" w:rightFromText="180" w:vertAnchor="text" w:horzAnchor="margin" w:tblpXSpec="center" w:tblpY="20"/>
        <w:tblW w:w="0" w:type="auto"/>
        <w:tblLook w:val="04A0" w:firstRow="1" w:lastRow="0" w:firstColumn="1" w:lastColumn="0" w:noHBand="0" w:noVBand="1"/>
        <w:tblDescription w:val="Sample Criteria table"/>
      </w:tblPr>
      <w:tblGrid>
        <w:gridCol w:w="1795"/>
        <w:gridCol w:w="3515"/>
        <w:gridCol w:w="1570"/>
        <w:gridCol w:w="865"/>
      </w:tblGrid>
      <w:tr w:rsidR="00694534" w:rsidRPr="005346B9" w14:paraId="3DAB49CF" w14:textId="77777777" w:rsidTr="00694534">
        <w:trPr>
          <w:trHeight w:val="265"/>
          <w:tblHeader/>
        </w:trPr>
        <w:tc>
          <w:tcPr>
            <w:tcW w:w="1795" w:type="dxa"/>
            <w:shd w:val="clear" w:color="auto" w:fill="0070C0"/>
          </w:tcPr>
          <w:p w14:paraId="53762136" w14:textId="77777777" w:rsidR="00694534" w:rsidRDefault="00694534" w:rsidP="00694534">
            <w:pPr>
              <w:jc w:val="center"/>
              <w:rPr>
                <w:bCs/>
                <w:color w:val="FFFFFF" w:themeColor="background1"/>
              </w:rPr>
            </w:pPr>
            <w:r>
              <w:rPr>
                <w:bCs/>
                <w:color w:val="FFFFFF" w:themeColor="background1"/>
              </w:rPr>
              <w:t>Weight of Requirement</w:t>
            </w:r>
          </w:p>
          <w:p w14:paraId="75E507C7" w14:textId="77777777" w:rsidR="00694534" w:rsidRPr="007173CD" w:rsidRDefault="00694534" w:rsidP="00694534">
            <w:pPr>
              <w:jc w:val="center"/>
              <w:rPr>
                <w:bCs/>
                <w:color w:val="FFFFFF" w:themeColor="background1"/>
              </w:rPr>
            </w:pPr>
            <w:r>
              <w:rPr>
                <w:bCs/>
                <w:color w:val="FFFFFF" w:themeColor="background1"/>
              </w:rPr>
              <w:t>(1 thru 5)</w:t>
            </w:r>
          </w:p>
        </w:tc>
        <w:tc>
          <w:tcPr>
            <w:tcW w:w="3515" w:type="dxa"/>
            <w:shd w:val="clear" w:color="auto" w:fill="0070C0"/>
          </w:tcPr>
          <w:p w14:paraId="6E686476" w14:textId="77777777" w:rsidR="00694534" w:rsidRPr="007173CD" w:rsidRDefault="00694534" w:rsidP="00694534">
            <w:pPr>
              <w:rPr>
                <w:bCs/>
                <w:color w:val="FFFFFF" w:themeColor="background1"/>
              </w:rPr>
            </w:pPr>
            <w:r>
              <w:rPr>
                <w:bCs/>
                <w:color w:val="FFFFFF" w:themeColor="background1"/>
              </w:rPr>
              <w:t>Product Meets Requirement</w:t>
            </w:r>
          </w:p>
        </w:tc>
        <w:tc>
          <w:tcPr>
            <w:tcW w:w="1570" w:type="dxa"/>
            <w:shd w:val="clear" w:color="auto" w:fill="0070C0"/>
          </w:tcPr>
          <w:p w14:paraId="35E2F6C8" w14:textId="77777777" w:rsidR="00694534" w:rsidRPr="007173CD" w:rsidRDefault="00694534" w:rsidP="00694534">
            <w:pPr>
              <w:jc w:val="center"/>
              <w:rPr>
                <w:bCs/>
                <w:color w:val="FFFFFF" w:themeColor="background1"/>
              </w:rPr>
            </w:pPr>
            <w:r w:rsidRPr="007173CD">
              <w:rPr>
                <w:bCs/>
                <w:color w:val="FFFFFF" w:themeColor="background1"/>
              </w:rPr>
              <w:t>Points Awarded</w:t>
            </w:r>
          </w:p>
        </w:tc>
        <w:tc>
          <w:tcPr>
            <w:tcW w:w="865" w:type="dxa"/>
            <w:shd w:val="clear" w:color="auto" w:fill="0070C0"/>
          </w:tcPr>
          <w:p w14:paraId="5F22307E" w14:textId="77777777" w:rsidR="00694534" w:rsidRPr="007173CD" w:rsidRDefault="00694534" w:rsidP="00694534">
            <w:pPr>
              <w:jc w:val="center"/>
              <w:rPr>
                <w:bCs/>
                <w:color w:val="FFFFFF" w:themeColor="background1"/>
              </w:rPr>
            </w:pPr>
            <w:r>
              <w:rPr>
                <w:bCs/>
                <w:color w:val="FFFFFF" w:themeColor="background1"/>
              </w:rPr>
              <w:t>Score</w:t>
            </w:r>
          </w:p>
        </w:tc>
      </w:tr>
      <w:tr w:rsidR="00694534" w:rsidRPr="005346B9" w14:paraId="238BF4A6" w14:textId="77777777" w:rsidTr="00694534">
        <w:trPr>
          <w:trHeight w:val="265"/>
        </w:trPr>
        <w:tc>
          <w:tcPr>
            <w:tcW w:w="1795" w:type="dxa"/>
          </w:tcPr>
          <w:p w14:paraId="6F3B6396" w14:textId="77777777" w:rsidR="00694534" w:rsidRDefault="00694534" w:rsidP="00694534">
            <w:pPr>
              <w:jc w:val="center"/>
              <w:rPr>
                <w:rFonts w:cstheme="minorHAnsi"/>
              </w:rPr>
            </w:pPr>
            <w:r>
              <w:rPr>
                <w:rFonts w:cstheme="minorHAnsi"/>
              </w:rPr>
              <w:t>5</w:t>
            </w:r>
          </w:p>
        </w:tc>
        <w:tc>
          <w:tcPr>
            <w:tcW w:w="3515" w:type="dxa"/>
          </w:tcPr>
          <w:p w14:paraId="54686614" w14:textId="77777777" w:rsidR="00694534" w:rsidRDefault="00694534" w:rsidP="00694534">
            <w:pPr>
              <w:rPr>
                <w:rFonts w:cstheme="minorHAnsi"/>
              </w:rPr>
            </w:pPr>
            <w:r>
              <w:rPr>
                <w:rFonts w:cstheme="minorHAnsi"/>
              </w:rPr>
              <w:t>Yes, plus extra value at no extra cost</w:t>
            </w:r>
          </w:p>
        </w:tc>
        <w:tc>
          <w:tcPr>
            <w:tcW w:w="1570" w:type="dxa"/>
          </w:tcPr>
          <w:p w14:paraId="4420FF62" w14:textId="77777777" w:rsidR="00694534" w:rsidRDefault="00694534" w:rsidP="00694534">
            <w:pPr>
              <w:jc w:val="center"/>
              <w:rPr>
                <w:rFonts w:cstheme="minorHAnsi"/>
              </w:rPr>
            </w:pPr>
            <w:r>
              <w:rPr>
                <w:rFonts w:cstheme="minorHAnsi"/>
              </w:rPr>
              <w:t>3 points</w:t>
            </w:r>
          </w:p>
        </w:tc>
        <w:tc>
          <w:tcPr>
            <w:tcW w:w="865" w:type="dxa"/>
          </w:tcPr>
          <w:p w14:paraId="40F21E94" w14:textId="77777777" w:rsidR="00694534" w:rsidRDefault="00694534" w:rsidP="00694534">
            <w:pPr>
              <w:jc w:val="center"/>
              <w:rPr>
                <w:rFonts w:cstheme="minorHAnsi"/>
              </w:rPr>
            </w:pPr>
            <w:r>
              <w:rPr>
                <w:rFonts w:cstheme="minorHAnsi"/>
              </w:rPr>
              <w:t>15</w:t>
            </w:r>
          </w:p>
        </w:tc>
      </w:tr>
      <w:tr w:rsidR="00694534" w:rsidRPr="005346B9" w14:paraId="784B52B4" w14:textId="77777777" w:rsidTr="00694534">
        <w:trPr>
          <w:trHeight w:val="265"/>
        </w:trPr>
        <w:tc>
          <w:tcPr>
            <w:tcW w:w="1795" w:type="dxa"/>
          </w:tcPr>
          <w:p w14:paraId="4B3558D3" w14:textId="77777777" w:rsidR="00694534" w:rsidRDefault="00694534" w:rsidP="00694534">
            <w:pPr>
              <w:jc w:val="center"/>
              <w:rPr>
                <w:rFonts w:cstheme="minorHAnsi"/>
              </w:rPr>
            </w:pPr>
            <w:r>
              <w:rPr>
                <w:rFonts w:cstheme="minorHAnsi"/>
              </w:rPr>
              <w:t>5</w:t>
            </w:r>
          </w:p>
        </w:tc>
        <w:tc>
          <w:tcPr>
            <w:tcW w:w="3515" w:type="dxa"/>
          </w:tcPr>
          <w:p w14:paraId="589D6C4B" w14:textId="77777777" w:rsidR="00694534" w:rsidRDefault="00694534" w:rsidP="00694534">
            <w:pPr>
              <w:rPr>
                <w:rFonts w:cstheme="minorHAnsi"/>
              </w:rPr>
            </w:pPr>
            <w:r>
              <w:rPr>
                <w:rFonts w:cstheme="minorHAnsi"/>
              </w:rPr>
              <w:t>Yes</w:t>
            </w:r>
          </w:p>
        </w:tc>
        <w:tc>
          <w:tcPr>
            <w:tcW w:w="1570" w:type="dxa"/>
          </w:tcPr>
          <w:p w14:paraId="2A506AB0" w14:textId="77777777" w:rsidR="00694534" w:rsidRPr="007173CD" w:rsidRDefault="00694534" w:rsidP="00694534">
            <w:pPr>
              <w:jc w:val="center"/>
              <w:rPr>
                <w:rFonts w:cstheme="minorHAnsi"/>
              </w:rPr>
            </w:pPr>
            <w:r>
              <w:rPr>
                <w:rFonts w:cstheme="minorHAnsi"/>
              </w:rPr>
              <w:t>2</w:t>
            </w:r>
            <w:r w:rsidRPr="007173CD">
              <w:rPr>
                <w:rFonts w:cstheme="minorHAnsi"/>
              </w:rPr>
              <w:t xml:space="preserve"> point</w:t>
            </w:r>
            <w:r>
              <w:rPr>
                <w:rFonts w:cstheme="minorHAnsi"/>
              </w:rPr>
              <w:t>s</w:t>
            </w:r>
          </w:p>
        </w:tc>
        <w:tc>
          <w:tcPr>
            <w:tcW w:w="865" w:type="dxa"/>
          </w:tcPr>
          <w:p w14:paraId="6A19BBED" w14:textId="77777777" w:rsidR="00694534" w:rsidRPr="007173CD" w:rsidRDefault="00694534" w:rsidP="00694534">
            <w:pPr>
              <w:jc w:val="center"/>
              <w:rPr>
                <w:rFonts w:cstheme="minorHAnsi"/>
              </w:rPr>
            </w:pPr>
            <w:r>
              <w:rPr>
                <w:rFonts w:cstheme="minorHAnsi"/>
              </w:rPr>
              <w:t>10</w:t>
            </w:r>
          </w:p>
        </w:tc>
      </w:tr>
      <w:tr w:rsidR="00694534" w:rsidRPr="005346B9" w14:paraId="7B074914" w14:textId="77777777" w:rsidTr="00694534">
        <w:trPr>
          <w:trHeight w:val="277"/>
        </w:trPr>
        <w:tc>
          <w:tcPr>
            <w:tcW w:w="1795" w:type="dxa"/>
          </w:tcPr>
          <w:p w14:paraId="7CB0BAE6" w14:textId="77777777" w:rsidR="00694534" w:rsidRDefault="00694534" w:rsidP="00694534">
            <w:pPr>
              <w:jc w:val="center"/>
              <w:rPr>
                <w:rFonts w:cstheme="minorHAnsi"/>
              </w:rPr>
            </w:pPr>
            <w:r>
              <w:rPr>
                <w:rFonts w:cstheme="minorHAnsi"/>
              </w:rPr>
              <w:t>5</w:t>
            </w:r>
          </w:p>
        </w:tc>
        <w:tc>
          <w:tcPr>
            <w:tcW w:w="3515" w:type="dxa"/>
          </w:tcPr>
          <w:p w14:paraId="22FEFEF8" w14:textId="77777777" w:rsidR="00694534" w:rsidRDefault="00694534" w:rsidP="00694534">
            <w:pPr>
              <w:rPr>
                <w:rFonts w:cstheme="minorHAnsi"/>
              </w:rPr>
            </w:pPr>
            <w:r>
              <w:rPr>
                <w:rFonts w:cstheme="minorHAnsi"/>
              </w:rPr>
              <w:t>Limited</w:t>
            </w:r>
          </w:p>
        </w:tc>
        <w:tc>
          <w:tcPr>
            <w:tcW w:w="1570" w:type="dxa"/>
          </w:tcPr>
          <w:p w14:paraId="2B883BD9" w14:textId="77777777" w:rsidR="00694534" w:rsidRPr="007173CD" w:rsidRDefault="00694534" w:rsidP="00694534">
            <w:pPr>
              <w:jc w:val="center"/>
              <w:rPr>
                <w:rFonts w:cstheme="minorHAnsi"/>
              </w:rPr>
            </w:pPr>
            <w:r>
              <w:rPr>
                <w:rFonts w:cstheme="minorHAnsi"/>
              </w:rPr>
              <w:t>1</w:t>
            </w:r>
            <w:r w:rsidRPr="007173CD">
              <w:rPr>
                <w:rFonts w:cstheme="minorHAnsi"/>
              </w:rPr>
              <w:t xml:space="preserve"> point</w:t>
            </w:r>
          </w:p>
        </w:tc>
        <w:tc>
          <w:tcPr>
            <w:tcW w:w="865" w:type="dxa"/>
          </w:tcPr>
          <w:p w14:paraId="246CBFD0" w14:textId="77777777" w:rsidR="00694534" w:rsidRPr="007173CD" w:rsidRDefault="00694534" w:rsidP="00694534">
            <w:pPr>
              <w:jc w:val="center"/>
              <w:rPr>
                <w:rFonts w:cstheme="minorHAnsi"/>
              </w:rPr>
            </w:pPr>
            <w:r>
              <w:rPr>
                <w:rFonts w:cstheme="minorHAnsi"/>
              </w:rPr>
              <w:t>5</w:t>
            </w:r>
          </w:p>
        </w:tc>
      </w:tr>
      <w:tr w:rsidR="00694534" w:rsidRPr="005346B9" w14:paraId="19EC0178" w14:textId="77777777" w:rsidTr="00694534">
        <w:trPr>
          <w:trHeight w:val="265"/>
        </w:trPr>
        <w:tc>
          <w:tcPr>
            <w:tcW w:w="1795" w:type="dxa"/>
          </w:tcPr>
          <w:p w14:paraId="618B7F25" w14:textId="77777777" w:rsidR="00694534" w:rsidRDefault="00694534" w:rsidP="00694534">
            <w:pPr>
              <w:jc w:val="center"/>
              <w:rPr>
                <w:rFonts w:cstheme="minorHAnsi"/>
              </w:rPr>
            </w:pPr>
            <w:r>
              <w:rPr>
                <w:rFonts w:cstheme="minorHAnsi"/>
              </w:rPr>
              <w:t>5</w:t>
            </w:r>
          </w:p>
        </w:tc>
        <w:tc>
          <w:tcPr>
            <w:tcW w:w="3515" w:type="dxa"/>
          </w:tcPr>
          <w:p w14:paraId="3F99AA73" w14:textId="77777777" w:rsidR="00694534" w:rsidRDefault="00694534" w:rsidP="00694534">
            <w:pPr>
              <w:rPr>
                <w:rFonts w:cstheme="minorHAnsi"/>
              </w:rPr>
            </w:pPr>
            <w:r>
              <w:rPr>
                <w:rFonts w:cstheme="minorHAnsi"/>
              </w:rPr>
              <w:t>No</w:t>
            </w:r>
          </w:p>
        </w:tc>
        <w:tc>
          <w:tcPr>
            <w:tcW w:w="1570" w:type="dxa"/>
          </w:tcPr>
          <w:p w14:paraId="052CC8DC" w14:textId="77777777" w:rsidR="00694534" w:rsidRPr="007173CD" w:rsidRDefault="00694534" w:rsidP="00694534">
            <w:pPr>
              <w:jc w:val="center"/>
              <w:rPr>
                <w:rFonts w:cstheme="minorHAnsi"/>
              </w:rPr>
            </w:pPr>
            <w:r>
              <w:rPr>
                <w:rFonts w:cstheme="minorHAnsi"/>
              </w:rPr>
              <w:t>0</w:t>
            </w:r>
            <w:r w:rsidRPr="007173CD">
              <w:rPr>
                <w:rFonts w:cstheme="minorHAnsi"/>
              </w:rPr>
              <w:t xml:space="preserve"> points</w:t>
            </w:r>
          </w:p>
        </w:tc>
        <w:tc>
          <w:tcPr>
            <w:tcW w:w="865" w:type="dxa"/>
          </w:tcPr>
          <w:p w14:paraId="2222538D" w14:textId="77777777" w:rsidR="00694534" w:rsidRPr="007173CD" w:rsidRDefault="00694534" w:rsidP="00694534">
            <w:pPr>
              <w:jc w:val="center"/>
              <w:rPr>
                <w:rFonts w:cstheme="minorHAnsi"/>
              </w:rPr>
            </w:pPr>
            <w:r>
              <w:rPr>
                <w:rFonts w:cstheme="minorHAnsi"/>
              </w:rPr>
              <w:t>0</w:t>
            </w:r>
          </w:p>
        </w:tc>
      </w:tr>
    </w:tbl>
    <w:p w14:paraId="7F5F2D80" w14:textId="77777777" w:rsidR="00694534" w:rsidRDefault="00694534" w:rsidP="00694534">
      <w:pPr>
        <w:pStyle w:val="BodyText"/>
      </w:pPr>
    </w:p>
    <w:p w14:paraId="01618EC0" w14:textId="77777777" w:rsidR="00694534" w:rsidRDefault="00694534" w:rsidP="00694534">
      <w:pPr>
        <w:pStyle w:val="BodyText"/>
      </w:pPr>
    </w:p>
    <w:p w14:paraId="16AE09FC" w14:textId="77777777" w:rsidR="00694534" w:rsidRDefault="00694534" w:rsidP="00694534">
      <w:pPr>
        <w:pStyle w:val="BodyText"/>
      </w:pPr>
    </w:p>
    <w:p w14:paraId="2DC1BECC" w14:textId="77777777" w:rsidR="00694534" w:rsidRDefault="00694534" w:rsidP="00694534">
      <w:pPr>
        <w:pStyle w:val="BodyText"/>
      </w:pPr>
    </w:p>
    <w:p w14:paraId="7CC16A91" w14:textId="77777777" w:rsidR="00694534" w:rsidRDefault="00694534" w:rsidP="00694534">
      <w:pPr>
        <w:pStyle w:val="BodyText"/>
      </w:pPr>
    </w:p>
    <w:p w14:paraId="232225B1" w14:textId="77777777" w:rsidR="00694534" w:rsidRDefault="00694534" w:rsidP="00694534"/>
    <w:p w14:paraId="493C9D5B" w14:textId="77777777" w:rsidR="00694534" w:rsidRDefault="00694534" w:rsidP="00694534"/>
    <w:p w14:paraId="43AE51A2" w14:textId="77777777" w:rsidR="00694534" w:rsidRDefault="00694534" w:rsidP="00694534"/>
    <w:p w14:paraId="4189D464" w14:textId="77777777" w:rsidR="00694534" w:rsidRDefault="00694534" w:rsidP="00694534"/>
    <w:p w14:paraId="700CAD79" w14:textId="33221FC0" w:rsidR="00694534" w:rsidRPr="001504B9" w:rsidRDefault="00694534" w:rsidP="00694534">
      <w:r>
        <w:t>A product that fully meets the requirements (scoring 2 on all questions) would receive a total weighted score of 264 points.</w:t>
      </w:r>
    </w:p>
    <w:p w14:paraId="5193D50A" w14:textId="77777777" w:rsidR="00694534" w:rsidRPr="00694534" w:rsidRDefault="00694534" w:rsidP="00694534"/>
    <w:p w14:paraId="68EBACA3" w14:textId="77777777" w:rsidR="00864C57" w:rsidRPr="00864C57" w:rsidRDefault="00864C57" w:rsidP="00864C57"/>
    <w:p w14:paraId="75B68C7A" w14:textId="344AC826" w:rsidR="00AD60DB" w:rsidRDefault="00AD60DB" w:rsidP="00AD60DB"/>
    <w:p w14:paraId="33ED38F7" w14:textId="05AEFACB" w:rsidR="00864C57" w:rsidRDefault="00864C57" w:rsidP="00BE4EE1">
      <w:pPr>
        <w:pStyle w:val="Heading2"/>
        <w:numPr>
          <w:ilvl w:val="0"/>
          <w:numId w:val="4"/>
        </w:numPr>
      </w:pPr>
      <w:bookmarkStart w:id="838" w:name="_Toc60772348"/>
      <w:bookmarkStart w:id="839" w:name="_Toc60772418"/>
      <w:bookmarkStart w:id="840" w:name="_Toc61955667"/>
      <w:r>
        <w:t>Products Included in Evaluation</w:t>
      </w:r>
      <w:bookmarkEnd w:id="838"/>
      <w:bookmarkEnd w:id="839"/>
      <w:bookmarkEnd w:id="840"/>
    </w:p>
    <w:p w14:paraId="7570F0C5" w14:textId="08D1B9BE" w:rsidR="00864C57" w:rsidRDefault="00864C57" w:rsidP="00864C57"/>
    <w:p w14:paraId="27D04D0C" w14:textId="77777777" w:rsidR="00864C57" w:rsidRPr="00864C57" w:rsidRDefault="00864C57" w:rsidP="00864C57"/>
    <w:p w14:paraId="6017FC7C" w14:textId="06C66185" w:rsidR="00AD60DB" w:rsidRDefault="00A544ED" w:rsidP="00BE4EE1">
      <w:pPr>
        <w:pStyle w:val="Heading1"/>
        <w:numPr>
          <w:ilvl w:val="0"/>
          <w:numId w:val="3"/>
        </w:numPr>
      </w:pPr>
      <w:bookmarkStart w:id="841" w:name="_Toc60772349"/>
      <w:bookmarkStart w:id="842" w:name="_Toc60772419"/>
      <w:bookmarkStart w:id="843" w:name="_Toc61955668"/>
      <w:r>
        <w:t>Analysis of Alternatives</w:t>
      </w:r>
      <w:bookmarkEnd w:id="841"/>
      <w:bookmarkEnd w:id="842"/>
      <w:bookmarkEnd w:id="843"/>
    </w:p>
    <w:p w14:paraId="3BD142C1" w14:textId="364CECF8" w:rsidR="00B670D3" w:rsidRDefault="00B670D3" w:rsidP="00A544ED"/>
    <w:p w14:paraId="402BBF1C" w14:textId="09ACDE18" w:rsidR="00EA5DE4" w:rsidRDefault="00EA5DE4" w:rsidP="00BE4EE1">
      <w:pPr>
        <w:pStyle w:val="Heading2"/>
        <w:numPr>
          <w:ilvl w:val="0"/>
          <w:numId w:val="5"/>
        </w:numPr>
      </w:pPr>
      <w:bookmarkStart w:id="844" w:name="_Toc60772350"/>
      <w:bookmarkStart w:id="845" w:name="_Toc60772420"/>
      <w:bookmarkStart w:id="846" w:name="_Toc61955669"/>
      <w:r>
        <w:t>General Findings</w:t>
      </w:r>
      <w:bookmarkEnd w:id="844"/>
      <w:bookmarkEnd w:id="845"/>
      <w:bookmarkEnd w:id="846"/>
    </w:p>
    <w:p w14:paraId="47D0F8F0" w14:textId="000DCE01" w:rsidR="00EA5DE4" w:rsidRDefault="00EA5DE4" w:rsidP="00BE4EE1">
      <w:pPr>
        <w:pStyle w:val="Heading2"/>
        <w:numPr>
          <w:ilvl w:val="0"/>
          <w:numId w:val="5"/>
        </w:numPr>
      </w:pPr>
      <w:bookmarkStart w:id="847" w:name="_Toc60772351"/>
      <w:bookmarkStart w:id="848" w:name="_Toc60772421"/>
      <w:bookmarkStart w:id="849" w:name="_Toc61955670"/>
      <w:r>
        <w:t>Products</w:t>
      </w:r>
      <w:bookmarkEnd w:id="847"/>
      <w:bookmarkEnd w:id="848"/>
      <w:bookmarkEnd w:id="849"/>
    </w:p>
    <w:p w14:paraId="2CA49AC9" w14:textId="73F840C2" w:rsidR="00EA5DE4" w:rsidRPr="00EA5DE4" w:rsidRDefault="004F495C" w:rsidP="00BE4EE1">
      <w:pPr>
        <w:pStyle w:val="Heading2"/>
        <w:numPr>
          <w:ilvl w:val="0"/>
          <w:numId w:val="5"/>
        </w:numPr>
      </w:pPr>
      <w:bookmarkStart w:id="850" w:name="_Toc60772352"/>
      <w:bookmarkStart w:id="851" w:name="_Toc60772422"/>
      <w:bookmarkStart w:id="852" w:name="_Toc61955671"/>
      <w:r>
        <w:t>Alternative Scoring Summary</w:t>
      </w:r>
      <w:bookmarkEnd w:id="850"/>
      <w:bookmarkEnd w:id="851"/>
      <w:bookmarkEnd w:id="852"/>
    </w:p>
    <w:p w14:paraId="62223AF5" w14:textId="4B82A9C3" w:rsidR="007C69EF" w:rsidRDefault="00A1283A" w:rsidP="00BE4EE1">
      <w:pPr>
        <w:pStyle w:val="Heading2"/>
        <w:numPr>
          <w:ilvl w:val="0"/>
          <w:numId w:val="5"/>
        </w:numPr>
      </w:pPr>
      <w:bookmarkStart w:id="853" w:name="_Toc61955672"/>
      <w:bookmarkStart w:id="854" w:name="_Toc60772353"/>
      <w:bookmarkStart w:id="855" w:name="_Toc60772423"/>
      <w:r>
        <w:t>Alternative 1:</w:t>
      </w:r>
      <w:r w:rsidR="00106819">
        <w:t xml:space="preserve"> </w:t>
      </w:r>
      <w:r w:rsidR="009B75B9">
        <w:t>AWS Redshift</w:t>
      </w:r>
      <w:bookmarkEnd w:id="853"/>
      <w:r w:rsidR="009B75B9">
        <w:t xml:space="preserve"> </w:t>
      </w:r>
    </w:p>
    <w:p w14:paraId="64F3A865" w14:textId="58DBBCA2" w:rsidR="001B2CD5" w:rsidRDefault="00106819" w:rsidP="00BE4EE1">
      <w:pPr>
        <w:pStyle w:val="Heading2"/>
        <w:numPr>
          <w:ilvl w:val="0"/>
          <w:numId w:val="5"/>
        </w:numPr>
      </w:pPr>
      <w:bookmarkStart w:id="856" w:name="_Toc60774447"/>
      <w:bookmarkStart w:id="857" w:name="_Toc61955673"/>
      <w:bookmarkStart w:id="858" w:name="_Toc60772354"/>
      <w:bookmarkStart w:id="859" w:name="_Toc60772424"/>
      <w:bookmarkEnd w:id="854"/>
      <w:bookmarkEnd w:id="855"/>
      <w:bookmarkEnd w:id="856"/>
      <w:r>
        <w:t>Alternative 2:</w:t>
      </w:r>
      <w:r w:rsidR="008915E6">
        <w:t xml:space="preserve"> </w:t>
      </w:r>
      <w:r w:rsidR="00EF54A1">
        <w:t>Microsoft Azure Synapse</w:t>
      </w:r>
      <w:bookmarkEnd w:id="857"/>
      <w:r w:rsidR="00EF54A1">
        <w:t xml:space="preserve"> </w:t>
      </w:r>
      <w:bookmarkEnd w:id="858"/>
      <w:bookmarkEnd w:id="859"/>
    </w:p>
    <w:p w14:paraId="269713ED" w14:textId="1944B4CE" w:rsidR="00106819" w:rsidRDefault="00502BB6" w:rsidP="00BE4EE1">
      <w:pPr>
        <w:pStyle w:val="Heading2"/>
        <w:numPr>
          <w:ilvl w:val="0"/>
          <w:numId w:val="5"/>
        </w:numPr>
      </w:pPr>
      <w:bookmarkStart w:id="860" w:name="_Toc61955674"/>
      <w:bookmarkStart w:id="861" w:name="_Toc60772355"/>
      <w:bookmarkStart w:id="862" w:name="_Toc60772425"/>
      <w:r>
        <w:t xml:space="preserve">Alternative 3: </w:t>
      </w:r>
      <w:r w:rsidR="00EF54A1">
        <w:t>Google BigQuery</w:t>
      </w:r>
      <w:bookmarkEnd w:id="860"/>
      <w:r w:rsidR="00EF54A1" w:rsidDel="009B75B9">
        <w:t xml:space="preserve"> </w:t>
      </w:r>
      <w:bookmarkEnd w:id="861"/>
      <w:bookmarkEnd w:id="862"/>
    </w:p>
    <w:p w14:paraId="2F18BB91" w14:textId="2C5B3773" w:rsidR="002A6949" w:rsidRDefault="00C208A2" w:rsidP="00BE4EE1">
      <w:pPr>
        <w:pStyle w:val="Heading2"/>
        <w:numPr>
          <w:ilvl w:val="0"/>
          <w:numId w:val="5"/>
        </w:numPr>
      </w:pPr>
      <w:bookmarkStart w:id="863" w:name="_Toc61955675"/>
      <w:bookmarkStart w:id="864" w:name="_Toc60772356"/>
      <w:bookmarkStart w:id="865" w:name="_Toc60772426"/>
      <w:r>
        <w:t xml:space="preserve">Alternative </w:t>
      </w:r>
      <w:r w:rsidR="00502BB6">
        <w:t>4</w:t>
      </w:r>
      <w:r>
        <w:t xml:space="preserve">: </w:t>
      </w:r>
      <w:r w:rsidR="00EF54A1">
        <w:t>Crunchydata PostgreSQL</w:t>
      </w:r>
      <w:bookmarkEnd w:id="863"/>
      <w:r w:rsidR="00EF54A1" w:rsidDel="00EF54A1">
        <w:t xml:space="preserve"> </w:t>
      </w:r>
      <w:bookmarkEnd w:id="864"/>
      <w:bookmarkEnd w:id="865"/>
    </w:p>
    <w:p w14:paraId="69F88AA0" w14:textId="076BA6A2" w:rsidR="00135650" w:rsidRPr="00135650" w:rsidRDefault="00135650" w:rsidP="00BE4EE1">
      <w:pPr>
        <w:pStyle w:val="Heading2"/>
        <w:numPr>
          <w:ilvl w:val="0"/>
          <w:numId w:val="5"/>
        </w:numPr>
      </w:pPr>
      <w:bookmarkStart w:id="866" w:name="_Toc61955676"/>
      <w:bookmarkStart w:id="867" w:name="_Toc60772357"/>
      <w:bookmarkStart w:id="868" w:name="_Toc60772427"/>
      <w:r>
        <w:t xml:space="preserve">Alternative </w:t>
      </w:r>
      <w:r w:rsidR="00502BB6">
        <w:t>5</w:t>
      </w:r>
      <w:r>
        <w:t xml:space="preserve">: </w:t>
      </w:r>
      <w:r w:rsidR="00EF54A1">
        <w:t>Snowflake</w:t>
      </w:r>
      <w:bookmarkEnd w:id="866"/>
      <w:r w:rsidR="00EF54A1" w:rsidDel="00EF54A1">
        <w:t xml:space="preserve"> </w:t>
      </w:r>
      <w:bookmarkEnd w:id="867"/>
      <w:bookmarkEnd w:id="868"/>
    </w:p>
    <w:p w14:paraId="493E7216" w14:textId="7386FBC3" w:rsidR="008915E6" w:rsidRDefault="008915E6" w:rsidP="00BE4EE1">
      <w:pPr>
        <w:pStyle w:val="Heading2"/>
        <w:numPr>
          <w:ilvl w:val="0"/>
          <w:numId w:val="5"/>
        </w:numPr>
      </w:pPr>
      <w:bookmarkStart w:id="869" w:name="_Toc60772358"/>
      <w:bookmarkStart w:id="870" w:name="_Toc60772428"/>
      <w:bookmarkStart w:id="871" w:name="_Toc61955677"/>
      <w:r>
        <w:t xml:space="preserve">Alternative </w:t>
      </w:r>
      <w:r w:rsidR="00502BB6">
        <w:t>6</w:t>
      </w:r>
      <w:r>
        <w:t xml:space="preserve">: </w:t>
      </w:r>
      <w:r w:rsidR="00EF54A1">
        <w:t>MongoDB</w:t>
      </w:r>
      <w:bookmarkEnd w:id="869"/>
      <w:bookmarkEnd w:id="870"/>
      <w:bookmarkEnd w:id="871"/>
    </w:p>
    <w:p w14:paraId="5E19DDC8" w14:textId="0D979664" w:rsidR="00EE4EE7" w:rsidRDefault="00B54A88" w:rsidP="003E2F06">
      <w:pPr>
        <w:pStyle w:val="Heading1"/>
        <w:numPr>
          <w:ilvl w:val="0"/>
          <w:numId w:val="3"/>
        </w:numPr>
      </w:pPr>
      <w:bookmarkStart w:id="872" w:name="_Toc60135254"/>
      <w:bookmarkStart w:id="873" w:name="_Toc60135255"/>
      <w:bookmarkStart w:id="874" w:name="_Toc60772359"/>
      <w:bookmarkStart w:id="875" w:name="_Toc60772429"/>
      <w:bookmarkStart w:id="876" w:name="_Toc61955678"/>
      <w:bookmarkEnd w:id="872"/>
      <w:bookmarkEnd w:id="873"/>
      <w:r>
        <w:t>Alternative Comparison</w:t>
      </w:r>
      <w:bookmarkEnd w:id="874"/>
      <w:bookmarkEnd w:id="875"/>
      <w:bookmarkEnd w:id="876"/>
    </w:p>
    <w:p w14:paraId="33CFF79C" w14:textId="69701214" w:rsidR="00EE4EE7" w:rsidRDefault="00EE4EE7" w:rsidP="00BE4EE1">
      <w:pPr>
        <w:pStyle w:val="Heading1"/>
        <w:numPr>
          <w:ilvl w:val="0"/>
          <w:numId w:val="3"/>
        </w:numPr>
      </w:pPr>
      <w:bookmarkStart w:id="877" w:name="_Toc60772360"/>
      <w:bookmarkStart w:id="878" w:name="_Toc60772430"/>
      <w:bookmarkStart w:id="879" w:name="_Toc61955679"/>
      <w:r>
        <w:t>Recommendations</w:t>
      </w:r>
      <w:bookmarkEnd w:id="877"/>
      <w:bookmarkEnd w:id="878"/>
      <w:bookmarkEnd w:id="879"/>
    </w:p>
    <w:p w14:paraId="1F9A3A84" w14:textId="068BC422" w:rsidR="00EE4EE7" w:rsidRPr="00EE4EE7" w:rsidRDefault="00F173CF" w:rsidP="00BE4EE1">
      <w:pPr>
        <w:pStyle w:val="Heading1"/>
        <w:numPr>
          <w:ilvl w:val="0"/>
          <w:numId w:val="3"/>
        </w:numPr>
      </w:pPr>
      <w:bookmarkStart w:id="880" w:name="_Toc60772361"/>
      <w:bookmarkStart w:id="881" w:name="_Toc60772431"/>
      <w:bookmarkStart w:id="882" w:name="_Toc61955680"/>
      <w:r>
        <w:t>Appendix</w:t>
      </w:r>
      <w:bookmarkEnd w:id="880"/>
      <w:bookmarkEnd w:id="881"/>
      <w:bookmarkEnd w:id="882"/>
    </w:p>
    <w:sectPr w:rsidR="00EE4EE7" w:rsidRPr="00EE4EE7" w:rsidSect="002C2E72">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35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50" w:author="Heather Baumgartner (TSPi)" w:date="2020-12-28T13:41:00Z" w:initials="H(">
    <w:p w14:paraId="2176C05E" w14:textId="3FBF0EAD" w:rsidR="1F15B5D5" w:rsidRDefault="1F15B5D5">
      <w:pPr>
        <w:pStyle w:val="CommentText"/>
      </w:pPr>
      <w:r>
        <w:rPr>
          <w:color w:val="2B579A"/>
          <w:shd w:val="clear" w:color="auto" w:fill="E6E6E6"/>
        </w:rPr>
        <w:fldChar w:fldCharType="begin"/>
      </w:r>
      <w:r>
        <w:instrText xml:space="preserve"> HYPERLINK "mailto:Leland.Bolleter@tspi.net"</w:instrText>
      </w:r>
      <w:bookmarkStart w:id="752" w:name="_@_BAD844A62A7D48B8B1582DEAA82A8F21Z"/>
      <w:r>
        <w:rPr>
          <w:color w:val="2B579A"/>
          <w:shd w:val="clear" w:color="auto" w:fill="E6E6E6"/>
        </w:rPr>
        <w:fldChar w:fldCharType="separate"/>
      </w:r>
      <w:bookmarkEnd w:id="752"/>
      <w:r w:rsidRPr="1F15B5D5">
        <w:rPr>
          <w:rStyle w:val="Mention"/>
          <w:noProof/>
        </w:rPr>
        <w:t>@Leland Bolleter (TSPi)</w:t>
      </w:r>
      <w:r>
        <w:rPr>
          <w:color w:val="2B579A"/>
          <w:shd w:val="clear" w:color="auto" w:fill="E6E6E6"/>
        </w:rPr>
        <w:fldChar w:fldCharType="end"/>
      </w:r>
      <w:r>
        <w:t xml:space="preserve"> should this also include what is roughly known about how it will be certified data through a supporting process, used for conservation practices delivery effectiveness, machine learning, etc.</w:t>
      </w:r>
      <w:r>
        <w:rPr>
          <w:rStyle w:val="CommentReference"/>
        </w:rPr>
        <w:annotationRef/>
      </w:r>
    </w:p>
  </w:comment>
  <w:comment w:id="751" w:author="Leland" w:date="2021-01-04T12:15:00Z" w:initials="LB">
    <w:p w14:paraId="37555BCE" w14:textId="51FC4FFC" w:rsidR="00392B11" w:rsidRDefault="0030585A">
      <w:pPr>
        <w:pStyle w:val="CommentText"/>
      </w:pPr>
      <w:r>
        <w:rPr>
          <w:rStyle w:val="CommentReference"/>
        </w:rPr>
        <w:annotationRef/>
      </w:r>
      <w:r w:rsidR="006C10D6">
        <w:t xml:space="preserve">Yes, further </w:t>
      </w:r>
      <w:r w:rsidR="00367BCF">
        <w:t>high-level refinement needed</w:t>
      </w:r>
    </w:p>
    <w:p w14:paraId="0EF97295" w14:textId="702E3287" w:rsidR="00367BCF" w:rsidRDefault="00367BCF">
      <w:pPr>
        <w:pStyle w:val="CommentText"/>
      </w:pPr>
    </w:p>
  </w:comment>
  <w:comment w:id="777" w:author="Leland" w:date="2021-01-05T17:18:00Z" w:initials="LB">
    <w:p w14:paraId="5A46A4A2" w14:textId="549A1F41" w:rsidR="00E82E17" w:rsidRDefault="00E82E17">
      <w:pPr>
        <w:pStyle w:val="CommentText"/>
      </w:pPr>
      <w:r>
        <w:rPr>
          <w:rStyle w:val="CommentReference"/>
        </w:rPr>
        <w:annotationRef/>
      </w:r>
      <w:r w:rsidR="001679B4">
        <w:rPr>
          <w:noProof/>
        </w:rPr>
        <w:t>too narrow - added specific data sets</w:t>
      </w:r>
    </w:p>
  </w:comment>
  <w:comment w:id="778" w:author="Heather Baumgartner (TSPi)" w:date="2020-12-28T14:03:00Z" w:initials="H(">
    <w:p w14:paraId="4AB75FFB" w14:textId="270BAAE7" w:rsidR="1F15B5D5" w:rsidRDefault="1F15B5D5">
      <w:pPr>
        <w:pStyle w:val="CommentText"/>
      </w:pPr>
      <w:r>
        <w:rPr>
          <w:color w:val="2B579A"/>
          <w:shd w:val="clear" w:color="auto" w:fill="E6E6E6"/>
        </w:rPr>
        <w:fldChar w:fldCharType="begin"/>
      </w:r>
      <w:r>
        <w:instrText xml:space="preserve"> HYPERLINK "mailto:Heather.Baumgartner@tspi.net"</w:instrText>
      </w:r>
      <w:bookmarkStart w:id="779" w:name="_@_740973D538DB443C8D2C000840E225CAZ"/>
      <w:r>
        <w:rPr>
          <w:color w:val="2B579A"/>
          <w:shd w:val="clear" w:color="auto" w:fill="E6E6E6"/>
        </w:rPr>
        <w:fldChar w:fldCharType="separate"/>
      </w:r>
      <w:bookmarkEnd w:id="779"/>
      <w:r w:rsidRPr="1F15B5D5">
        <w:rPr>
          <w:rStyle w:val="Mention"/>
          <w:noProof/>
        </w:rPr>
        <w:t>@Heather Baumgartner (TSPi)</w:t>
      </w:r>
      <w:r>
        <w:rPr>
          <w:color w:val="2B579A"/>
          <w:shd w:val="clear" w:color="auto" w:fill="E6E6E6"/>
        </w:rPr>
        <w:fldChar w:fldCharType="end"/>
      </w:r>
      <w:r>
        <w:t xml:space="preserve"> - check other tools business requested are added to the doc</w:t>
      </w:r>
      <w:r>
        <w:rPr>
          <w:rStyle w:val="CommentReference"/>
        </w:rPr>
        <w:annotationRef/>
      </w:r>
      <w:r>
        <w:rPr>
          <w:rStyle w:val="CommentReference"/>
        </w:rPr>
        <w:annotationRef/>
      </w:r>
    </w:p>
  </w:comment>
  <w:comment w:id="783" w:author="Leland" w:date="2021-01-05T17:24:00Z" w:initials="LB">
    <w:p w14:paraId="313D932D" w14:textId="4FCED54F" w:rsidR="00102F8D" w:rsidRDefault="00102F8D">
      <w:pPr>
        <w:pStyle w:val="CommentText"/>
      </w:pPr>
      <w:r>
        <w:rPr>
          <w:rStyle w:val="CommentReference"/>
        </w:rPr>
        <w:annotationRef/>
      </w:r>
      <w:r w:rsidR="001679B4">
        <w:rPr>
          <w:noProof/>
        </w:rPr>
        <w:t>Looking into RStudio Server and Pro version differences now, Pro has support and will probably be recommended</w:t>
      </w:r>
    </w:p>
  </w:comment>
  <w:comment w:id="784" w:author="Heather Baumgartner (TSPi)" w:date="2021-01-06T11:27:00Z" w:initials="H(">
    <w:p w14:paraId="69566483" w14:textId="2D1FD828" w:rsidR="5E35DF91" w:rsidRDefault="5E35DF91">
      <w:pPr>
        <w:pStyle w:val="CommentText"/>
      </w:pPr>
      <w:r>
        <w:t xml:space="preserve">For cloud, the RStudio Server Pro version would be needed for database plugins. </w:t>
      </w:r>
      <w:r>
        <w:fldChar w:fldCharType="begin"/>
      </w:r>
      <w:r>
        <w:instrText xml:space="preserve"> HYPERLINK "mailto:Leland.Bolleter@tspi.net"</w:instrText>
      </w:r>
      <w:bookmarkStart w:id="785" w:name="_@_6F21196642C14CB2AD55DA68D3735AE9Z"/>
      <w:r>
        <w:fldChar w:fldCharType="separate"/>
      </w:r>
      <w:bookmarkEnd w:id="785"/>
      <w:r w:rsidRPr="5E35DF91">
        <w:rPr>
          <w:rStyle w:val="Mention"/>
          <w:noProof/>
        </w:rPr>
        <w:t>@Leland Bolleter (TSPi)</w:t>
      </w:r>
      <w:r>
        <w:fldChar w:fldCharType="end"/>
      </w:r>
      <w:r>
        <w:t xml:space="preserve"> </w:t>
      </w:r>
      <w:r>
        <w:rPr>
          <w:rStyle w:val="CommentReference"/>
        </w:rPr>
        <w:annotationRef/>
      </w:r>
    </w:p>
  </w:comment>
  <w:comment w:id="786" w:author="Heather Baumgartner (TSPi)" w:date="2020-12-28T14:15:00Z" w:initials="H(">
    <w:p w14:paraId="56BBBA27" w14:textId="56AEA18B" w:rsidR="1F15B5D5" w:rsidRDefault="1F15B5D5">
      <w:pPr>
        <w:pStyle w:val="CommentText"/>
      </w:pPr>
      <w:r>
        <w:t>Please clarify how this will be used, and what do they mean by workflow?</w:t>
      </w:r>
      <w:r>
        <w:rPr>
          <w:rStyle w:val="CommentReference"/>
        </w:rPr>
        <w:annotationRef/>
      </w:r>
    </w:p>
  </w:comment>
  <w:comment w:id="787" w:author="Leland Bolleter (TSPi)" w:date="2021-01-05T11:19:00Z" w:initials="L(">
    <w:p w14:paraId="37124D9B" w14:textId="32E3245E" w:rsidR="3C35BD49" w:rsidRDefault="3C35BD49">
      <w:pPr>
        <w:pStyle w:val="CommentText"/>
      </w:pPr>
      <w:r>
        <w:t>Will add detail on rules engines and example functionality e.g. PegaSystems where business rules are seperate from applicaiton code</w:t>
      </w:r>
      <w:r>
        <w:rPr>
          <w:rStyle w:val="CommentReference"/>
        </w:rPr>
        <w:annotationRef/>
      </w:r>
    </w:p>
  </w:comment>
  <w:comment w:id="788" w:author="Heather Baumgartner (TSPi)" w:date="2020-12-28T15:42:00Z" w:initials="H(">
    <w:p w14:paraId="1B32CAED" w14:textId="33B7C236" w:rsidR="1F15B5D5" w:rsidRDefault="1F15B5D5">
      <w:pPr>
        <w:pStyle w:val="CommentText"/>
      </w:pPr>
      <w:r>
        <w:t>Recommend addition, if not here, elsewhere.</w:t>
      </w:r>
      <w:r>
        <w:rPr>
          <w:rStyle w:val="CommentReference"/>
        </w:rPr>
        <w:annotationRef/>
      </w:r>
    </w:p>
  </w:comment>
  <w:comment w:id="811" w:author="Heather Baumgartner (TSPi)" w:date="2020-12-28T15:48:00Z" w:initials="H(">
    <w:p w14:paraId="17A3BC36" w14:textId="7838CC6B" w:rsidR="1F15B5D5" w:rsidRDefault="1F15B5D5">
      <w:pPr>
        <w:pStyle w:val="CommentText"/>
      </w:pPr>
      <w:r>
        <w:rPr>
          <w:color w:val="2B579A"/>
          <w:shd w:val="clear" w:color="auto" w:fill="E6E6E6"/>
        </w:rPr>
        <w:fldChar w:fldCharType="begin"/>
      </w:r>
      <w:r>
        <w:instrText xml:space="preserve"> HYPERLINK "mailto:kristopher.mader@tspi.net"</w:instrText>
      </w:r>
      <w:bookmarkStart w:id="817" w:name="_@_A07A83E827354CC8B894006741997B9FZ"/>
      <w:r>
        <w:rPr>
          <w:color w:val="2B579A"/>
          <w:shd w:val="clear" w:color="auto" w:fill="E6E6E6"/>
        </w:rPr>
        <w:fldChar w:fldCharType="separate"/>
      </w:r>
      <w:bookmarkEnd w:id="817"/>
      <w:r w:rsidRPr="1F15B5D5">
        <w:rPr>
          <w:rStyle w:val="Mention"/>
          <w:noProof/>
        </w:rPr>
        <w:t>@Kristopher Mader (TSPi)</w:t>
      </w:r>
      <w:r>
        <w:rPr>
          <w:color w:val="2B579A"/>
          <w:shd w:val="clear" w:color="auto" w:fill="E6E6E6"/>
        </w:rPr>
        <w:fldChar w:fldCharType="end"/>
      </w:r>
      <w:r>
        <w:t xml:space="preserve"> - please research geospatial functions of Snowflake and MongoDB</w:t>
      </w:r>
      <w:r>
        <w:rPr>
          <w:rStyle w:val="CommentReference"/>
        </w:rPr>
        <w:annotationRef/>
      </w:r>
    </w:p>
  </w:comment>
  <w:comment w:id="812" w:author="Heather Baumgartner (TSPi)" w:date="2020-12-28T15:51:00Z" w:initials="H(">
    <w:p w14:paraId="289B1CFD" w14:textId="0FE33853" w:rsidR="1F15B5D5" w:rsidRDefault="1F15B5D5">
      <w:pPr>
        <w:pStyle w:val="CommentText"/>
      </w:pPr>
      <w:r>
        <w:t>Architects leaning toward (1) Snowflake (2a) MongoDB OR (2b) AWS Redshift</w:t>
      </w:r>
      <w:r>
        <w:rPr>
          <w:rStyle w:val="CommentReference"/>
        </w:rPr>
        <w:annotationRef/>
      </w:r>
    </w:p>
  </w:comment>
  <w:comment w:id="813" w:author="Kristopher Mader (TSPi)" w:date="2020-12-28T16:00:00Z" w:initials="K(">
    <w:p w14:paraId="08154275" w14:textId="66468D54" w:rsidR="1F15B5D5" w:rsidRDefault="1F15B5D5">
      <w:pPr>
        <w:pStyle w:val="CommentText"/>
      </w:pPr>
      <w:r>
        <w:t>Also consider costing for each platform?</w:t>
      </w:r>
      <w:r>
        <w:rPr>
          <w:rStyle w:val="CommentReference"/>
        </w:rPr>
        <w:annotationRef/>
      </w:r>
    </w:p>
  </w:comment>
  <w:comment w:id="814" w:author="Heather Baumgartner (TSPi)" w:date="2020-12-28T16:27:00Z" w:initials="H(">
    <w:p w14:paraId="1BB79319" w14:textId="1ECD849C" w:rsidR="1F15B5D5" w:rsidRDefault="1F15B5D5">
      <w:pPr>
        <w:pStyle w:val="CommentText"/>
      </w:pPr>
      <w:r>
        <w:t>Work with R Studio? Drivers available?</w:t>
      </w:r>
      <w:r>
        <w:rPr>
          <w:rStyle w:val="CommentReference"/>
        </w:rPr>
        <w:annotationRef/>
      </w:r>
    </w:p>
  </w:comment>
  <w:comment w:id="815" w:author="Heather Baumgartner (TSPi)" w:date="2020-12-28T16:33:00Z" w:initials="H(">
    <w:p w14:paraId="273D65E3" w14:textId="44701384" w:rsidR="1F15B5D5" w:rsidRDefault="1F15B5D5">
      <w:pPr>
        <w:pStyle w:val="CommentText"/>
      </w:pPr>
      <w:r>
        <w:rPr>
          <w:color w:val="2B579A"/>
          <w:shd w:val="clear" w:color="auto" w:fill="E6E6E6"/>
        </w:rPr>
        <w:fldChar w:fldCharType="begin"/>
      </w:r>
      <w:r>
        <w:instrText xml:space="preserve"> HYPERLINK "mailto:kristopher.mader@tspi.net"</w:instrText>
      </w:r>
      <w:bookmarkStart w:id="818" w:name="_@_4141BA88AA114220A11CCFAE57C01EA8Z"/>
      <w:r>
        <w:rPr>
          <w:color w:val="2B579A"/>
          <w:shd w:val="clear" w:color="auto" w:fill="E6E6E6"/>
        </w:rPr>
        <w:fldChar w:fldCharType="separate"/>
      </w:r>
      <w:bookmarkEnd w:id="818"/>
      <w:r w:rsidRPr="1F15B5D5">
        <w:rPr>
          <w:rStyle w:val="Mention"/>
          <w:noProof/>
        </w:rPr>
        <w:t>@Kristopher Mader (TSPi)</w:t>
      </w:r>
      <w:r>
        <w:rPr>
          <w:color w:val="2B579A"/>
          <w:shd w:val="clear" w:color="auto" w:fill="E6E6E6"/>
        </w:rPr>
        <w:fldChar w:fldCharType="end"/>
      </w:r>
      <w:r>
        <w:t xml:space="preserve"> Yes, will help with leanings toward order of best to least recommended.</w:t>
      </w:r>
      <w:r>
        <w:rPr>
          <w:rStyle w:val="CommentReference"/>
        </w:rPr>
        <w:annotationRef/>
      </w:r>
    </w:p>
  </w:comment>
  <w:comment w:id="816" w:author="Heather Baumgartner (TSPi)" w:date="2021-01-06T11:29:00Z" w:initials="H(">
    <w:p w14:paraId="0CBD7CB7" w14:textId="6CA162B8" w:rsidR="5E35DF91" w:rsidRDefault="5E35DF91">
      <w:pPr>
        <w:pStyle w:val="CommentText"/>
      </w:pPr>
      <w:r>
        <w:fldChar w:fldCharType="begin"/>
      </w:r>
      <w:r>
        <w:instrText xml:space="preserve"> HYPERLINK "mailto:kristopher.mader@tspi.net"</w:instrText>
      </w:r>
      <w:bookmarkStart w:id="819" w:name="_@_A6A08DD7020C4655BA1CCCAA3695BC88Z"/>
      <w:r>
        <w:fldChar w:fldCharType="separate"/>
      </w:r>
      <w:bookmarkEnd w:id="819"/>
      <w:r w:rsidRPr="5E35DF91">
        <w:rPr>
          <w:rStyle w:val="Mention"/>
          <w:noProof/>
        </w:rPr>
        <w:t>@Kristopher Mader (TSPi)</w:t>
      </w:r>
      <w:r>
        <w:fldChar w:fldCharType="end"/>
      </w:r>
      <w:r>
        <w:t xml:space="preserve"> I think Leland changed the order today.  I am unsure if it coincides with architecture order of recommendation.</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176C05E" w15:done="0"/>
  <w15:commentEx w15:paraId="0EF97295" w15:paraIdParent="2176C05E" w15:done="0"/>
  <w15:commentEx w15:paraId="5A46A4A2" w15:done="0"/>
  <w15:commentEx w15:paraId="4AB75FFB" w15:done="1"/>
  <w15:commentEx w15:paraId="313D932D" w15:done="0"/>
  <w15:commentEx w15:paraId="69566483" w15:paraIdParent="313D932D" w15:done="0"/>
  <w15:commentEx w15:paraId="56BBBA27" w15:done="0"/>
  <w15:commentEx w15:paraId="37124D9B" w15:paraIdParent="56BBBA27" w15:done="0"/>
  <w15:commentEx w15:paraId="1B32CAED" w15:done="0"/>
  <w15:commentEx w15:paraId="17A3BC36" w15:done="0"/>
  <w15:commentEx w15:paraId="289B1CFD" w15:done="0"/>
  <w15:commentEx w15:paraId="08154275" w15:done="0"/>
  <w15:commentEx w15:paraId="1BB79319" w15:done="0"/>
  <w15:commentEx w15:paraId="273D65E3" w15:done="0"/>
  <w15:commentEx w15:paraId="0CBD7CB7" w15:paraIdParent="273D65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48554D7A" w16cex:dateUtc="2020-12-28T20:41:00Z"/>
  <w16cex:commentExtensible w16cex:durableId="239D856A" w16cex:dateUtc="2021-01-04T19:15:00Z"/>
  <w16cex:commentExtensible w16cex:durableId="239F1DF1" w16cex:dateUtc="2021-01-06T00:18:00Z"/>
  <w16cex:commentExtensible w16cex:durableId="1E872911" w16cex:dateUtc="2020-12-28T21:03:00Z"/>
  <w16cex:commentExtensible w16cex:durableId="239F1F46" w16cex:dateUtc="2021-01-06T00:24:00Z"/>
  <w16cex:commentExtensible w16cex:durableId="7FE638AF" w16cex:dateUtc="2021-01-06T18:27:00Z"/>
  <w16cex:commentExtensible w16cex:durableId="45D0639C" w16cex:dateUtc="2020-12-28T21:15:00Z"/>
  <w16cex:commentExtensible w16cex:durableId="2B3854B1" w16cex:dateUtc="2021-01-05T18:19:00Z"/>
  <w16cex:commentExtensible w16cex:durableId="3238397D" w16cex:dateUtc="2020-12-28T22:42:00Z"/>
  <w16cex:commentExtensible w16cex:durableId="5A0FF114" w16cex:dateUtc="2020-12-28T22:48:00Z"/>
  <w16cex:commentExtensible w16cex:durableId="0E6F9EFB" w16cex:dateUtc="2020-12-28T22:51:00Z"/>
  <w16cex:commentExtensible w16cex:durableId="445A5F6A" w16cex:dateUtc="2020-12-28T23:00:00Z"/>
  <w16cex:commentExtensible w16cex:durableId="489EEB0C" w16cex:dateUtc="2020-12-28T23:27:00Z"/>
  <w16cex:commentExtensible w16cex:durableId="2173DE3C" w16cex:dateUtc="2020-12-28T23:33:00Z"/>
  <w16cex:commentExtensible w16cex:durableId="3C59E030" w16cex:dateUtc="2021-01-06T1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76C05E" w16cid:durableId="48554D7A"/>
  <w16cid:commentId w16cid:paraId="0EF97295" w16cid:durableId="239D856A"/>
  <w16cid:commentId w16cid:paraId="5A46A4A2" w16cid:durableId="239F1DF1"/>
  <w16cid:commentId w16cid:paraId="4AB75FFB" w16cid:durableId="1E872911"/>
  <w16cid:commentId w16cid:paraId="313D932D" w16cid:durableId="239F1F46"/>
  <w16cid:commentId w16cid:paraId="69566483" w16cid:durableId="7FE638AF"/>
  <w16cid:commentId w16cid:paraId="56BBBA27" w16cid:durableId="45D0639C"/>
  <w16cid:commentId w16cid:paraId="37124D9B" w16cid:durableId="2B3854B1"/>
  <w16cid:commentId w16cid:paraId="1B32CAED" w16cid:durableId="3238397D"/>
  <w16cid:commentId w16cid:paraId="17A3BC36" w16cid:durableId="5A0FF114"/>
  <w16cid:commentId w16cid:paraId="289B1CFD" w16cid:durableId="0E6F9EFB"/>
  <w16cid:commentId w16cid:paraId="08154275" w16cid:durableId="445A5F6A"/>
  <w16cid:commentId w16cid:paraId="1BB79319" w16cid:durableId="489EEB0C"/>
  <w16cid:commentId w16cid:paraId="273D65E3" w16cid:durableId="2173DE3C"/>
  <w16cid:commentId w16cid:paraId="0CBD7CB7" w16cid:durableId="3C59E0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C4D677" w14:textId="77777777" w:rsidR="00D95C43" w:rsidRDefault="00D95C43" w:rsidP="00492992">
      <w:r>
        <w:separator/>
      </w:r>
    </w:p>
  </w:endnote>
  <w:endnote w:type="continuationSeparator" w:id="0">
    <w:p w14:paraId="35192984" w14:textId="77777777" w:rsidR="00D95C43" w:rsidRDefault="00D95C43" w:rsidP="00492992">
      <w:r>
        <w:continuationSeparator/>
      </w:r>
    </w:p>
  </w:endnote>
  <w:endnote w:type="continuationNotice" w:id="1">
    <w:p w14:paraId="254E9552" w14:textId="77777777" w:rsidR="00D95C43" w:rsidRDefault="00D95C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7CB3B" w14:textId="77777777" w:rsidR="00FB51F5" w:rsidRDefault="00FB51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9685672"/>
      <w:docPartObj>
        <w:docPartGallery w:val="Page Numbers (Bottom of Page)"/>
        <w:docPartUnique/>
      </w:docPartObj>
    </w:sdtPr>
    <w:sdtEndPr/>
    <w:sdtContent>
      <w:sdt>
        <w:sdtPr>
          <w:id w:val="1728636285"/>
          <w:docPartObj>
            <w:docPartGallery w:val="Page Numbers (Top of Page)"/>
            <w:docPartUnique/>
          </w:docPartObj>
        </w:sdtPr>
        <w:sdtEndPr/>
        <w:sdtContent>
          <w:p w14:paraId="56C5215B" w14:textId="631D6153" w:rsidR="00BB2A15" w:rsidRDefault="00BB2A15">
            <w:pPr>
              <w:pStyle w:val="Footer"/>
              <w:jc w:val="center"/>
            </w:pPr>
            <w:r>
              <w:t xml:space="preserve">Page </w:t>
            </w:r>
            <w:r>
              <w:rPr>
                <w:b/>
                <w:bCs/>
                <w:color w:val="2B579A"/>
                <w:sz w:val="24"/>
                <w:szCs w:val="24"/>
                <w:shd w:val="clear" w:color="auto" w:fill="E6E6E6"/>
              </w:rPr>
              <w:fldChar w:fldCharType="begin"/>
            </w:r>
            <w:r>
              <w:rPr>
                <w:b/>
                <w:bCs/>
              </w:rPr>
              <w:instrText xml:space="preserve"> PAGE </w:instrText>
            </w:r>
            <w:r>
              <w:rPr>
                <w:b/>
                <w:bCs/>
                <w:color w:val="2B579A"/>
                <w:sz w:val="24"/>
                <w:szCs w:val="24"/>
                <w:shd w:val="clear" w:color="auto" w:fill="E6E6E6"/>
              </w:rPr>
              <w:fldChar w:fldCharType="separate"/>
            </w:r>
            <w:r>
              <w:rPr>
                <w:b/>
                <w:bCs/>
                <w:noProof/>
              </w:rPr>
              <w:t>2</w:t>
            </w:r>
            <w:r>
              <w:rPr>
                <w:b/>
                <w:bCs/>
                <w:color w:val="2B579A"/>
                <w:sz w:val="24"/>
                <w:szCs w:val="24"/>
                <w:shd w:val="clear" w:color="auto" w:fill="E6E6E6"/>
              </w:rPr>
              <w:fldChar w:fldCharType="end"/>
            </w:r>
            <w:r>
              <w:t xml:space="preserve"> of </w:t>
            </w:r>
            <w:r>
              <w:rPr>
                <w:b/>
                <w:bCs/>
                <w:color w:val="2B579A"/>
                <w:sz w:val="24"/>
                <w:szCs w:val="24"/>
                <w:shd w:val="clear" w:color="auto" w:fill="E6E6E6"/>
              </w:rPr>
              <w:fldChar w:fldCharType="begin"/>
            </w:r>
            <w:r>
              <w:rPr>
                <w:b/>
                <w:bCs/>
              </w:rPr>
              <w:instrText xml:space="preserve"> NUMPAGES  </w:instrText>
            </w:r>
            <w:r>
              <w:rPr>
                <w:b/>
                <w:bCs/>
                <w:color w:val="2B579A"/>
                <w:sz w:val="24"/>
                <w:szCs w:val="24"/>
                <w:shd w:val="clear" w:color="auto" w:fill="E6E6E6"/>
              </w:rPr>
              <w:fldChar w:fldCharType="separate"/>
            </w:r>
            <w:r>
              <w:rPr>
                <w:b/>
                <w:bCs/>
                <w:noProof/>
              </w:rPr>
              <w:t>2</w:t>
            </w:r>
            <w:r>
              <w:rPr>
                <w:b/>
                <w:bCs/>
                <w:color w:val="2B579A"/>
                <w:sz w:val="24"/>
                <w:szCs w:val="24"/>
                <w:shd w:val="clear" w:color="auto" w:fill="E6E6E6"/>
              </w:rPr>
              <w:fldChar w:fldCharType="end"/>
            </w:r>
          </w:p>
        </w:sdtContent>
      </w:sdt>
    </w:sdtContent>
  </w:sdt>
  <w:p w14:paraId="243FC188" w14:textId="6F21786F" w:rsidR="00BB2A15" w:rsidRDefault="00BB2A15" w:rsidP="00825E9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27B0C" w14:textId="77777777" w:rsidR="00FB51F5" w:rsidRDefault="00FB51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6E3AE5" w14:textId="77777777" w:rsidR="00D95C43" w:rsidRDefault="00D95C43" w:rsidP="00492992">
      <w:r>
        <w:separator/>
      </w:r>
    </w:p>
  </w:footnote>
  <w:footnote w:type="continuationSeparator" w:id="0">
    <w:p w14:paraId="367DE0CB" w14:textId="77777777" w:rsidR="00D95C43" w:rsidRDefault="00D95C43" w:rsidP="00492992">
      <w:r>
        <w:continuationSeparator/>
      </w:r>
    </w:p>
  </w:footnote>
  <w:footnote w:type="continuationNotice" w:id="1">
    <w:p w14:paraId="3A969C76" w14:textId="77777777" w:rsidR="00D95C43" w:rsidRDefault="00D95C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28657" w14:textId="77777777" w:rsidR="00FB51F5" w:rsidRDefault="00FB51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4380124"/>
      <w:docPartObj>
        <w:docPartGallery w:val="Watermarks"/>
        <w:docPartUnique/>
      </w:docPartObj>
    </w:sdtPr>
    <w:sdtEndPr/>
    <w:sdtContent>
      <w:p w14:paraId="3266CBF5" w14:textId="6DB36105" w:rsidR="00FB51F5" w:rsidRDefault="00D95C43">
        <w:pPr>
          <w:pStyle w:val="Header"/>
        </w:pPr>
        <w:r>
          <w:rPr>
            <w:noProof/>
            <w:color w:val="2B579A"/>
            <w:shd w:val="clear" w:color="auto" w:fill="E6E6E6"/>
          </w:rPr>
          <w:pict w14:anchorId="7E0C462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24236" o:spid="_x0000_s2049" type="#_x0000_t136" style="position:absolute;margin-left:0;margin-top:0;width:439.9pt;height:219.95pt;rotation:315;z-index:-251658752;mso-position-horizontal:center;mso-position-horizontal-relative:margin;mso-position-vertical:center;mso-position-vertical-relative:margin" o:allowincell="f" fillcolor="#e7e6e6 [3214]"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56BF5" w14:textId="77777777" w:rsidR="00FB51F5" w:rsidRDefault="00FB51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C5EFC"/>
    <w:multiLevelType w:val="hybridMultilevel"/>
    <w:tmpl w:val="6EF40A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97E83"/>
    <w:multiLevelType w:val="hybridMultilevel"/>
    <w:tmpl w:val="0409001D"/>
    <w:lvl w:ilvl="0" w:tplc="1DACC7B8">
      <w:start w:val="1"/>
      <w:numFmt w:val="decimal"/>
      <w:lvlText w:val="%1)"/>
      <w:lvlJc w:val="left"/>
      <w:pPr>
        <w:ind w:left="1440" w:hanging="360"/>
      </w:pPr>
    </w:lvl>
    <w:lvl w:ilvl="1" w:tplc="7FEE3B0A">
      <w:start w:val="1"/>
      <w:numFmt w:val="lowerLetter"/>
      <w:lvlText w:val="%2)"/>
      <w:lvlJc w:val="left"/>
      <w:pPr>
        <w:ind w:left="1800" w:hanging="360"/>
      </w:pPr>
    </w:lvl>
    <w:lvl w:ilvl="2" w:tplc="6A5CB1C2">
      <w:start w:val="1"/>
      <w:numFmt w:val="lowerRoman"/>
      <w:lvlText w:val="%3)"/>
      <w:lvlJc w:val="left"/>
      <w:pPr>
        <w:ind w:left="2160" w:hanging="360"/>
      </w:pPr>
    </w:lvl>
    <w:lvl w:ilvl="3" w:tplc="0564243A">
      <w:start w:val="1"/>
      <w:numFmt w:val="decimal"/>
      <w:lvlText w:val="(%4)"/>
      <w:lvlJc w:val="left"/>
      <w:pPr>
        <w:ind w:left="2520" w:hanging="360"/>
      </w:pPr>
    </w:lvl>
    <w:lvl w:ilvl="4" w:tplc="08FC2A6E">
      <w:start w:val="1"/>
      <w:numFmt w:val="lowerLetter"/>
      <w:lvlText w:val="(%5)"/>
      <w:lvlJc w:val="left"/>
      <w:pPr>
        <w:ind w:left="2880" w:hanging="360"/>
      </w:pPr>
    </w:lvl>
    <w:lvl w:ilvl="5" w:tplc="41384AFE">
      <w:start w:val="1"/>
      <w:numFmt w:val="lowerRoman"/>
      <w:lvlText w:val="(%6)"/>
      <w:lvlJc w:val="left"/>
      <w:pPr>
        <w:ind w:left="3240" w:hanging="360"/>
      </w:pPr>
    </w:lvl>
    <w:lvl w:ilvl="6" w:tplc="57D02B1C">
      <w:start w:val="1"/>
      <w:numFmt w:val="decimal"/>
      <w:lvlText w:val="%7."/>
      <w:lvlJc w:val="left"/>
      <w:pPr>
        <w:ind w:left="3600" w:hanging="360"/>
      </w:pPr>
    </w:lvl>
    <w:lvl w:ilvl="7" w:tplc="29C03106">
      <w:start w:val="1"/>
      <w:numFmt w:val="lowerLetter"/>
      <w:lvlText w:val="%8."/>
      <w:lvlJc w:val="left"/>
      <w:pPr>
        <w:ind w:left="3960" w:hanging="360"/>
      </w:pPr>
    </w:lvl>
    <w:lvl w:ilvl="8" w:tplc="2BCA6392">
      <w:start w:val="1"/>
      <w:numFmt w:val="lowerRoman"/>
      <w:lvlText w:val="%9."/>
      <w:lvlJc w:val="left"/>
      <w:pPr>
        <w:ind w:left="4320" w:hanging="360"/>
      </w:pPr>
    </w:lvl>
  </w:abstractNum>
  <w:abstractNum w:abstractNumId="2" w15:restartNumberingAfterBreak="0">
    <w:nsid w:val="119F4299"/>
    <w:multiLevelType w:val="hybridMultilevel"/>
    <w:tmpl w:val="96965E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DD775E1"/>
    <w:multiLevelType w:val="hybridMultilevel"/>
    <w:tmpl w:val="AAC49438"/>
    <w:lvl w:ilvl="0" w:tplc="DE502508">
      <w:start w:val="1"/>
      <w:numFmt w:val="lowerRoman"/>
      <w:lvlText w:val="%1."/>
      <w:lvlJc w:val="left"/>
      <w:pPr>
        <w:ind w:left="1080" w:hanging="360"/>
      </w:pPr>
      <w:rPr>
        <w:rFonts w:asciiTheme="minorHAnsi" w:eastAsia="Times New Roman" w:hAnsiTheme="minorHAnsi" w:cstheme="minorHAnsi"/>
      </w:rPr>
    </w:lvl>
    <w:lvl w:ilvl="1" w:tplc="0F604734">
      <w:start w:val="1"/>
      <w:numFmt w:val="lowerLetter"/>
      <w:lvlText w:val="%2)"/>
      <w:lvlJc w:val="left"/>
      <w:pPr>
        <w:ind w:left="1440" w:hanging="360"/>
      </w:pPr>
    </w:lvl>
    <w:lvl w:ilvl="2" w:tplc="19344E06">
      <w:start w:val="1"/>
      <w:numFmt w:val="lowerRoman"/>
      <w:lvlText w:val="%3)"/>
      <w:lvlJc w:val="left"/>
      <w:pPr>
        <w:ind w:left="1800" w:hanging="360"/>
      </w:pPr>
    </w:lvl>
    <w:lvl w:ilvl="3" w:tplc="C5F26C3C">
      <w:start w:val="1"/>
      <w:numFmt w:val="decimal"/>
      <w:lvlText w:val="(%4)"/>
      <w:lvlJc w:val="left"/>
      <w:pPr>
        <w:ind w:left="2160" w:hanging="360"/>
      </w:pPr>
    </w:lvl>
    <w:lvl w:ilvl="4" w:tplc="CF2C657E">
      <w:start w:val="1"/>
      <w:numFmt w:val="lowerLetter"/>
      <w:lvlText w:val="(%5)"/>
      <w:lvlJc w:val="left"/>
      <w:pPr>
        <w:ind w:left="2520" w:hanging="360"/>
      </w:pPr>
    </w:lvl>
    <w:lvl w:ilvl="5" w:tplc="1C9831F8">
      <w:start w:val="1"/>
      <w:numFmt w:val="lowerRoman"/>
      <w:lvlText w:val="(%6)"/>
      <w:lvlJc w:val="left"/>
      <w:pPr>
        <w:ind w:left="2880" w:hanging="360"/>
      </w:pPr>
    </w:lvl>
    <w:lvl w:ilvl="6" w:tplc="5F4071B8">
      <w:start w:val="1"/>
      <w:numFmt w:val="decimal"/>
      <w:lvlText w:val="%7."/>
      <w:lvlJc w:val="left"/>
      <w:pPr>
        <w:ind w:left="3240" w:hanging="360"/>
      </w:pPr>
    </w:lvl>
    <w:lvl w:ilvl="7" w:tplc="2EF490A6">
      <w:start w:val="1"/>
      <w:numFmt w:val="lowerLetter"/>
      <w:lvlText w:val="%8."/>
      <w:lvlJc w:val="left"/>
      <w:pPr>
        <w:ind w:left="3600" w:hanging="360"/>
      </w:pPr>
    </w:lvl>
    <w:lvl w:ilvl="8" w:tplc="D1D45A0E">
      <w:start w:val="1"/>
      <w:numFmt w:val="lowerRoman"/>
      <w:lvlText w:val="%9."/>
      <w:lvlJc w:val="left"/>
      <w:pPr>
        <w:ind w:left="3960" w:hanging="360"/>
      </w:pPr>
    </w:lvl>
  </w:abstractNum>
  <w:abstractNum w:abstractNumId="4" w15:restartNumberingAfterBreak="0">
    <w:nsid w:val="273E37DA"/>
    <w:multiLevelType w:val="hybridMultilevel"/>
    <w:tmpl w:val="FFFFFFFF"/>
    <w:lvl w:ilvl="0" w:tplc="C84237E0">
      <w:start w:val="1"/>
      <w:numFmt w:val="decimal"/>
      <w:lvlText w:val="%1)"/>
      <w:lvlJc w:val="left"/>
      <w:pPr>
        <w:ind w:left="720" w:hanging="360"/>
      </w:pPr>
    </w:lvl>
    <w:lvl w:ilvl="1" w:tplc="DB62F0FC">
      <w:start w:val="1"/>
      <w:numFmt w:val="lowerLetter"/>
      <w:lvlText w:val="%2)"/>
      <w:lvlJc w:val="left"/>
      <w:pPr>
        <w:ind w:left="1440" w:hanging="360"/>
      </w:pPr>
    </w:lvl>
    <w:lvl w:ilvl="2" w:tplc="A3EC45DE">
      <w:start w:val="1"/>
      <w:numFmt w:val="lowerRoman"/>
      <w:lvlText w:val="%3)"/>
      <w:lvlJc w:val="right"/>
      <w:pPr>
        <w:ind w:left="2160" w:hanging="180"/>
      </w:pPr>
    </w:lvl>
    <w:lvl w:ilvl="3" w:tplc="A234584E">
      <w:start w:val="1"/>
      <w:numFmt w:val="decimal"/>
      <w:lvlText w:val="(%4)"/>
      <w:lvlJc w:val="left"/>
      <w:pPr>
        <w:ind w:left="2880" w:hanging="360"/>
      </w:pPr>
    </w:lvl>
    <w:lvl w:ilvl="4" w:tplc="FDC28D20">
      <w:start w:val="1"/>
      <w:numFmt w:val="lowerLetter"/>
      <w:lvlText w:val="(%5)"/>
      <w:lvlJc w:val="left"/>
      <w:pPr>
        <w:ind w:left="3600" w:hanging="360"/>
      </w:pPr>
    </w:lvl>
    <w:lvl w:ilvl="5" w:tplc="80C8EDF8">
      <w:start w:val="1"/>
      <w:numFmt w:val="lowerRoman"/>
      <w:lvlText w:val="(%6)"/>
      <w:lvlJc w:val="right"/>
      <w:pPr>
        <w:ind w:left="4320" w:hanging="180"/>
      </w:pPr>
    </w:lvl>
    <w:lvl w:ilvl="6" w:tplc="FAE60920">
      <w:start w:val="1"/>
      <w:numFmt w:val="decimal"/>
      <w:lvlText w:val="%7."/>
      <w:lvlJc w:val="left"/>
      <w:pPr>
        <w:ind w:left="5040" w:hanging="360"/>
      </w:pPr>
    </w:lvl>
    <w:lvl w:ilvl="7" w:tplc="83D2AEE2">
      <w:start w:val="1"/>
      <w:numFmt w:val="lowerLetter"/>
      <w:lvlText w:val="%8."/>
      <w:lvlJc w:val="left"/>
      <w:pPr>
        <w:ind w:left="5760" w:hanging="360"/>
      </w:pPr>
    </w:lvl>
    <w:lvl w:ilvl="8" w:tplc="A6BE6030">
      <w:start w:val="1"/>
      <w:numFmt w:val="lowerRoman"/>
      <w:lvlText w:val="%9."/>
      <w:lvlJc w:val="right"/>
      <w:pPr>
        <w:ind w:left="6480" w:hanging="180"/>
      </w:pPr>
    </w:lvl>
  </w:abstractNum>
  <w:abstractNum w:abstractNumId="5" w15:restartNumberingAfterBreak="0">
    <w:nsid w:val="2B616806"/>
    <w:multiLevelType w:val="hybridMultilevel"/>
    <w:tmpl w:val="455A19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0326EC"/>
    <w:multiLevelType w:val="hybridMultilevel"/>
    <w:tmpl w:val="DF50C47A"/>
    <w:lvl w:ilvl="0" w:tplc="B86EED08">
      <w:start w:val="1"/>
      <w:numFmt w:val="decimal"/>
      <w:lvlText w:val="%1)"/>
      <w:lvlJc w:val="left"/>
      <w:pPr>
        <w:ind w:left="1440" w:hanging="360"/>
      </w:pPr>
      <w:rPr>
        <w:rFonts w:asciiTheme="minorHAnsi" w:hAnsiTheme="minorHAnsi" w:cstheme="minorHAnsi"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2BB623D"/>
    <w:multiLevelType w:val="hybridMultilevel"/>
    <w:tmpl w:val="FE163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5E3B81"/>
    <w:multiLevelType w:val="hybridMultilevel"/>
    <w:tmpl w:val="A3C2B8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3A0D0C"/>
    <w:multiLevelType w:val="hybridMultilevel"/>
    <w:tmpl w:val="4AD8CE4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C9333A"/>
    <w:multiLevelType w:val="hybridMultilevel"/>
    <w:tmpl w:val="FFFFFFFF"/>
    <w:lvl w:ilvl="0" w:tplc="EFAEACF6">
      <w:start w:val="1"/>
      <w:numFmt w:val="decimal"/>
      <w:lvlText w:val="%1)"/>
      <w:lvlJc w:val="left"/>
      <w:pPr>
        <w:ind w:left="720" w:hanging="360"/>
      </w:pPr>
    </w:lvl>
    <w:lvl w:ilvl="1" w:tplc="C93A3016">
      <w:start w:val="1"/>
      <w:numFmt w:val="lowerLetter"/>
      <w:lvlText w:val="%2)"/>
      <w:lvlJc w:val="left"/>
      <w:pPr>
        <w:ind w:left="1440" w:hanging="360"/>
      </w:pPr>
    </w:lvl>
    <w:lvl w:ilvl="2" w:tplc="093ED058">
      <w:start w:val="1"/>
      <w:numFmt w:val="lowerRoman"/>
      <w:lvlText w:val="%3)"/>
      <w:lvlJc w:val="right"/>
      <w:pPr>
        <w:ind w:left="2160" w:hanging="180"/>
      </w:pPr>
    </w:lvl>
    <w:lvl w:ilvl="3" w:tplc="68F4CF04">
      <w:start w:val="1"/>
      <w:numFmt w:val="decimal"/>
      <w:lvlText w:val="(%4)"/>
      <w:lvlJc w:val="left"/>
      <w:pPr>
        <w:ind w:left="2880" w:hanging="360"/>
      </w:pPr>
    </w:lvl>
    <w:lvl w:ilvl="4" w:tplc="6E66C594">
      <w:start w:val="1"/>
      <w:numFmt w:val="lowerLetter"/>
      <w:lvlText w:val="(%5)"/>
      <w:lvlJc w:val="left"/>
      <w:pPr>
        <w:ind w:left="3600" w:hanging="360"/>
      </w:pPr>
    </w:lvl>
    <w:lvl w:ilvl="5" w:tplc="3B023FA2">
      <w:start w:val="1"/>
      <w:numFmt w:val="lowerRoman"/>
      <w:lvlText w:val="(%6)"/>
      <w:lvlJc w:val="right"/>
      <w:pPr>
        <w:ind w:left="4320" w:hanging="180"/>
      </w:pPr>
    </w:lvl>
    <w:lvl w:ilvl="6" w:tplc="7CD8E5A6">
      <w:start w:val="1"/>
      <w:numFmt w:val="decimal"/>
      <w:lvlText w:val="%7."/>
      <w:lvlJc w:val="left"/>
      <w:pPr>
        <w:ind w:left="5040" w:hanging="360"/>
      </w:pPr>
    </w:lvl>
    <w:lvl w:ilvl="7" w:tplc="C07865D4">
      <w:start w:val="1"/>
      <w:numFmt w:val="lowerLetter"/>
      <w:lvlText w:val="%8."/>
      <w:lvlJc w:val="left"/>
      <w:pPr>
        <w:ind w:left="5760" w:hanging="360"/>
      </w:pPr>
    </w:lvl>
    <w:lvl w:ilvl="8" w:tplc="F71463E8">
      <w:start w:val="1"/>
      <w:numFmt w:val="lowerRoman"/>
      <w:lvlText w:val="%9."/>
      <w:lvlJc w:val="right"/>
      <w:pPr>
        <w:ind w:left="6480" w:hanging="180"/>
      </w:pPr>
    </w:lvl>
  </w:abstractNum>
  <w:abstractNum w:abstractNumId="11" w15:restartNumberingAfterBreak="0">
    <w:nsid w:val="4D184691"/>
    <w:multiLevelType w:val="hybridMultilevel"/>
    <w:tmpl w:val="6EB452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954F58"/>
    <w:multiLevelType w:val="hybridMultilevel"/>
    <w:tmpl w:val="8092E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8E621A"/>
    <w:multiLevelType w:val="hybridMultilevel"/>
    <w:tmpl w:val="D2300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3D41A8"/>
    <w:multiLevelType w:val="hybridMultilevel"/>
    <w:tmpl w:val="33361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DC5D50"/>
    <w:multiLevelType w:val="hybridMultilevel"/>
    <w:tmpl w:val="7220B8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BB37FA"/>
    <w:multiLevelType w:val="hybridMultilevel"/>
    <w:tmpl w:val="F7FAF21C"/>
    <w:lvl w:ilvl="0" w:tplc="E1F62270">
      <w:start w:val="1"/>
      <w:numFmt w:val="decimal"/>
      <w:lvlText w:val="%1)"/>
      <w:lvlJc w:val="left"/>
      <w:pPr>
        <w:ind w:left="360" w:hanging="360"/>
      </w:pPr>
    </w:lvl>
    <w:lvl w:ilvl="1" w:tplc="6532B708">
      <w:start w:val="1"/>
      <w:numFmt w:val="decimal"/>
      <w:lvlText w:val="%2."/>
      <w:lvlJc w:val="left"/>
      <w:pPr>
        <w:ind w:left="720" w:hanging="360"/>
      </w:pPr>
      <w:rPr>
        <w:rFonts w:ascii="Calibri" w:eastAsiaTheme="minorHAnsi" w:hAnsi="Calibri" w:cs="Calibri"/>
      </w:rPr>
    </w:lvl>
    <w:lvl w:ilvl="2" w:tplc="28825A4E">
      <w:start w:val="1"/>
      <w:numFmt w:val="lowerRoman"/>
      <w:lvlText w:val="%3)"/>
      <w:lvlJc w:val="left"/>
      <w:pPr>
        <w:ind w:left="1080" w:hanging="360"/>
      </w:pPr>
    </w:lvl>
    <w:lvl w:ilvl="3" w:tplc="EC5C3BEC">
      <w:start w:val="1"/>
      <w:numFmt w:val="decimal"/>
      <w:lvlText w:val="(%4)"/>
      <w:lvlJc w:val="left"/>
      <w:pPr>
        <w:ind w:left="1440" w:hanging="360"/>
      </w:pPr>
    </w:lvl>
    <w:lvl w:ilvl="4" w:tplc="2F8A43EE">
      <w:start w:val="1"/>
      <w:numFmt w:val="lowerLetter"/>
      <w:lvlText w:val="(%5)"/>
      <w:lvlJc w:val="left"/>
      <w:pPr>
        <w:ind w:left="1800" w:hanging="360"/>
      </w:pPr>
    </w:lvl>
    <w:lvl w:ilvl="5" w:tplc="7082A35C">
      <w:start w:val="1"/>
      <w:numFmt w:val="lowerRoman"/>
      <w:lvlText w:val="(%6)"/>
      <w:lvlJc w:val="left"/>
      <w:pPr>
        <w:ind w:left="2160" w:hanging="360"/>
      </w:pPr>
    </w:lvl>
    <w:lvl w:ilvl="6" w:tplc="8AB8363C">
      <w:start w:val="1"/>
      <w:numFmt w:val="decimal"/>
      <w:lvlText w:val="%7."/>
      <w:lvlJc w:val="left"/>
      <w:pPr>
        <w:ind w:left="2520" w:hanging="360"/>
      </w:pPr>
    </w:lvl>
    <w:lvl w:ilvl="7" w:tplc="EE18C636">
      <w:start w:val="1"/>
      <w:numFmt w:val="lowerLetter"/>
      <w:lvlText w:val="%8."/>
      <w:lvlJc w:val="left"/>
      <w:pPr>
        <w:ind w:left="2880" w:hanging="360"/>
      </w:pPr>
    </w:lvl>
    <w:lvl w:ilvl="8" w:tplc="7BC6E65E">
      <w:start w:val="1"/>
      <w:numFmt w:val="lowerRoman"/>
      <w:lvlText w:val="%9."/>
      <w:lvlJc w:val="left"/>
      <w:pPr>
        <w:ind w:left="3240" w:hanging="360"/>
      </w:pPr>
    </w:lvl>
  </w:abstractNum>
  <w:abstractNum w:abstractNumId="17" w15:restartNumberingAfterBreak="0">
    <w:nsid w:val="73F547F6"/>
    <w:multiLevelType w:val="hybridMultilevel"/>
    <w:tmpl w:val="D2AEE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6A6C92"/>
    <w:multiLevelType w:val="hybridMultilevel"/>
    <w:tmpl w:val="F9247E82"/>
    <w:lvl w:ilvl="0" w:tplc="B448B920">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E6243C2"/>
    <w:multiLevelType w:val="hybridMultilevel"/>
    <w:tmpl w:val="6BC61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6"/>
  </w:num>
  <w:num w:numId="4">
    <w:abstractNumId w:val="5"/>
  </w:num>
  <w:num w:numId="5">
    <w:abstractNumId w:val="15"/>
  </w:num>
  <w:num w:numId="6">
    <w:abstractNumId w:val="0"/>
  </w:num>
  <w:num w:numId="7">
    <w:abstractNumId w:val="8"/>
  </w:num>
  <w:num w:numId="8">
    <w:abstractNumId w:val="1"/>
  </w:num>
  <w:num w:numId="9">
    <w:abstractNumId w:val="3"/>
  </w:num>
  <w:num w:numId="10">
    <w:abstractNumId w:val="6"/>
  </w:num>
  <w:num w:numId="11">
    <w:abstractNumId w:val="7"/>
  </w:num>
  <w:num w:numId="12">
    <w:abstractNumId w:val="14"/>
  </w:num>
  <w:num w:numId="13">
    <w:abstractNumId w:val="12"/>
  </w:num>
  <w:num w:numId="14">
    <w:abstractNumId w:val="18"/>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19"/>
  </w:num>
  <w:num w:numId="18">
    <w:abstractNumId w:val="11"/>
  </w:num>
  <w:num w:numId="19">
    <w:abstractNumId w:val="17"/>
  </w:num>
  <w:num w:numId="20">
    <w:abstractNumId w:val="13"/>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land">
    <w15:presenceInfo w15:providerId="None" w15:userId="Leland"/>
  </w15:person>
  <w15:person w15:author="Bolleter, Leland (CTR) - FPAC-BC, Fort Collins, CO">
    <w15:presenceInfo w15:providerId="AD" w15:userId="S::Leland.Bolleter@usda.gov::6ed80009-6181-4cab-91ec-b24f923525e1"/>
  </w15:person>
  <w15:person w15:author="Heather Baumgartner (TSPi)">
    <w15:presenceInfo w15:providerId="AD" w15:userId="S::heather.baumgartner@tspi.net::d9abfa50-5def-4454-9588-aa20388b46dd"/>
  </w15:person>
  <w15:person w15:author="Leland Bolleter (TSPi)">
    <w15:presenceInfo w15:providerId="AD" w15:userId="S::leland.bolleter@tspi.net::8fdabeb5-31bd-463d-b34c-f7aee996cb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DE5"/>
    <w:rsid w:val="00002BBB"/>
    <w:rsid w:val="000046C2"/>
    <w:rsid w:val="00005664"/>
    <w:rsid w:val="0000641A"/>
    <w:rsid w:val="000103B0"/>
    <w:rsid w:val="00011616"/>
    <w:rsid w:val="00014227"/>
    <w:rsid w:val="00014DE3"/>
    <w:rsid w:val="000151D3"/>
    <w:rsid w:val="000166FB"/>
    <w:rsid w:val="0001EED1"/>
    <w:rsid w:val="000262BF"/>
    <w:rsid w:val="00031A1E"/>
    <w:rsid w:val="00034972"/>
    <w:rsid w:val="000351BF"/>
    <w:rsid w:val="00035C5E"/>
    <w:rsid w:val="000432B5"/>
    <w:rsid w:val="000432D7"/>
    <w:rsid w:val="00043382"/>
    <w:rsid w:val="00044036"/>
    <w:rsid w:val="000447A4"/>
    <w:rsid w:val="00045023"/>
    <w:rsid w:val="00051783"/>
    <w:rsid w:val="00052D92"/>
    <w:rsid w:val="0005535A"/>
    <w:rsid w:val="00057755"/>
    <w:rsid w:val="00057F83"/>
    <w:rsid w:val="00060F9E"/>
    <w:rsid w:val="00061378"/>
    <w:rsid w:val="00061434"/>
    <w:rsid w:val="00062E26"/>
    <w:rsid w:val="000644F0"/>
    <w:rsid w:val="000657B4"/>
    <w:rsid w:val="00065CE9"/>
    <w:rsid w:val="0007230F"/>
    <w:rsid w:val="0007243E"/>
    <w:rsid w:val="000726FB"/>
    <w:rsid w:val="0007556F"/>
    <w:rsid w:val="000762A4"/>
    <w:rsid w:val="000800AD"/>
    <w:rsid w:val="000837D1"/>
    <w:rsid w:val="00084F8A"/>
    <w:rsid w:val="0009012F"/>
    <w:rsid w:val="00094280"/>
    <w:rsid w:val="00096A89"/>
    <w:rsid w:val="000979EC"/>
    <w:rsid w:val="00097DFC"/>
    <w:rsid w:val="000A191C"/>
    <w:rsid w:val="000A3311"/>
    <w:rsid w:val="000A6CE6"/>
    <w:rsid w:val="000A7474"/>
    <w:rsid w:val="000A7840"/>
    <w:rsid w:val="000B2802"/>
    <w:rsid w:val="000B2877"/>
    <w:rsid w:val="000B289A"/>
    <w:rsid w:val="000B2AA3"/>
    <w:rsid w:val="000B3D5D"/>
    <w:rsid w:val="000B6B73"/>
    <w:rsid w:val="000B6E05"/>
    <w:rsid w:val="000C0D98"/>
    <w:rsid w:val="000C1E9A"/>
    <w:rsid w:val="000C2409"/>
    <w:rsid w:val="000C24EB"/>
    <w:rsid w:val="000C65E0"/>
    <w:rsid w:val="000C6969"/>
    <w:rsid w:val="000C6E75"/>
    <w:rsid w:val="000C79E4"/>
    <w:rsid w:val="000D159E"/>
    <w:rsid w:val="000D1B6A"/>
    <w:rsid w:val="000D42B6"/>
    <w:rsid w:val="000D7145"/>
    <w:rsid w:val="000D7262"/>
    <w:rsid w:val="000E046E"/>
    <w:rsid w:val="000E23C1"/>
    <w:rsid w:val="000E34B7"/>
    <w:rsid w:val="000E455C"/>
    <w:rsid w:val="000E5C23"/>
    <w:rsid w:val="000E642F"/>
    <w:rsid w:val="000E6464"/>
    <w:rsid w:val="000E6480"/>
    <w:rsid w:val="000E65B2"/>
    <w:rsid w:val="000F1D1F"/>
    <w:rsid w:val="000F3813"/>
    <w:rsid w:val="000F42C7"/>
    <w:rsid w:val="000F4A54"/>
    <w:rsid w:val="000F4EE7"/>
    <w:rsid w:val="000F5E66"/>
    <w:rsid w:val="00101C23"/>
    <w:rsid w:val="00102F8D"/>
    <w:rsid w:val="00106819"/>
    <w:rsid w:val="0010792E"/>
    <w:rsid w:val="00107E1B"/>
    <w:rsid w:val="00107FE7"/>
    <w:rsid w:val="00110371"/>
    <w:rsid w:val="0011067C"/>
    <w:rsid w:val="00110B06"/>
    <w:rsid w:val="00113619"/>
    <w:rsid w:val="00114229"/>
    <w:rsid w:val="00116DB3"/>
    <w:rsid w:val="00116DF9"/>
    <w:rsid w:val="001176DE"/>
    <w:rsid w:val="0012638B"/>
    <w:rsid w:val="001264B5"/>
    <w:rsid w:val="001308B9"/>
    <w:rsid w:val="001310E5"/>
    <w:rsid w:val="00132D8A"/>
    <w:rsid w:val="001335CD"/>
    <w:rsid w:val="00134FCB"/>
    <w:rsid w:val="001353C5"/>
    <w:rsid w:val="00135650"/>
    <w:rsid w:val="00136B82"/>
    <w:rsid w:val="0014092F"/>
    <w:rsid w:val="00141814"/>
    <w:rsid w:val="001422ED"/>
    <w:rsid w:val="00146B49"/>
    <w:rsid w:val="00150312"/>
    <w:rsid w:val="00152076"/>
    <w:rsid w:val="001637B1"/>
    <w:rsid w:val="001640B7"/>
    <w:rsid w:val="0016458B"/>
    <w:rsid w:val="001653CC"/>
    <w:rsid w:val="00165D9C"/>
    <w:rsid w:val="001679B4"/>
    <w:rsid w:val="00170D2A"/>
    <w:rsid w:val="001719D5"/>
    <w:rsid w:val="00172ABA"/>
    <w:rsid w:val="00174495"/>
    <w:rsid w:val="00177B62"/>
    <w:rsid w:val="0018284A"/>
    <w:rsid w:val="00183093"/>
    <w:rsid w:val="0018358F"/>
    <w:rsid w:val="0018429E"/>
    <w:rsid w:val="0018579D"/>
    <w:rsid w:val="001878B4"/>
    <w:rsid w:val="00190501"/>
    <w:rsid w:val="00190B4E"/>
    <w:rsid w:val="00191367"/>
    <w:rsid w:val="0019170A"/>
    <w:rsid w:val="00194DF4"/>
    <w:rsid w:val="00196413"/>
    <w:rsid w:val="00197509"/>
    <w:rsid w:val="001A02C9"/>
    <w:rsid w:val="001A05C0"/>
    <w:rsid w:val="001A0BFF"/>
    <w:rsid w:val="001A3DF1"/>
    <w:rsid w:val="001A57CE"/>
    <w:rsid w:val="001B0175"/>
    <w:rsid w:val="001B2226"/>
    <w:rsid w:val="001B2CD5"/>
    <w:rsid w:val="001B3020"/>
    <w:rsid w:val="001B38FD"/>
    <w:rsid w:val="001B39CD"/>
    <w:rsid w:val="001B40D7"/>
    <w:rsid w:val="001B4641"/>
    <w:rsid w:val="001B5B75"/>
    <w:rsid w:val="001B68D5"/>
    <w:rsid w:val="001B7A6D"/>
    <w:rsid w:val="001C15E7"/>
    <w:rsid w:val="001C15F8"/>
    <w:rsid w:val="001C4612"/>
    <w:rsid w:val="001C55AF"/>
    <w:rsid w:val="001C5B0D"/>
    <w:rsid w:val="001C74B0"/>
    <w:rsid w:val="001C7AF7"/>
    <w:rsid w:val="001D0A49"/>
    <w:rsid w:val="001D35CF"/>
    <w:rsid w:val="001D3AC7"/>
    <w:rsid w:val="001D533E"/>
    <w:rsid w:val="001D586E"/>
    <w:rsid w:val="001D5CA9"/>
    <w:rsid w:val="001D652C"/>
    <w:rsid w:val="001D7EBC"/>
    <w:rsid w:val="001E157E"/>
    <w:rsid w:val="001E4D06"/>
    <w:rsid w:val="001E63F1"/>
    <w:rsid w:val="001E647E"/>
    <w:rsid w:val="001F25E7"/>
    <w:rsid w:val="001F435C"/>
    <w:rsid w:val="001F765B"/>
    <w:rsid w:val="00200CAD"/>
    <w:rsid w:val="00201BBB"/>
    <w:rsid w:val="00202C82"/>
    <w:rsid w:val="002038F5"/>
    <w:rsid w:val="002047C4"/>
    <w:rsid w:val="00204E9E"/>
    <w:rsid w:val="0020780A"/>
    <w:rsid w:val="00210817"/>
    <w:rsid w:val="002131E4"/>
    <w:rsid w:val="002141C0"/>
    <w:rsid w:val="00222206"/>
    <w:rsid w:val="0022423D"/>
    <w:rsid w:val="00224BDF"/>
    <w:rsid w:val="00225ADD"/>
    <w:rsid w:val="00226462"/>
    <w:rsid w:val="00227ED3"/>
    <w:rsid w:val="002332E3"/>
    <w:rsid w:val="00234F62"/>
    <w:rsid w:val="0023575B"/>
    <w:rsid w:val="0023615C"/>
    <w:rsid w:val="0023678B"/>
    <w:rsid w:val="002430FE"/>
    <w:rsid w:val="00243219"/>
    <w:rsid w:val="00244779"/>
    <w:rsid w:val="00244952"/>
    <w:rsid w:val="00245404"/>
    <w:rsid w:val="00247EBC"/>
    <w:rsid w:val="002531FA"/>
    <w:rsid w:val="00253344"/>
    <w:rsid w:val="0025474C"/>
    <w:rsid w:val="00254D22"/>
    <w:rsid w:val="0025523D"/>
    <w:rsid w:val="00257187"/>
    <w:rsid w:val="00262A36"/>
    <w:rsid w:val="00263FE6"/>
    <w:rsid w:val="0026557F"/>
    <w:rsid w:val="0026597A"/>
    <w:rsid w:val="00265A48"/>
    <w:rsid w:val="0027030D"/>
    <w:rsid w:val="002721A6"/>
    <w:rsid w:val="00272C44"/>
    <w:rsid w:val="00273412"/>
    <w:rsid w:val="00273AD0"/>
    <w:rsid w:val="002749DB"/>
    <w:rsid w:val="002770CC"/>
    <w:rsid w:val="002773D6"/>
    <w:rsid w:val="0028094A"/>
    <w:rsid w:val="00280A08"/>
    <w:rsid w:val="0028158F"/>
    <w:rsid w:val="00281B10"/>
    <w:rsid w:val="00281C4F"/>
    <w:rsid w:val="0028289C"/>
    <w:rsid w:val="00282DCF"/>
    <w:rsid w:val="00283622"/>
    <w:rsid w:val="00284D69"/>
    <w:rsid w:val="002857AC"/>
    <w:rsid w:val="0028692F"/>
    <w:rsid w:val="00287C76"/>
    <w:rsid w:val="00287D80"/>
    <w:rsid w:val="002905A5"/>
    <w:rsid w:val="00290C3F"/>
    <w:rsid w:val="00295FAA"/>
    <w:rsid w:val="002A355F"/>
    <w:rsid w:val="002A56C7"/>
    <w:rsid w:val="002A6949"/>
    <w:rsid w:val="002B0AF9"/>
    <w:rsid w:val="002B1484"/>
    <w:rsid w:val="002B7B4D"/>
    <w:rsid w:val="002C1F73"/>
    <w:rsid w:val="002C2832"/>
    <w:rsid w:val="002C2E72"/>
    <w:rsid w:val="002C3D52"/>
    <w:rsid w:val="002C48A1"/>
    <w:rsid w:val="002C5796"/>
    <w:rsid w:val="002C73C5"/>
    <w:rsid w:val="002D1BB0"/>
    <w:rsid w:val="002D36F5"/>
    <w:rsid w:val="002D4A31"/>
    <w:rsid w:val="002D508F"/>
    <w:rsid w:val="002D6D4D"/>
    <w:rsid w:val="002E2EF9"/>
    <w:rsid w:val="002E3AC0"/>
    <w:rsid w:val="002E75A9"/>
    <w:rsid w:val="002E7F4F"/>
    <w:rsid w:val="002F0044"/>
    <w:rsid w:val="002F12D9"/>
    <w:rsid w:val="002F3A2F"/>
    <w:rsid w:val="002F3F4D"/>
    <w:rsid w:val="002F6C36"/>
    <w:rsid w:val="002F6ED2"/>
    <w:rsid w:val="002F72F0"/>
    <w:rsid w:val="00301403"/>
    <w:rsid w:val="00304EF4"/>
    <w:rsid w:val="0030585A"/>
    <w:rsid w:val="00305B47"/>
    <w:rsid w:val="00306513"/>
    <w:rsid w:val="00306624"/>
    <w:rsid w:val="0030665D"/>
    <w:rsid w:val="0030B0D6"/>
    <w:rsid w:val="00312446"/>
    <w:rsid w:val="00313178"/>
    <w:rsid w:val="0031594F"/>
    <w:rsid w:val="00316D55"/>
    <w:rsid w:val="00316E0B"/>
    <w:rsid w:val="00323C47"/>
    <w:rsid w:val="00325364"/>
    <w:rsid w:val="00325D18"/>
    <w:rsid w:val="00333DF1"/>
    <w:rsid w:val="00337F2D"/>
    <w:rsid w:val="0034146A"/>
    <w:rsid w:val="00341FEE"/>
    <w:rsid w:val="00343545"/>
    <w:rsid w:val="00344B8C"/>
    <w:rsid w:val="00350AA4"/>
    <w:rsid w:val="00352D25"/>
    <w:rsid w:val="00353174"/>
    <w:rsid w:val="00353A94"/>
    <w:rsid w:val="00353E58"/>
    <w:rsid w:val="0035468A"/>
    <w:rsid w:val="00354DA4"/>
    <w:rsid w:val="00355F1A"/>
    <w:rsid w:val="0035642C"/>
    <w:rsid w:val="00357105"/>
    <w:rsid w:val="003572D2"/>
    <w:rsid w:val="003617B8"/>
    <w:rsid w:val="00363499"/>
    <w:rsid w:val="003639D6"/>
    <w:rsid w:val="00366E6C"/>
    <w:rsid w:val="00367932"/>
    <w:rsid w:val="00367BCF"/>
    <w:rsid w:val="003700A8"/>
    <w:rsid w:val="00370BEE"/>
    <w:rsid w:val="00371753"/>
    <w:rsid w:val="0037417F"/>
    <w:rsid w:val="003741D5"/>
    <w:rsid w:val="00375FC6"/>
    <w:rsid w:val="00377597"/>
    <w:rsid w:val="00377EF5"/>
    <w:rsid w:val="0038057E"/>
    <w:rsid w:val="00385BB6"/>
    <w:rsid w:val="00385F54"/>
    <w:rsid w:val="00386276"/>
    <w:rsid w:val="003872B7"/>
    <w:rsid w:val="0039035E"/>
    <w:rsid w:val="003912F9"/>
    <w:rsid w:val="003921F3"/>
    <w:rsid w:val="00392B11"/>
    <w:rsid w:val="003934C9"/>
    <w:rsid w:val="003938A1"/>
    <w:rsid w:val="0039548E"/>
    <w:rsid w:val="0039739A"/>
    <w:rsid w:val="00397E42"/>
    <w:rsid w:val="00397F3B"/>
    <w:rsid w:val="003A0145"/>
    <w:rsid w:val="003A3651"/>
    <w:rsid w:val="003A38DA"/>
    <w:rsid w:val="003A3919"/>
    <w:rsid w:val="003A39A8"/>
    <w:rsid w:val="003A4BCF"/>
    <w:rsid w:val="003A4C95"/>
    <w:rsid w:val="003A5AD2"/>
    <w:rsid w:val="003A7968"/>
    <w:rsid w:val="003B24E3"/>
    <w:rsid w:val="003B357B"/>
    <w:rsid w:val="003B3B19"/>
    <w:rsid w:val="003C089A"/>
    <w:rsid w:val="003C1DF8"/>
    <w:rsid w:val="003C5E28"/>
    <w:rsid w:val="003C6775"/>
    <w:rsid w:val="003C6F7C"/>
    <w:rsid w:val="003D0DAD"/>
    <w:rsid w:val="003D1F6A"/>
    <w:rsid w:val="003D360D"/>
    <w:rsid w:val="003D3D2B"/>
    <w:rsid w:val="003D406B"/>
    <w:rsid w:val="003D51EC"/>
    <w:rsid w:val="003E00A7"/>
    <w:rsid w:val="003E0FC8"/>
    <w:rsid w:val="003E1F29"/>
    <w:rsid w:val="003E294D"/>
    <w:rsid w:val="003E2F06"/>
    <w:rsid w:val="003E4201"/>
    <w:rsid w:val="003E4BA5"/>
    <w:rsid w:val="003E5A4E"/>
    <w:rsid w:val="003E5D63"/>
    <w:rsid w:val="003E6A20"/>
    <w:rsid w:val="003F1298"/>
    <w:rsid w:val="003F14C3"/>
    <w:rsid w:val="003F3368"/>
    <w:rsid w:val="003F34F5"/>
    <w:rsid w:val="003F3D65"/>
    <w:rsid w:val="003F435B"/>
    <w:rsid w:val="003F4807"/>
    <w:rsid w:val="003F4CB4"/>
    <w:rsid w:val="003F51A4"/>
    <w:rsid w:val="003F54AB"/>
    <w:rsid w:val="003F7307"/>
    <w:rsid w:val="00400695"/>
    <w:rsid w:val="00400B82"/>
    <w:rsid w:val="004016E2"/>
    <w:rsid w:val="00402B70"/>
    <w:rsid w:val="0040305D"/>
    <w:rsid w:val="00403925"/>
    <w:rsid w:val="00403DDF"/>
    <w:rsid w:val="00405F96"/>
    <w:rsid w:val="004113B9"/>
    <w:rsid w:val="0041171A"/>
    <w:rsid w:val="00411DAD"/>
    <w:rsid w:val="004159F2"/>
    <w:rsid w:val="00416C70"/>
    <w:rsid w:val="00416D8F"/>
    <w:rsid w:val="00421028"/>
    <w:rsid w:val="00421FFD"/>
    <w:rsid w:val="0042270A"/>
    <w:rsid w:val="00422E4A"/>
    <w:rsid w:val="00424D91"/>
    <w:rsid w:val="00425166"/>
    <w:rsid w:val="00425C59"/>
    <w:rsid w:val="00426F6F"/>
    <w:rsid w:val="00427C3F"/>
    <w:rsid w:val="00427D5B"/>
    <w:rsid w:val="00427EF1"/>
    <w:rsid w:val="004315DA"/>
    <w:rsid w:val="00433004"/>
    <w:rsid w:val="00433F4A"/>
    <w:rsid w:val="0043479B"/>
    <w:rsid w:val="00436571"/>
    <w:rsid w:val="004379E2"/>
    <w:rsid w:val="00440B5C"/>
    <w:rsid w:val="00441536"/>
    <w:rsid w:val="00442C1E"/>
    <w:rsid w:val="00443C14"/>
    <w:rsid w:val="0044432E"/>
    <w:rsid w:val="0044563C"/>
    <w:rsid w:val="00446618"/>
    <w:rsid w:val="004468AF"/>
    <w:rsid w:val="00446FF0"/>
    <w:rsid w:val="00447419"/>
    <w:rsid w:val="00450AE4"/>
    <w:rsid w:val="00451124"/>
    <w:rsid w:val="0045115A"/>
    <w:rsid w:val="004534B3"/>
    <w:rsid w:val="004546E4"/>
    <w:rsid w:val="00455542"/>
    <w:rsid w:val="004567A7"/>
    <w:rsid w:val="00456ABE"/>
    <w:rsid w:val="00457EB8"/>
    <w:rsid w:val="00461DEA"/>
    <w:rsid w:val="00462778"/>
    <w:rsid w:val="00463A62"/>
    <w:rsid w:val="00466A4C"/>
    <w:rsid w:val="004700E4"/>
    <w:rsid w:val="0047045A"/>
    <w:rsid w:val="0047116A"/>
    <w:rsid w:val="00473E71"/>
    <w:rsid w:val="00476401"/>
    <w:rsid w:val="00483E67"/>
    <w:rsid w:val="00484F83"/>
    <w:rsid w:val="00485AA3"/>
    <w:rsid w:val="00487F52"/>
    <w:rsid w:val="00492992"/>
    <w:rsid w:val="00493A95"/>
    <w:rsid w:val="004943F9"/>
    <w:rsid w:val="00495592"/>
    <w:rsid w:val="00496027"/>
    <w:rsid w:val="00496E33"/>
    <w:rsid w:val="00497FE7"/>
    <w:rsid w:val="004A1BF6"/>
    <w:rsid w:val="004A2AAD"/>
    <w:rsid w:val="004A3AD8"/>
    <w:rsid w:val="004A3D7B"/>
    <w:rsid w:val="004A4E36"/>
    <w:rsid w:val="004A584D"/>
    <w:rsid w:val="004A5862"/>
    <w:rsid w:val="004A6988"/>
    <w:rsid w:val="004A74F3"/>
    <w:rsid w:val="004A79C3"/>
    <w:rsid w:val="004B1282"/>
    <w:rsid w:val="004B2504"/>
    <w:rsid w:val="004B25DD"/>
    <w:rsid w:val="004B285E"/>
    <w:rsid w:val="004B339C"/>
    <w:rsid w:val="004B44A6"/>
    <w:rsid w:val="004B51F2"/>
    <w:rsid w:val="004B5598"/>
    <w:rsid w:val="004B59A1"/>
    <w:rsid w:val="004B671D"/>
    <w:rsid w:val="004B6EAA"/>
    <w:rsid w:val="004C06E1"/>
    <w:rsid w:val="004C3000"/>
    <w:rsid w:val="004C317C"/>
    <w:rsid w:val="004C414F"/>
    <w:rsid w:val="004C41D3"/>
    <w:rsid w:val="004C695A"/>
    <w:rsid w:val="004C7B44"/>
    <w:rsid w:val="004D0F15"/>
    <w:rsid w:val="004D1C53"/>
    <w:rsid w:val="004D462F"/>
    <w:rsid w:val="004D4F44"/>
    <w:rsid w:val="004D5082"/>
    <w:rsid w:val="004D63B1"/>
    <w:rsid w:val="004D66BF"/>
    <w:rsid w:val="004D7031"/>
    <w:rsid w:val="004E0D7F"/>
    <w:rsid w:val="004E252A"/>
    <w:rsid w:val="004E3043"/>
    <w:rsid w:val="004E4280"/>
    <w:rsid w:val="004E48CD"/>
    <w:rsid w:val="004E607D"/>
    <w:rsid w:val="004E7CD6"/>
    <w:rsid w:val="004E7D0E"/>
    <w:rsid w:val="004F1556"/>
    <w:rsid w:val="004F495C"/>
    <w:rsid w:val="004F6192"/>
    <w:rsid w:val="00501F2C"/>
    <w:rsid w:val="005028A4"/>
    <w:rsid w:val="00502BB6"/>
    <w:rsid w:val="005047C6"/>
    <w:rsid w:val="0050489E"/>
    <w:rsid w:val="00504F6A"/>
    <w:rsid w:val="00505BA7"/>
    <w:rsid w:val="00506457"/>
    <w:rsid w:val="0050650D"/>
    <w:rsid w:val="00506F15"/>
    <w:rsid w:val="005079E8"/>
    <w:rsid w:val="005113BF"/>
    <w:rsid w:val="00512E12"/>
    <w:rsid w:val="00516278"/>
    <w:rsid w:val="00516DE5"/>
    <w:rsid w:val="00517EF0"/>
    <w:rsid w:val="00517FE1"/>
    <w:rsid w:val="00517FF6"/>
    <w:rsid w:val="00521AED"/>
    <w:rsid w:val="00522259"/>
    <w:rsid w:val="005229E6"/>
    <w:rsid w:val="00523A17"/>
    <w:rsid w:val="005246C2"/>
    <w:rsid w:val="00525A53"/>
    <w:rsid w:val="00525E2E"/>
    <w:rsid w:val="005267E9"/>
    <w:rsid w:val="00527BD1"/>
    <w:rsid w:val="00530E96"/>
    <w:rsid w:val="00532257"/>
    <w:rsid w:val="00532ECF"/>
    <w:rsid w:val="005348B8"/>
    <w:rsid w:val="00536641"/>
    <w:rsid w:val="00536B4D"/>
    <w:rsid w:val="005406BD"/>
    <w:rsid w:val="0054383A"/>
    <w:rsid w:val="00543A8B"/>
    <w:rsid w:val="00550261"/>
    <w:rsid w:val="0055254D"/>
    <w:rsid w:val="0055451F"/>
    <w:rsid w:val="00554834"/>
    <w:rsid w:val="0055497D"/>
    <w:rsid w:val="005559AA"/>
    <w:rsid w:val="005559AC"/>
    <w:rsid w:val="0055669E"/>
    <w:rsid w:val="00561DDD"/>
    <w:rsid w:val="005622C0"/>
    <w:rsid w:val="00562321"/>
    <w:rsid w:val="00563C62"/>
    <w:rsid w:val="0056499F"/>
    <w:rsid w:val="005653BC"/>
    <w:rsid w:val="005665E3"/>
    <w:rsid w:val="00567D19"/>
    <w:rsid w:val="00574F48"/>
    <w:rsid w:val="00580574"/>
    <w:rsid w:val="00581016"/>
    <w:rsid w:val="00582BF5"/>
    <w:rsid w:val="00583709"/>
    <w:rsid w:val="005849C3"/>
    <w:rsid w:val="005878B3"/>
    <w:rsid w:val="00587C3E"/>
    <w:rsid w:val="00590AD7"/>
    <w:rsid w:val="00594155"/>
    <w:rsid w:val="005972E5"/>
    <w:rsid w:val="0059789A"/>
    <w:rsid w:val="00597EA5"/>
    <w:rsid w:val="005A194F"/>
    <w:rsid w:val="005A1C70"/>
    <w:rsid w:val="005A2691"/>
    <w:rsid w:val="005A2C02"/>
    <w:rsid w:val="005A68F1"/>
    <w:rsid w:val="005A78A4"/>
    <w:rsid w:val="005B2019"/>
    <w:rsid w:val="005B2A11"/>
    <w:rsid w:val="005B3A76"/>
    <w:rsid w:val="005B4A16"/>
    <w:rsid w:val="005B6F2F"/>
    <w:rsid w:val="005C0818"/>
    <w:rsid w:val="005C6C2E"/>
    <w:rsid w:val="005C771F"/>
    <w:rsid w:val="005D168E"/>
    <w:rsid w:val="005D3164"/>
    <w:rsid w:val="005D6521"/>
    <w:rsid w:val="005E04F2"/>
    <w:rsid w:val="005E0FDC"/>
    <w:rsid w:val="005E1A69"/>
    <w:rsid w:val="005E1ACC"/>
    <w:rsid w:val="005E359B"/>
    <w:rsid w:val="005E5F59"/>
    <w:rsid w:val="005E6D5A"/>
    <w:rsid w:val="005E7716"/>
    <w:rsid w:val="005F0008"/>
    <w:rsid w:val="005F17EC"/>
    <w:rsid w:val="005F2009"/>
    <w:rsid w:val="005F2338"/>
    <w:rsid w:val="005F259B"/>
    <w:rsid w:val="005F47D8"/>
    <w:rsid w:val="00601D5E"/>
    <w:rsid w:val="0060517E"/>
    <w:rsid w:val="00605EE9"/>
    <w:rsid w:val="0060603D"/>
    <w:rsid w:val="00610844"/>
    <w:rsid w:val="00612E78"/>
    <w:rsid w:val="006136CE"/>
    <w:rsid w:val="00614A05"/>
    <w:rsid w:val="00614E89"/>
    <w:rsid w:val="006175E4"/>
    <w:rsid w:val="00617CB6"/>
    <w:rsid w:val="00621B2B"/>
    <w:rsid w:val="006228C4"/>
    <w:rsid w:val="006241E9"/>
    <w:rsid w:val="00630C89"/>
    <w:rsid w:val="00630E85"/>
    <w:rsid w:val="006310A6"/>
    <w:rsid w:val="0063175D"/>
    <w:rsid w:val="006319A3"/>
    <w:rsid w:val="00635445"/>
    <w:rsid w:val="00635654"/>
    <w:rsid w:val="00636F4B"/>
    <w:rsid w:val="006404F4"/>
    <w:rsid w:val="006424AA"/>
    <w:rsid w:val="006424F1"/>
    <w:rsid w:val="00642A62"/>
    <w:rsid w:val="006435CA"/>
    <w:rsid w:val="006448BB"/>
    <w:rsid w:val="00645D8E"/>
    <w:rsid w:val="00646B4D"/>
    <w:rsid w:val="0064734F"/>
    <w:rsid w:val="00652425"/>
    <w:rsid w:val="006536FA"/>
    <w:rsid w:val="0065383D"/>
    <w:rsid w:val="006554E7"/>
    <w:rsid w:val="00660C80"/>
    <w:rsid w:val="00660CA1"/>
    <w:rsid w:val="00660ECA"/>
    <w:rsid w:val="006649F9"/>
    <w:rsid w:val="00665238"/>
    <w:rsid w:val="00665B13"/>
    <w:rsid w:val="00667B11"/>
    <w:rsid w:val="006703DD"/>
    <w:rsid w:val="00670D62"/>
    <w:rsid w:val="006720AE"/>
    <w:rsid w:val="006725AB"/>
    <w:rsid w:val="00672E04"/>
    <w:rsid w:val="00676A31"/>
    <w:rsid w:val="00676F67"/>
    <w:rsid w:val="0068304C"/>
    <w:rsid w:val="00684CE7"/>
    <w:rsid w:val="00685A9C"/>
    <w:rsid w:val="006924AD"/>
    <w:rsid w:val="00692534"/>
    <w:rsid w:val="00692618"/>
    <w:rsid w:val="00692623"/>
    <w:rsid w:val="00693516"/>
    <w:rsid w:val="00694534"/>
    <w:rsid w:val="00694561"/>
    <w:rsid w:val="00695497"/>
    <w:rsid w:val="00697261"/>
    <w:rsid w:val="00697CE0"/>
    <w:rsid w:val="006983DA"/>
    <w:rsid w:val="006A3331"/>
    <w:rsid w:val="006A3B5D"/>
    <w:rsid w:val="006A62ED"/>
    <w:rsid w:val="006B09E5"/>
    <w:rsid w:val="006B1606"/>
    <w:rsid w:val="006B4CD5"/>
    <w:rsid w:val="006B6451"/>
    <w:rsid w:val="006B6A9F"/>
    <w:rsid w:val="006C05E1"/>
    <w:rsid w:val="006C10D6"/>
    <w:rsid w:val="006C2C85"/>
    <w:rsid w:val="006C78A2"/>
    <w:rsid w:val="006D03E5"/>
    <w:rsid w:val="006D3668"/>
    <w:rsid w:val="006D42EE"/>
    <w:rsid w:val="006D5977"/>
    <w:rsid w:val="006D7778"/>
    <w:rsid w:val="006D7E6F"/>
    <w:rsid w:val="006E1ACC"/>
    <w:rsid w:val="006E2762"/>
    <w:rsid w:val="006E441E"/>
    <w:rsid w:val="006E5E1F"/>
    <w:rsid w:val="006E5F43"/>
    <w:rsid w:val="006E6F30"/>
    <w:rsid w:val="006E74AE"/>
    <w:rsid w:val="006F3B80"/>
    <w:rsid w:val="006F41FE"/>
    <w:rsid w:val="006F4320"/>
    <w:rsid w:val="006F5850"/>
    <w:rsid w:val="006F5E6A"/>
    <w:rsid w:val="00700E50"/>
    <w:rsid w:val="007025AA"/>
    <w:rsid w:val="007042C7"/>
    <w:rsid w:val="0070500C"/>
    <w:rsid w:val="007061B1"/>
    <w:rsid w:val="00707FD6"/>
    <w:rsid w:val="007109E6"/>
    <w:rsid w:val="00710CAA"/>
    <w:rsid w:val="00710F22"/>
    <w:rsid w:val="00711C81"/>
    <w:rsid w:val="00711D05"/>
    <w:rsid w:val="00712548"/>
    <w:rsid w:val="0071657F"/>
    <w:rsid w:val="00717644"/>
    <w:rsid w:val="007178AC"/>
    <w:rsid w:val="0071798C"/>
    <w:rsid w:val="00717DF5"/>
    <w:rsid w:val="00720D14"/>
    <w:rsid w:val="00720FD8"/>
    <w:rsid w:val="00721C64"/>
    <w:rsid w:val="00721F61"/>
    <w:rsid w:val="00722760"/>
    <w:rsid w:val="00722E2F"/>
    <w:rsid w:val="0072383C"/>
    <w:rsid w:val="00724DCC"/>
    <w:rsid w:val="00732D13"/>
    <w:rsid w:val="00734B1A"/>
    <w:rsid w:val="00734D90"/>
    <w:rsid w:val="00735C14"/>
    <w:rsid w:val="007409B5"/>
    <w:rsid w:val="00740B70"/>
    <w:rsid w:val="0074121B"/>
    <w:rsid w:val="00741B9B"/>
    <w:rsid w:val="00741D87"/>
    <w:rsid w:val="00746FAA"/>
    <w:rsid w:val="00747E88"/>
    <w:rsid w:val="00751F8F"/>
    <w:rsid w:val="00752D4F"/>
    <w:rsid w:val="00753117"/>
    <w:rsid w:val="00753C3B"/>
    <w:rsid w:val="007546DD"/>
    <w:rsid w:val="007561F4"/>
    <w:rsid w:val="007575AE"/>
    <w:rsid w:val="0076069A"/>
    <w:rsid w:val="00761A1F"/>
    <w:rsid w:val="00766DDF"/>
    <w:rsid w:val="00766F02"/>
    <w:rsid w:val="00770C72"/>
    <w:rsid w:val="00772AFA"/>
    <w:rsid w:val="00773136"/>
    <w:rsid w:val="00775720"/>
    <w:rsid w:val="00775F96"/>
    <w:rsid w:val="00777911"/>
    <w:rsid w:val="0077D384"/>
    <w:rsid w:val="00780389"/>
    <w:rsid w:val="00780558"/>
    <w:rsid w:val="00783C7F"/>
    <w:rsid w:val="00784FC5"/>
    <w:rsid w:val="00786465"/>
    <w:rsid w:val="00790128"/>
    <w:rsid w:val="00790D0B"/>
    <w:rsid w:val="00790E55"/>
    <w:rsid w:val="0079151E"/>
    <w:rsid w:val="0079210B"/>
    <w:rsid w:val="00793B3B"/>
    <w:rsid w:val="00794371"/>
    <w:rsid w:val="00794C87"/>
    <w:rsid w:val="00797CCC"/>
    <w:rsid w:val="007A0404"/>
    <w:rsid w:val="007A3FC9"/>
    <w:rsid w:val="007A527E"/>
    <w:rsid w:val="007A5B64"/>
    <w:rsid w:val="007A6C9C"/>
    <w:rsid w:val="007A7009"/>
    <w:rsid w:val="007B11E2"/>
    <w:rsid w:val="007B2E08"/>
    <w:rsid w:val="007B2F03"/>
    <w:rsid w:val="007B4399"/>
    <w:rsid w:val="007B7680"/>
    <w:rsid w:val="007C18C8"/>
    <w:rsid w:val="007C1F03"/>
    <w:rsid w:val="007C1FD7"/>
    <w:rsid w:val="007C2D74"/>
    <w:rsid w:val="007C4B42"/>
    <w:rsid w:val="007C573A"/>
    <w:rsid w:val="007C57A3"/>
    <w:rsid w:val="007C6561"/>
    <w:rsid w:val="007C69EF"/>
    <w:rsid w:val="007C7DDE"/>
    <w:rsid w:val="007D0232"/>
    <w:rsid w:val="007D0E95"/>
    <w:rsid w:val="007D1DC0"/>
    <w:rsid w:val="007D20EA"/>
    <w:rsid w:val="007D37CD"/>
    <w:rsid w:val="007D6316"/>
    <w:rsid w:val="007D78B8"/>
    <w:rsid w:val="007E01EC"/>
    <w:rsid w:val="007E5BAC"/>
    <w:rsid w:val="007E6AD1"/>
    <w:rsid w:val="007E76A7"/>
    <w:rsid w:val="007E793F"/>
    <w:rsid w:val="007E7F59"/>
    <w:rsid w:val="007F0F31"/>
    <w:rsid w:val="007F1804"/>
    <w:rsid w:val="007F73AF"/>
    <w:rsid w:val="00800B08"/>
    <w:rsid w:val="0080119F"/>
    <w:rsid w:val="008012A3"/>
    <w:rsid w:val="00805799"/>
    <w:rsid w:val="008060E0"/>
    <w:rsid w:val="00807150"/>
    <w:rsid w:val="0080722D"/>
    <w:rsid w:val="00807EE5"/>
    <w:rsid w:val="00810EB2"/>
    <w:rsid w:val="00812F88"/>
    <w:rsid w:val="008162CA"/>
    <w:rsid w:val="008163E1"/>
    <w:rsid w:val="00821381"/>
    <w:rsid w:val="00823311"/>
    <w:rsid w:val="00823A80"/>
    <w:rsid w:val="00823AD6"/>
    <w:rsid w:val="00824A6D"/>
    <w:rsid w:val="008250F6"/>
    <w:rsid w:val="00825E96"/>
    <w:rsid w:val="008263B2"/>
    <w:rsid w:val="00826B2D"/>
    <w:rsid w:val="00827EB9"/>
    <w:rsid w:val="00830587"/>
    <w:rsid w:val="00830D3F"/>
    <w:rsid w:val="0083183D"/>
    <w:rsid w:val="008335AF"/>
    <w:rsid w:val="00834E3B"/>
    <w:rsid w:val="00835D90"/>
    <w:rsid w:val="00836A22"/>
    <w:rsid w:val="0083751E"/>
    <w:rsid w:val="00837742"/>
    <w:rsid w:val="0084033C"/>
    <w:rsid w:val="0084035B"/>
    <w:rsid w:val="00841ADE"/>
    <w:rsid w:val="00842D65"/>
    <w:rsid w:val="00844402"/>
    <w:rsid w:val="008450ED"/>
    <w:rsid w:val="00847858"/>
    <w:rsid w:val="00847A85"/>
    <w:rsid w:val="00847BA1"/>
    <w:rsid w:val="00850A6D"/>
    <w:rsid w:val="008539B5"/>
    <w:rsid w:val="00855C4E"/>
    <w:rsid w:val="00860905"/>
    <w:rsid w:val="00860F75"/>
    <w:rsid w:val="008615B2"/>
    <w:rsid w:val="00862F92"/>
    <w:rsid w:val="00863059"/>
    <w:rsid w:val="008644A6"/>
    <w:rsid w:val="00864C57"/>
    <w:rsid w:val="00866ADC"/>
    <w:rsid w:val="0086730C"/>
    <w:rsid w:val="00867CF8"/>
    <w:rsid w:val="008709BE"/>
    <w:rsid w:val="00872B38"/>
    <w:rsid w:val="00872E72"/>
    <w:rsid w:val="0087317F"/>
    <w:rsid w:val="00873518"/>
    <w:rsid w:val="00873D13"/>
    <w:rsid w:val="00875DED"/>
    <w:rsid w:val="00876C05"/>
    <w:rsid w:val="008774AC"/>
    <w:rsid w:val="008804CF"/>
    <w:rsid w:val="008836AF"/>
    <w:rsid w:val="00883FB0"/>
    <w:rsid w:val="0088451A"/>
    <w:rsid w:val="00886937"/>
    <w:rsid w:val="008900D7"/>
    <w:rsid w:val="008915E6"/>
    <w:rsid w:val="008916D7"/>
    <w:rsid w:val="00893FCA"/>
    <w:rsid w:val="00895A1E"/>
    <w:rsid w:val="0089754D"/>
    <w:rsid w:val="008A3F31"/>
    <w:rsid w:val="008A6239"/>
    <w:rsid w:val="008A6399"/>
    <w:rsid w:val="008A6D02"/>
    <w:rsid w:val="008A6EB6"/>
    <w:rsid w:val="008B05F9"/>
    <w:rsid w:val="008B0A55"/>
    <w:rsid w:val="008B1EB8"/>
    <w:rsid w:val="008B38D9"/>
    <w:rsid w:val="008B4AF6"/>
    <w:rsid w:val="008B5A72"/>
    <w:rsid w:val="008C0081"/>
    <w:rsid w:val="008C066B"/>
    <w:rsid w:val="008C28B2"/>
    <w:rsid w:val="008C2B1C"/>
    <w:rsid w:val="008C2B89"/>
    <w:rsid w:val="008C2F53"/>
    <w:rsid w:val="008C5BA8"/>
    <w:rsid w:val="008C65E4"/>
    <w:rsid w:val="008C6974"/>
    <w:rsid w:val="008D1FCF"/>
    <w:rsid w:val="008D645C"/>
    <w:rsid w:val="008E1C15"/>
    <w:rsid w:val="008E3DE5"/>
    <w:rsid w:val="008E3E37"/>
    <w:rsid w:val="008E48F8"/>
    <w:rsid w:val="008E4BBE"/>
    <w:rsid w:val="008E534C"/>
    <w:rsid w:val="008E5B21"/>
    <w:rsid w:val="008E6BE6"/>
    <w:rsid w:val="008F3F73"/>
    <w:rsid w:val="008F44F6"/>
    <w:rsid w:val="008F479C"/>
    <w:rsid w:val="008F6B9D"/>
    <w:rsid w:val="008F6F2B"/>
    <w:rsid w:val="00900AAF"/>
    <w:rsid w:val="009018A0"/>
    <w:rsid w:val="00901D32"/>
    <w:rsid w:val="0090263F"/>
    <w:rsid w:val="0090465D"/>
    <w:rsid w:val="009117B1"/>
    <w:rsid w:val="009127F9"/>
    <w:rsid w:val="0091361C"/>
    <w:rsid w:val="00916440"/>
    <w:rsid w:val="009164B3"/>
    <w:rsid w:val="00916ADF"/>
    <w:rsid w:val="00922246"/>
    <w:rsid w:val="00924B3C"/>
    <w:rsid w:val="00925C8E"/>
    <w:rsid w:val="00930A68"/>
    <w:rsid w:val="00933E6F"/>
    <w:rsid w:val="00937BE9"/>
    <w:rsid w:val="0094042B"/>
    <w:rsid w:val="00940741"/>
    <w:rsid w:val="009413C4"/>
    <w:rsid w:val="00941679"/>
    <w:rsid w:val="00945FDF"/>
    <w:rsid w:val="00947025"/>
    <w:rsid w:val="009475D7"/>
    <w:rsid w:val="00950493"/>
    <w:rsid w:val="009509C9"/>
    <w:rsid w:val="00951971"/>
    <w:rsid w:val="00951DC7"/>
    <w:rsid w:val="00955224"/>
    <w:rsid w:val="009611C3"/>
    <w:rsid w:val="00963B21"/>
    <w:rsid w:val="00965C6C"/>
    <w:rsid w:val="009670B4"/>
    <w:rsid w:val="00967995"/>
    <w:rsid w:val="00967E9E"/>
    <w:rsid w:val="00976C18"/>
    <w:rsid w:val="00976F27"/>
    <w:rsid w:val="00977C16"/>
    <w:rsid w:val="009810C0"/>
    <w:rsid w:val="00984371"/>
    <w:rsid w:val="0098508E"/>
    <w:rsid w:val="00985E86"/>
    <w:rsid w:val="009863EA"/>
    <w:rsid w:val="00990C41"/>
    <w:rsid w:val="00991BCE"/>
    <w:rsid w:val="009922ED"/>
    <w:rsid w:val="009933B1"/>
    <w:rsid w:val="009933ED"/>
    <w:rsid w:val="0099BF84"/>
    <w:rsid w:val="009A0217"/>
    <w:rsid w:val="009A1A7D"/>
    <w:rsid w:val="009A1E5D"/>
    <w:rsid w:val="009A6D1C"/>
    <w:rsid w:val="009B35DF"/>
    <w:rsid w:val="009B58F7"/>
    <w:rsid w:val="009B5E37"/>
    <w:rsid w:val="009B6BAA"/>
    <w:rsid w:val="009B7402"/>
    <w:rsid w:val="009B751D"/>
    <w:rsid w:val="009B75B9"/>
    <w:rsid w:val="009C2296"/>
    <w:rsid w:val="009C324B"/>
    <w:rsid w:val="009C36E1"/>
    <w:rsid w:val="009C393D"/>
    <w:rsid w:val="009C3942"/>
    <w:rsid w:val="009C48C3"/>
    <w:rsid w:val="009C4EEF"/>
    <w:rsid w:val="009C7D1E"/>
    <w:rsid w:val="009C7D63"/>
    <w:rsid w:val="009D1542"/>
    <w:rsid w:val="009D29EC"/>
    <w:rsid w:val="009D4AB5"/>
    <w:rsid w:val="009D4BF8"/>
    <w:rsid w:val="009D5BA5"/>
    <w:rsid w:val="009D5D6B"/>
    <w:rsid w:val="009E0A4F"/>
    <w:rsid w:val="009E15AC"/>
    <w:rsid w:val="009E18F2"/>
    <w:rsid w:val="009E1D04"/>
    <w:rsid w:val="009E2418"/>
    <w:rsid w:val="009E292E"/>
    <w:rsid w:val="009E4308"/>
    <w:rsid w:val="009E6BDF"/>
    <w:rsid w:val="009E6F2B"/>
    <w:rsid w:val="009F1737"/>
    <w:rsid w:val="009F2A0C"/>
    <w:rsid w:val="009F2C8F"/>
    <w:rsid w:val="009F3A17"/>
    <w:rsid w:val="009F55B2"/>
    <w:rsid w:val="009F653A"/>
    <w:rsid w:val="009F67C1"/>
    <w:rsid w:val="00A00047"/>
    <w:rsid w:val="00A0161B"/>
    <w:rsid w:val="00A03695"/>
    <w:rsid w:val="00A04E35"/>
    <w:rsid w:val="00A05167"/>
    <w:rsid w:val="00A07AC0"/>
    <w:rsid w:val="00A07F91"/>
    <w:rsid w:val="00A10CE3"/>
    <w:rsid w:val="00A1283A"/>
    <w:rsid w:val="00A135C5"/>
    <w:rsid w:val="00A13BC5"/>
    <w:rsid w:val="00A152D3"/>
    <w:rsid w:val="00A16268"/>
    <w:rsid w:val="00A166D6"/>
    <w:rsid w:val="00A21E86"/>
    <w:rsid w:val="00A22273"/>
    <w:rsid w:val="00A23C04"/>
    <w:rsid w:val="00A24E1F"/>
    <w:rsid w:val="00A27343"/>
    <w:rsid w:val="00A27566"/>
    <w:rsid w:val="00A27D4F"/>
    <w:rsid w:val="00A27FAC"/>
    <w:rsid w:val="00A3069F"/>
    <w:rsid w:val="00A32D87"/>
    <w:rsid w:val="00A372D8"/>
    <w:rsid w:val="00A42A6B"/>
    <w:rsid w:val="00A43008"/>
    <w:rsid w:val="00A443CB"/>
    <w:rsid w:val="00A44735"/>
    <w:rsid w:val="00A46F79"/>
    <w:rsid w:val="00A543E3"/>
    <w:rsid w:val="00A54457"/>
    <w:rsid w:val="00A544ED"/>
    <w:rsid w:val="00A5467D"/>
    <w:rsid w:val="00A56554"/>
    <w:rsid w:val="00A57156"/>
    <w:rsid w:val="00A579A6"/>
    <w:rsid w:val="00A57B96"/>
    <w:rsid w:val="00A60305"/>
    <w:rsid w:val="00A63C30"/>
    <w:rsid w:val="00A655FB"/>
    <w:rsid w:val="00A65688"/>
    <w:rsid w:val="00A6573D"/>
    <w:rsid w:val="00A66BDD"/>
    <w:rsid w:val="00A70121"/>
    <w:rsid w:val="00A7056C"/>
    <w:rsid w:val="00A7460A"/>
    <w:rsid w:val="00A74DE7"/>
    <w:rsid w:val="00A75A4E"/>
    <w:rsid w:val="00A75D67"/>
    <w:rsid w:val="00A76CFC"/>
    <w:rsid w:val="00A77CD4"/>
    <w:rsid w:val="00A80471"/>
    <w:rsid w:val="00A80543"/>
    <w:rsid w:val="00A80B31"/>
    <w:rsid w:val="00A80D67"/>
    <w:rsid w:val="00A831E8"/>
    <w:rsid w:val="00A85B49"/>
    <w:rsid w:val="00A913DC"/>
    <w:rsid w:val="00A91E65"/>
    <w:rsid w:val="00A924CD"/>
    <w:rsid w:val="00A93B9C"/>
    <w:rsid w:val="00A9491B"/>
    <w:rsid w:val="00A954B7"/>
    <w:rsid w:val="00A9558A"/>
    <w:rsid w:val="00A956C4"/>
    <w:rsid w:val="00A95C07"/>
    <w:rsid w:val="00A97AB4"/>
    <w:rsid w:val="00AA0918"/>
    <w:rsid w:val="00AA1FC1"/>
    <w:rsid w:val="00AA3B35"/>
    <w:rsid w:val="00AA4366"/>
    <w:rsid w:val="00AA43F9"/>
    <w:rsid w:val="00AA4B80"/>
    <w:rsid w:val="00AA6A49"/>
    <w:rsid w:val="00AA7797"/>
    <w:rsid w:val="00AA77B1"/>
    <w:rsid w:val="00AB0026"/>
    <w:rsid w:val="00AB12D4"/>
    <w:rsid w:val="00AB2644"/>
    <w:rsid w:val="00AB4CCF"/>
    <w:rsid w:val="00AB4FA7"/>
    <w:rsid w:val="00AB5D77"/>
    <w:rsid w:val="00AC1652"/>
    <w:rsid w:val="00AC19F9"/>
    <w:rsid w:val="00AC19FF"/>
    <w:rsid w:val="00AC1D25"/>
    <w:rsid w:val="00AC2D6E"/>
    <w:rsid w:val="00AC5749"/>
    <w:rsid w:val="00AD454E"/>
    <w:rsid w:val="00AD45F9"/>
    <w:rsid w:val="00AD60DB"/>
    <w:rsid w:val="00AD7EE8"/>
    <w:rsid w:val="00AE04C9"/>
    <w:rsid w:val="00AE6133"/>
    <w:rsid w:val="00AF07D5"/>
    <w:rsid w:val="00AF23B6"/>
    <w:rsid w:val="00AF410B"/>
    <w:rsid w:val="00AF54DA"/>
    <w:rsid w:val="00AF7E6E"/>
    <w:rsid w:val="00AF7F91"/>
    <w:rsid w:val="00B00050"/>
    <w:rsid w:val="00B001B1"/>
    <w:rsid w:val="00B009FB"/>
    <w:rsid w:val="00B0167C"/>
    <w:rsid w:val="00B01F2A"/>
    <w:rsid w:val="00B03ED6"/>
    <w:rsid w:val="00B0415A"/>
    <w:rsid w:val="00B05952"/>
    <w:rsid w:val="00B068BC"/>
    <w:rsid w:val="00B06B8B"/>
    <w:rsid w:val="00B07D2A"/>
    <w:rsid w:val="00B13FB9"/>
    <w:rsid w:val="00B144DB"/>
    <w:rsid w:val="00B148C4"/>
    <w:rsid w:val="00B168C8"/>
    <w:rsid w:val="00B176CE"/>
    <w:rsid w:val="00B20B7B"/>
    <w:rsid w:val="00B20CFA"/>
    <w:rsid w:val="00B223B1"/>
    <w:rsid w:val="00B23BFC"/>
    <w:rsid w:val="00B23F7B"/>
    <w:rsid w:val="00B24219"/>
    <w:rsid w:val="00B244E0"/>
    <w:rsid w:val="00B24863"/>
    <w:rsid w:val="00B24EEB"/>
    <w:rsid w:val="00B258B4"/>
    <w:rsid w:val="00B2732A"/>
    <w:rsid w:val="00B30299"/>
    <w:rsid w:val="00B318B7"/>
    <w:rsid w:val="00B337B1"/>
    <w:rsid w:val="00B35758"/>
    <w:rsid w:val="00B407CF"/>
    <w:rsid w:val="00B40DEE"/>
    <w:rsid w:val="00B40F44"/>
    <w:rsid w:val="00B43B8F"/>
    <w:rsid w:val="00B443E9"/>
    <w:rsid w:val="00B46ABC"/>
    <w:rsid w:val="00B54A88"/>
    <w:rsid w:val="00B564DB"/>
    <w:rsid w:val="00B57430"/>
    <w:rsid w:val="00B61AC5"/>
    <w:rsid w:val="00B61DFA"/>
    <w:rsid w:val="00B67089"/>
    <w:rsid w:val="00B670D3"/>
    <w:rsid w:val="00B67519"/>
    <w:rsid w:val="00B67A31"/>
    <w:rsid w:val="00B70336"/>
    <w:rsid w:val="00B74248"/>
    <w:rsid w:val="00B747BF"/>
    <w:rsid w:val="00B75C39"/>
    <w:rsid w:val="00B76E3F"/>
    <w:rsid w:val="00B774C1"/>
    <w:rsid w:val="00B805AE"/>
    <w:rsid w:val="00B81C53"/>
    <w:rsid w:val="00B84472"/>
    <w:rsid w:val="00B8460F"/>
    <w:rsid w:val="00B84B6A"/>
    <w:rsid w:val="00B8555C"/>
    <w:rsid w:val="00B91B1A"/>
    <w:rsid w:val="00B944D6"/>
    <w:rsid w:val="00B95ED1"/>
    <w:rsid w:val="00B97390"/>
    <w:rsid w:val="00BA041C"/>
    <w:rsid w:val="00BA31AD"/>
    <w:rsid w:val="00BA338B"/>
    <w:rsid w:val="00BA4BC1"/>
    <w:rsid w:val="00BA53EC"/>
    <w:rsid w:val="00BA7BF1"/>
    <w:rsid w:val="00BB1043"/>
    <w:rsid w:val="00BB224E"/>
    <w:rsid w:val="00BB2A15"/>
    <w:rsid w:val="00BB4EA7"/>
    <w:rsid w:val="00BB5705"/>
    <w:rsid w:val="00BB57B3"/>
    <w:rsid w:val="00BB5940"/>
    <w:rsid w:val="00BC04F2"/>
    <w:rsid w:val="00BC2260"/>
    <w:rsid w:val="00BC48DE"/>
    <w:rsid w:val="00BC4FD5"/>
    <w:rsid w:val="00BC7AFD"/>
    <w:rsid w:val="00BC7BF3"/>
    <w:rsid w:val="00BD2DD6"/>
    <w:rsid w:val="00BD3A8A"/>
    <w:rsid w:val="00BD6D68"/>
    <w:rsid w:val="00BE097A"/>
    <w:rsid w:val="00BE3C8A"/>
    <w:rsid w:val="00BE4C63"/>
    <w:rsid w:val="00BE4EE1"/>
    <w:rsid w:val="00BE6545"/>
    <w:rsid w:val="00BE6738"/>
    <w:rsid w:val="00BF0B48"/>
    <w:rsid w:val="00BF1E65"/>
    <w:rsid w:val="00BF2544"/>
    <w:rsid w:val="00BF321B"/>
    <w:rsid w:val="00BF4EC4"/>
    <w:rsid w:val="00BF4EFF"/>
    <w:rsid w:val="00BF564B"/>
    <w:rsid w:val="00BF64E6"/>
    <w:rsid w:val="00BF750B"/>
    <w:rsid w:val="00BF78D5"/>
    <w:rsid w:val="00C00719"/>
    <w:rsid w:val="00C00C08"/>
    <w:rsid w:val="00C0121E"/>
    <w:rsid w:val="00C01355"/>
    <w:rsid w:val="00C01B2F"/>
    <w:rsid w:val="00C024EE"/>
    <w:rsid w:val="00C04C37"/>
    <w:rsid w:val="00C15BF7"/>
    <w:rsid w:val="00C16374"/>
    <w:rsid w:val="00C17920"/>
    <w:rsid w:val="00C208A2"/>
    <w:rsid w:val="00C2196D"/>
    <w:rsid w:val="00C22A99"/>
    <w:rsid w:val="00C22CED"/>
    <w:rsid w:val="00C22E0A"/>
    <w:rsid w:val="00C23FCC"/>
    <w:rsid w:val="00C24647"/>
    <w:rsid w:val="00C24788"/>
    <w:rsid w:val="00C24B10"/>
    <w:rsid w:val="00C27FF1"/>
    <w:rsid w:val="00C30AE1"/>
    <w:rsid w:val="00C312AB"/>
    <w:rsid w:val="00C31B3E"/>
    <w:rsid w:val="00C31C14"/>
    <w:rsid w:val="00C32490"/>
    <w:rsid w:val="00C344F4"/>
    <w:rsid w:val="00C34805"/>
    <w:rsid w:val="00C34DF5"/>
    <w:rsid w:val="00C36314"/>
    <w:rsid w:val="00C36C46"/>
    <w:rsid w:val="00C40E7D"/>
    <w:rsid w:val="00C41BDA"/>
    <w:rsid w:val="00C427E4"/>
    <w:rsid w:val="00C45C45"/>
    <w:rsid w:val="00C45FD3"/>
    <w:rsid w:val="00C469F5"/>
    <w:rsid w:val="00C47FCC"/>
    <w:rsid w:val="00C5116B"/>
    <w:rsid w:val="00C5692C"/>
    <w:rsid w:val="00C56CD0"/>
    <w:rsid w:val="00C61B31"/>
    <w:rsid w:val="00C6233E"/>
    <w:rsid w:val="00C63DD2"/>
    <w:rsid w:val="00C64C27"/>
    <w:rsid w:val="00C65B1E"/>
    <w:rsid w:val="00C6652F"/>
    <w:rsid w:val="00C66562"/>
    <w:rsid w:val="00C66F9B"/>
    <w:rsid w:val="00C66FE5"/>
    <w:rsid w:val="00C67AB1"/>
    <w:rsid w:val="00C67E0B"/>
    <w:rsid w:val="00C6BD23"/>
    <w:rsid w:val="00C71081"/>
    <w:rsid w:val="00C740A8"/>
    <w:rsid w:val="00C8017F"/>
    <w:rsid w:val="00C80ED1"/>
    <w:rsid w:val="00C81528"/>
    <w:rsid w:val="00C82954"/>
    <w:rsid w:val="00C83E38"/>
    <w:rsid w:val="00C84C6F"/>
    <w:rsid w:val="00C857AC"/>
    <w:rsid w:val="00C865BF"/>
    <w:rsid w:val="00C86F68"/>
    <w:rsid w:val="00C91298"/>
    <w:rsid w:val="00C9207F"/>
    <w:rsid w:val="00C920C8"/>
    <w:rsid w:val="00C92167"/>
    <w:rsid w:val="00C97F35"/>
    <w:rsid w:val="00CA070A"/>
    <w:rsid w:val="00CA1F72"/>
    <w:rsid w:val="00CA2B51"/>
    <w:rsid w:val="00CA2ED2"/>
    <w:rsid w:val="00CA336F"/>
    <w:rsid w:val="00CA53B2"/>
    <w:rsid w:val="00CB1332"/>
    <w:rsid w:val="00CB1843"/>
    <w:rsid w:val="00CB35FB"/>
    <w:rsid w:val="00CB3A70"/>
    <w:rsid w:val="00CB3A94"/>
    <w:rsid w:val="00CB423B"/>
    <w:rsid w:val="00CB43F2"/>
    <w:rsid w:val="00CB6160"/>
    <w:rsid w:val="00CB7263"/>
    <w:rsid w:val="00CC179F"/>
    <w:rsid w:val="00CC1A71"/>
    <w:rsid w:val="00CC1F2A"/>
    <w:rsid w:val="00CC22BC"/>
    <w:rsid w:val="00CC4922"/>
    <w:rsid w:val="00CC525A"/>
    <w:rsid w:val="00CC5D70"/>
    <w:rsid w:val="00CC5F5B"/>
    <w:rsid w:val="00CC70DC"/>
    <w:rsid w:val="00CD13CF"/>
    <w:rsid w:val="00CD2C91"/>
    <w:rsid w:val="00CD2C98"/>
    <w:rsid w:val="00CD361B"/>
    <w:rsid w:val="00CD3750"/>
    <w:rsid w:val="00CD42DB"/>
    <w:rsid w:val="00CD50B0"/>
    <w:rsid w:val="00CD5C87"/>
    <w:rsid w:val="00CD6844"/>
    <w:rsid w:val="00CD6C5A"/>
    <w:rsid w:val="00CE0E25"/>
    <w:rsid w:val="00CE3113"/>
    <w:rsid w:val="00CE3388"/>
    <w:rsid w:val="00CE484E"/>
    <w:rsid w:val="00CE6EFB"/>
    <w:rsid w:val="00CF3D41"/>
    <w:rsid w:val="00D001E6"/>
    <w:rsid w:val="00D007DD"/>
    <w:rsid w:val="00D00D64"/>
    <w:rsid w:val="00D03776"/>
    <w:rsid w:val="00D0447B"/>
    <w:rsid w:val="00D0758D"/>
    <w:rsid w:val="00D10139"/>
    <w:rsid w:val="00D10975"/>
    <w:rsid w:val="00D10CC6"/>
    <w:rsid w:val="00D12F04"/>
    <w:rsid w:val="00D13A82"/>
    <w:rsid w:val="00D14281"/>
    <w:rsid w:val="00D14949"/>
    <w:rsid w:val="00D20660"/>
    <w:rsid w:val="00D20792"/>
    <w:rsid w:val="00D20E5E"/>
    <w:rsid w:val="00D21405"/>
    <w:rsid w:val="00D2253E"/>
    <w:rsid w:val="00D22599"/>
    <w:rsid w:val="00D22626"/>
    <w:rsid w:val="00D2299C"/>
    <w:rsid w:val="00D232FD"/>
    <w:rsid w:val="00D23AA4"/>
    <w:rsid w:val="00D255AA"/>
    <w:rsid w:val="00D27C6C"/>
    <w:rsid w:val="00D32718"/>
    <w:rsid w:val="00D3308C"/>
    <w:rsid w:val="00D36A09"/>
    <w:rsid w:val="00D370C6"/>
    <w:rsid w:val="00D40407"/>
    <w:rsid w:val="00D42ED3"/>
    <w:rsid w:val="00D458E6"/>
    <w:rsid w:val="00D47800"/>
    <w:rsid w:val="00D531B8"/>
    <w:rsid w:val="00D54E3F"/>
    <w:rsid w:val="00D576E9"/>
    <w:rsid w:val="00D616DD"/>
    <w:rsid w:val="00D619A3"/>
    <w:rsid w:val="00D61D53"/>
    <w:rsid w:val="00D61DEE"/>
    <w:rsid w:val="00D62CA9"/>
    <w:rsid w:val="00D64B3C"/>
    <w:rsid w:val="00D64E8D"/>
    <w:rsid w:val="00D726F5"/>
    <w:rsid w:val="00D72A62"/>
    <w:rsid w:val="00D74B69"/>
    <w:rsid w:val="00D773EE"/>
    <w:rsid w:val="00D80A46"/>
    <w:rsid w:val="00D82053"/>
    <w:rsid w:val="00D825B6"/>
    <w:rsid w:val="00D826D7"/>
    <w:rsid w:val="00D833B8"/>
    <w:rsid w:val="00D83EF3"/>
    <w:rsid w:val="00D860E5"/>
    <w:rsid w:val="00D86239"/>
    <w:rsid w:val="00D87997"/>
    <w:rsid w:val="00D912F7"/>
    <w:rsid w:val="00D91799"/>
    <w:rsid w:val="00D92805"/>
    <w:rsid w:val="00D93C12"/>
    <w:rsid w:val="00D948CC"/>
    <w:rsid w:val="00D95075"/>
    <w:rsid w:val="00D95C43"/>
    <w:rsid w:val="00D97166"/>
    <w:rsid w:val="00DA0583"/>
    <w:rsid w:val="00DA0EC3"/>
    <w:rsid w:val="00DA12FF"/>
    <w:rsid w:val="00DA1745"/>
    <w:rsid w:val="00DA41D8"/>
    <w:rsid w:val="00DA5638"/>
    <w:rsid w:val="00DA648C"/>
    <w:rsid w:val="00DA7A0D"/>
    <w:rsid w:val="00DB0153"/>
    <w:rsid w:val="00DB038D"/>
    <w:rsid w:val="00DB1A9F"/>
    <w:rsid w:val="00DB3653"/>
    <w:rsid w:val="00DB6AB8"/>
    <w:rsid w:val="00DC1268"/>
    <w:rsid w:val="00DC1C6F"/>
    <w:rsid w:val="00DC2242"/>
    <w:rsid w:val="00DC3134"/>
    <w:rsid w:val="00DC4362"/>
    <w:rsid w:val="00DC44F5"/>
    <w:rsid w:val="00DC4F80"/>
    <w:rsid w:val="00DC7820"/>
    <w:rsid w:val="00DD0C7F"/>
    <w:rsid w:val="00DD1B67"/>
    <w:rsid w:val="00DD2D5A"/>
    <w:rsid w:val="00DD2DD4"/>
    <w:rsid w:val="00DD39FF"/>
    <w:rsid w:val="00DD4A0D"/>
    <w:rsid w:val="00DD5727"/>
    <w:rsid w:val="00DD6E5C"/>
    <w:rsid w:val="00DD7C4D"/>
    <w:rsid w:val="00DE2D3B"/>
    <w:rsid w:val="00DE380B"/>
    <w:rsid w:val="00DE4C5B"/>
    <w:rsid w:val="00DE5FA4"/>
    <w:rsid w:val="00DE77D0"/>
    <w:rsid w:val="00DF2300"/>
    <w:rsid w:val="00DF2F27"/>
    <w:rsid w:val="00DF333A"/>
    <w:rsid w:val="00DF6966"/>
    <w:rsid w:val="00DF766B"/>
    <w:rsid w:val="00E00C31"/>
    <w:rsid w:val="00E01F66"/>
    <w:rsid w:val="00E0347A"/>
    <w:rsid w:val="00E0469B"/>
    <w:rsid w:val="00E04CC3"/>
    <w:rsid w:val="00E10387"/>
    <w:rsid w:val="00E12A2A"/>
    <w:rsid w:val="00E1526E"/>
    <w:rsid w:val="00E15A62"/>
    <w:rsid w:val="00E17B9A"/>
    <w:rsid w:val="00E2073D"/>
    <w:rsid w:val="00E22713"/>
    <w:rsid w:val="00E2364D"/>
    <w:rsid w:val="00E24370"/>
    <w:rsid w:val="00E2474B"/>
    <w:rsid w:val="00E24D08"/>
    <w:rsid w:val="00E2541F"/>
    <w:rsid w:val="00E25E7D"/>
    <w:rsid w:val="00E30614"/>
    <w:rsid w:val="00E31576"/>
    <w:rsid w:val="00E32F1B"/>
    <w:rsid w:val="00E33193"/>
    <w:rsid w:val="00E33500"/>
    <w:rsid w:val="00E34013"/>
    <w:rsid w:val="00E35EEE"/>
    <w:rsid w:val="00E363CB"/>
    <w:rsid w:val="00E4388C"/>
    <w:rsid w:val="00E45F9F"/>
    <w:rsid w:val="00E46182"/>
    <w:rsid w:val="00E465B6"/>
    <w:rsid w:val="00E46BE1"/>
    <w:rsid w:val="00E47580"/>
    <w:rsid w:val="00E47A8C"/>
    <w:rsid w:val="00E50097"/>
    <w:rsid w:val="00E501AF"/>
    <w:rsid w:val="00E51287"/>
    <w:rsid w:val="00E51391"/>
    <w:rsid w:val="00E537C5"/>
    <w:rsid w:val="00E547B7"/>
    <w:rsid w:val="00E54BEC"/>
    <w:rsid w:val="00E56946"/>
    <w:rsid w:val="00E573C8"/>
    <w:rsid w:val="00E579B4"/>
    <w:rsid w:val="00E62988"/>
    <w:rsid w:val="00E63356"/>
    <w:rsid w:val="00E63AAC"/>
    <w:rsid w:val="00E64388"/>
    <w:rsid w:val="00E6705B"/>
    <w:rsid w:val="00E6776F"/>
    <w:rsid w:val="00E701A1"/>
    <w:rsid w:val="00E71A7A"/>
    <w:rsid w:val="00E74672"/>
    <w:rsid w:val="00E752D7"/>
    <w:rsid w:val="00E7F62E"/>
    <w:rsid w:val="00E80B1B"/>
    <w:rsid w:val="00E8134F"/>
    <w:rsid w:val="00E8199D"/>
    <w:rsid w:val="00E81CEF"/>
    <w:rsid w:val="00E8267B"/>
    <w:rsid w:val="00E82E17"/>
    <w:rsid w:val="00E8324F"/>
    <w:rsid w:val="00E84828"/>
    <w:rsid w:val="00E85B3A"/>
    <w:rsid w:val="00E85EBF"/>
    <w:rsid w:val="00E87493"/>
    <w:rsid w:val="00E879DF"/>
    <w:rsid w:val="00E87B93"/>
    <w:rsid w:val="00E909C8"/>
    <w:rsid w:val="00E91C98"/>
    <w:rsid w:val="00E92544"/>
    <w:rsid w:val="00E95CB3"/>
    <w:rsid w:val="00E9643E"/>
    <w:rsid w:val="00E96DCD"/>
    <w:rsid w:val="00E9701D"/>
    <w:rsid w:val="00EA17F4"/>
    <w:rsid w:val="00EA1EA6"/>
    <w:rsid w:val="00EA2AEA"/>
    <w:rsid w:val="00EA3067"/>
    <w:rsid w:val="00EA4DF3"/>
    <w:rsid w:val="00EA5DE4"/>
    <w:rsid w:val="00EA67DD"/>
    <w:rsid w:val="00EA6CB4"/>
    <w:rsid w:val="00EA7D42"/>
    <w:rsid w:val="00EB0F43"/>
    <w:rsid w:val="00EB2730"/>
    <w:rsid w:val="00EB2A77"/>
    <w:rsid w:val="00EB4260"/>
    <w:rsid w:val="00EB5E6C"/>
    <w:rsid w:val="00EB6DB6"/>
    <w:rsid w:val="00EC4871"/>
    <w:rsid w:val="00EC59B1"/>
    <w:rsid w:val="00EC62AD"/>
    <w:rsid w:val="00EC67D6"/>
    <w:rsid w:val="00EC70F5"/>
    <w:rsid w:val="00EC7677"/>
    <w:rsid w:val="00EC7CA1"/>
    <w:rsid w:val="00ED220A"/>
    <w:rsid w:val="00ED42D5"/>
    <w:rsid w:val="00ED61AE"/>
    <w:rsid w:val="00ED7C16"/>
    <w:rsid w:val="00EE172B"/>
    <w:rsid w:val="00EE2AD3"/>
    <w:rsid w:val="00EE2DBD"/>
    <w:rsid w:val="00EE40EE"/>
    <w:rsid w:val="00EE4EE7"/>
    <w:rsid w:val="00EE5F94"/>
    <w:rsid w:val="00EE6DBC"/>
    <w:rsid w:val="00EE7474"/>
    <w:rsid w:val="00EE7A37"/>
    <w:rsid w:val="00EF2139"/>
    <w:rsid w:val="00EF37A0"/>
    <w:rsid w:val="00EF38FF"/>
    <w:rsid w:val="00EF42BB"/>
    <w:rsid w:val="00EF4633"/>
    <w:rsid w:val="00EF4F47"/>
    <w:rsid w:val="00EF54A1"/>
    <w:rsid w:val="00EF55BA"/>
    <w:rsid w:val="00EF61FE"/>
    <w:rsid w:val="00EF7E95"/>
    <w:rsid w:val="00F00FEC"/>
    <w:rsid w:val="00F01AD2"/>
    <w:rsid w:val="00F026DA"/>
    <w:rsid w:val="00F04F89"/>
    <w:rsid w:val="00F0563C"/>
    <w:rsid w:val="00F05791"/>
    <w:rsid w:val="00F07A0A"/>
    <w:rsid w:val="00F10BB7"/>
    <w:rsid w:val="00F10DCA"/>
    <w:rsid w:val="00F11A82"/>
    <w:rsid w:val="00F11A91"/>
    <w:rsid w:val="00F125B6"/>
    <w:rsid w:val="00F138DF"/>
    <w:rsid w:val="00F1413B"/>
    <w:rsid w:val="00F1450F"/>
    <w:rsid w:val="00F153A0"/>
    <w:rsid w:val="00F173CF"/>
    <w:rsid w:val="00F17451"/>
    <w:rsid w:val="00F24A6A"/>
    <w:rsid w:val="00F24D12"/>
    <w:rsid w:val="00F25206"/>
    <w:rsid w:val="00F264B2"/>
    <w:rsid w:val="00F268BC"/>
    <w:rsid w:val="00F3244F"/>
    <w:rsid w:val="00F33BDE"/>
    <w:rsid w:val="00F33DB8"/>
    <w:rsid w:val="00F34982"/>
    <w:rsid w:val="00F40B79"/>
    <w:rsid w:val="00F423E4"/>
    <w:rsid w:val="00F42692"/>
    <w:rsid w:val="00F43906"/>
    <w:rsid w:val="00F43BFE"/>
    <w:rsid w:val="00F45176"/>
    <w:rsid w:val="00F46CE7"/>
    <w:rsid w:val="00F470CE"/>
    <w:rsid w:val="00F47860"/>
    <w:rsid w:val="00F47BBB"/>
    <w:rsid w:val="00F47D18"/>
    <w:rsid w:val="00F51D0F"/>
    <w:rsid w:val="00F52D7E"/>
    <w:rsid w:val="00F532A4"/>
    <w:rsid w:val="00F532EB"/>
    <w:rsid w:val="00F56249"/>
    <w:rsid w:val="00F56A2E"/>
    <w:rsid w:val="00F605BC"/>
    <w:rsid w:val="00F64F80"/>
    <w:rsid w:val="00F65685"/>
    <w:rsid w:val="00F66398"/>
    <w:rsid w:val="00F66936"/>
    <w:rsid w:val="00F66D21"/>
    <w:rsid w:val="00F67151"/>
    <w:rsid w:val="00F72129"/>
    <w:rsid w:val="00F73B88"/>
    <w:rsid w:val="00F74672"/>
    <w:rsid w:val="00F74938"/>
    <w:rsid w:val="00F76221"/>
    <w:rsid w:val="00F773B7"/>
    <w:rsid w:val="00F80F3E"/>
    <w:rsid w:val="00F8126F"/>
    <w:rsid w:val="00F84ACA"/>
    <w:rsid w:val="00F84F35"/>
    <w:rsid w:val="00F8535C"/>
    <w:rsid w:val="00F860B2"/>
    <w:rsid w:val="00F863C6"/>
    <w:rsid w:val="00F86A36"/>
    <w:rsid w:val="00F86E54"/>
    <w:rsid w:val="00F87EEA"/>
    <w:rsid w:val="00F9044C"/>
    <w:rsid w:val="00F90E50"/>
    <w:rsid w:val="00F91CB7"/>
    <w:rsid w:val="00F92563"/>
    <w:rsid w:val="00F946A2"/>
    <w:rsid w:val="00F94B7D"/>
    <w:rsid w:val="00FA0C6D"/>
    <w:rsid w:val="00FA14F2"/>
    <w:rsid w:val="00FA1759"/>
    <w:rsid w:val="00FA1E37"/>
    <w:rsid w:val="00FA37EB"/>
    <w:rsid w:val="00FA4949"/>
    <w:rsid w:val="00FA59EE"/>
    <w:rsid w:val="00FB0C65"/>
    <w:rsid w:val="00FB51F5"/>
    <w:rsid w:val="00FB7B8B"/>
    <w:rsid w:val="00FB7CAC"/>
    <w:rsid w:val="00FC00C1"/>
    <w:rsid w:val="00FC0F9F"/>
    <w:rsid w:val="00FC5465"/>
    <w:rsid w:val="00FC58C3"/>
    <w:rsid w:val="00FD1749"/>
    <w:rsid w:val="00FD414C"/>
    <w:rsid w:val="00FD42DD"/>
    <w:rsid w:val="00FD4395"/>
    <w:rsid w:val="00FD60FB"/>
    <w:rsid w:val="00FD670D"/>
    <w:rsid w:val="00FD6B45"/>
    <w:rsid w:val="00FE05CD"/>
    <w:rsid w:val="00FE098A"/>
    <w:rsid w:val="00FE1FEF"/>
    <w:rsid w:val="00FE28FF"/>
    <w:rsid w:val="00FE3758"/>
    <w:rsid w:val="00FE398D"/>
    <w:rsid w:val="00FE452C"/>
    <w:rsid w:val="00FE5364"/>
    <w:rsid w:val="00FE56DD"/>
    <w:rsid w:val="00FE6D38"/>
    <w:rsid w:val="00FF0FEC"/>
    <w:rsid w:val="00FF1EDA"/>
    <w:rsid w:val="00FF567C"/>
    <w:rsid w:val="00FF659F"/>
    <w:rsid w:val="013E8151"/>
    <w:rsid w:val="014E0586"/>
    <w:rsid w:val="0156E9BA"/>
    <w:rsid w:val="0164C757"/>
    <w:rsid w:val="016A7FE3"/>
    <w:rsid w:val="016F51C9"/>
    <w:rsid w:val="0191E9A5"/>
    <w:rsid w:val="01B8319B"/>
    <w:rsid w:val="01BC9670"/>
    <w:rsid w:val="01DC2EDC"/>
    <w:rsid w:val="01FBE9E5"/>
    <w:rsid w:val="02251B9A"/>
    <w:rsid w:val="02358964"/>
    <w:rsid w:val="023EB8AC"/>
    <w:rsid w:val="0255B0E6"/>
    <w:rsid w:val="026F7DAD"/>
    <w:rsid w:val="027ADEAC"/>
    <w:rsid w:val="028F63A1"/>
    <w:rsid w:val="02BF02E4"/>
    <w:rsid w:val="02DA582D"/>
    <w:rsid w:val="0300B1AE"/>
    <w:rsid w:val="03039502"/>
    <w:rsid w:val="031D2C6C"/>
    <w:rsid w:val="03480591"/>
    <w:rsid w:val="037EE216"/>
    <w:rsid w:val="038EB45B"/>
    <w:rsid w:val="03930209"/>
    <w:rsid w:val="03A54654"/>
    <w:rsid w:val="03F0ED35"/>
    <w:rsid w:val="03F9C1FE"/>
    <w:rsid w:val="041B31C4"/>
    <w:rsid w:val="04431F82"/>
    <w:rsid w:val="0461C919"/>
    <w:rsid w:val="047B86AF"/>
    <w:rsid w:val="04AD348E"/>
    <w:rsid w:val="04B8CC49"/>
    <w:rsid w:val="04EE5546"/>
    <w:rsid w:val="04F9D4DF"/>
    <w:rsid w:val="0500EC36"/>
    <w:rsid w:val="05059A31"/>
    <w:rsid w:val="05434654"/>
    <w:rsid w:val="055640ED"/>
    <w:rsid w:val="055BD997"/>
    <w:rsid w:val="0567AD64"/>
    <w:rsid w:val="056D82BF"/>
    <w:rsid w:val="05751167"/>
    <w:rsid w:val="0587E97B"/>
    <w:rsid w:val="05D30776"/>
    <w:rsid w:val="05E7FCA9"/>
    <w:rsid w:val="05EEE35B"/>
    <w:rsid w:val="05F0577A"/>
    <w:rsid w:val="05FC3B8D"/>
    <w:rsid w:val="0651A30A"/>
    <w:rsid w:val="066A3B7C"/>
    <w:rsid w:val="066BBD61"/>
    <w:rsid w:val="068402A6"/>
    <w:rsid w:val="06B9966F"/>
    <w:rsid w:val="06F6A5F0"/>
    <w:rsid w:val="070A7AB3"/>
    <w:rsid w:val="070F9557"/>
    <w:rsid w:val="072EAEFF"/>
    <w:rsid w:val="0755EAF7"/>
    <w:rsid w:val="075617BD"/>
    <w:rsid w:val="07575F8A"/>
    <w:rsid w:val="077133F5"/>
    <w:rsid w:val="078AA72D"/>
    <w:rsid w:val="0791DFD1"/>
    <w:rsid w:val="07A9F2DA"/>
    <w:rsid w:val="07DD06F3"/>
    <w:rsid w:val="07F8C36D"/>
    <w:rsid w:val="0801E619"/>
    <w:rsid w:val="0809B51F"/>
    <w:rsid w:val="0809BC92"/>
    <w:rsid w:val="081966F9"/>
    <w:rsid w:val="0822CEDA"/>
    <w:rsid w:val="0836D09B"/>
    <w:rsid w:val="0865419D"/>
    <w:rsid w:val="08713CFC"/>
    <w:rsid w:val="087C59A4"/>
    <w:rsid w:val="0894FD8D"/>
    <w:rsid w:val="08B0F878"/>
    <w:rsid w:val="08B10214"/>
    <w:rsid w:val="08BCEAB1"/>
    <w:rsid w:val="08C1DA70"/>
    <w:rsid w:val="08DB0319"/>
    <w:rsid w:val="09217D66"/>
    <w:rsid w:val="09345D54"/>
    <w:rsid w:val="0937F23A"/>
    <w:rsid w:val="097C10EE"/>
    <w:rsid w:val="0983DB8A"/>
    <w:rsid w:val="09BC8CE2"/>
    <w:rsid w:val="09D3396F"/>
    <w:rsid w:val="09D73EA8"/>
    <w:rsid w:val="0A071910"/>
    <w:rsid w:val="0A69A1BC"/>
    <w:rsid w:val="0A6CDC47"/>
    <w:rsid w:val="0A915368"/>
    <w:rsid w:val="0A98B2C7"/>
    <w:rsid w:val="0AA4C45E"/>
    <w:rsid w:val="0AA528B9"/>
    <w:rsid w:val="0AAD5A40"/>
    <w:rsid w:val="0AE181E6"/>
    <w:rsid w:val="0B1E7D07"/>
    <w:rsid w:val="0B30F4DD"/>
    <w:rsid w:val="0B8254EF"/>
    <w:rsid w:val="0BA052CD"/>
    <w:rsid w:val="0BAF65B0"/>
    <w:rsid w:val="0BB75094"/>
    <w:rsid w:val="0BB79C8B"/>
    <w:rsid w:val="0BFF4C7A"/>
    <w:rsid w:val="0C09EBEB"/>
    <w:rsid w:val="0C158C9F"/>
    <w:rsid w:val="0C284ADE"/>
    <w:rsid w:val="0C2CD6D3"/>
    <w:rsid w:val="0C362E31"/>
    <w:rsid w:val="0C4C4A76"/>
    <w:rsid w:val="0C83F04D"/>
    <w:rsid w:val="0CAB0BD5"/>
    <w:rsid w:val="0CBFE3E6"/>
    <w:rsid w:val="0CC1698E"/>
    <w:rsid w:val="0CDBB52F"/>
    <w:rsid w:val="0D1B3CA8"/>
    <w:rsid w:val="0D458698"/>
    <w:rsid w:val="0D7B7B7D"/>
    <w:rsid w:val="0DA01727"/>
    <w:rsid w:val="0DD53402"/>
    <w:rsid w:val="0DDC08EB"/>
    <w:rsid w:val="0DF1E67D"/>
    <w:rsid w:val="0DF23970"/>
    <w:rsid w:val="0E50DEF0"/>
    <w:rsid w:val="0E70CB49"/>
    <w:rsid w:val="0E78F82A"/>
    <w:rsid w:val="0E81D2B1"/>
    <w:rsid w:val="0E874FCC"/>
    <w:rsid w:val="0E9F0091"/>
    <w:rsid w:val="0EA76D49"/>
    <w:rsid w:val="0EAAE8AB"/>
    <w:rsid w:val="0EEDACD4"/>
    <w:rsid w:val="0F033C3F"/>
    <w:rsid w:val="0F0451B9"/>
    <w:rsid w:val="0F0D37DB"/>
    <w:rsid w:val="0F16BF34"/>
    <w:rsid w:val="0F28D318"/>
    <w:rsid w:val="0F56D96F"/>
    <w:rsid w:val="0F6F66FE"/>
    <w:rsid w:val="0F720E61"/>
    <w:rsid w:val="0F80051A"/>
    <w:rsid w:val="0F8A7574"/>
    <w:rsid w:val="0FB2D506"/>
    <w:rsid w:val="0FDFEC26"/>
    <w:rsid w:val="0FE39088"/>
    <w:rsid w:val="0FE3A642"/>
    <w:rsid w:val="0FF64B0C"/>
    <w:rsid w:val="1016D61B"/>
    <w:rsid w:val="101A5E09"/>
    <w:rsid w:val="102C34A6"/>
    <w:rsid w:val="103710AD"/>
    <w:rsid w:val="1038A467"/>
    <w:rsid w:val="103B43B7"/>
    <w:rsid w:val="103C3307"/>
    <w:rsid w:val="1055739A"/>
    <w:rsid w:val="106042D3"/>
    <w:rsid w:val="107BD280"/>
    <w:rsid w:val="1080F2C8"/>
    <w:rsid w:val="10CC1E94"/>
    <w:rsid w:val="10D782C0"/>
    <w:rsid w:val="10D8D03E"/>
    <w:rsid w:val="110F7605"/>
    <w:rsid w:val="11192B4A"/>
    <w:rsid w:val="113C85BC"/>
    <w:rsid w:val="113CBD1D"/>
    <w:rsid w:val="11413A40"/>
    <w:rsid w:val="1145173E"/>
    <w:rsid w:val="115368C2"/>
    <w:rsid w:val="117F3DE8"/>
    <w:rsid w:val="118D63F6"/>
    <w:rsid w:val="11B088C3"/>
    <w:rsid w:val="11C9197B"/>
    <w:rsid w:val="11D30290"/>
    <w:rsid w:val="11E58B9F"/>
    <w:rsid w:val="12124B0D"/>
    <w:rsid w:val="1219C891"/>
    <w:rsid w:val="121E51B0"/>
    <w:rsid w:val="1247F26E"/>
    <w:rsid w:val="12907AF4"/>
    <w:rsid w:val="12F271D4"/>
    <w:rsid w:val="1316FEDD"/>
    <w:rsid w:val="1333E8E3"/>
    <w:rsid w:val="133ED34E"/>
    <w:rsid w:val="135F2311"/>
    <w:rsid w:val="13889A27"/>
    <w:rsid w:val="138D4A7D"/>
    <w:rsid w:val="139D610D"/>
    <w:rsid w:val="139F160E"/>
    <w:rsid w:val="13CC6C05"/>
    <w:rsid w:val="13E02133"/>
    <w:rsid w:val="13E2CC13"/>
    <w:rsid w:val="13E9A3C4"/>
    <w:rsid w:val="13EA786A"/>
    <w:rsid w:val="13F277CC"/>
    <w:rsid w:val="1410DFFF"/>
    <w:rsid w:val="14159456"/>
    <w:rsid w:val="144A8FF1"/>
    <w:rsid w:val="1461EA89"/>
    <w:rsid w:val="147B1938"/>
    <w:rsid w:val="148849CB"/>
    <w:rsid w:val="14A5E299"/>
    <w:rsid w:val="14B92AD6"/>
    <w:rsid w:val="14B9C74D"/>
    <w:rsid w:val="14EF0756"/>
    <w:rsid w:val="14FA7DC3"/>
    <w:rsid w:val="151E7B91"/>
    <w:rsid w:val="15515FBB"/>
    <w:rsid w:val="1551847D"/>
    <w:rsid w:val="15A49BDD"/>
    <w:rsid w:val="15B1B405"/>
    <w:rsid w:val="15B40E62"/>
    <w:rsid w:val="15B78ECB"/>
    <w:rsid w:val="15C09B2A"/>
    <w:rsid w:val="15C1927A"/>
    <w:rsid w:val="15C1E7A2"/>
    <w:rsid w:val="15D5E6E6"/>
    <w:rsid w:val="15DCFD46"/>
    <w:rsid w:val="15E33FCF"/>
    <w:rsid w:val="15F6B980"/>
    <w:rsid w:val="1605A775"/>
    <w:rsid w:val="16200E59"/>
    <w:rsid w:val="162AA87C"/>
    <w:rsid w:val="16330A80"/>
    <w:rsid w:val="16484221"/>
    <w:rsid w:val="16A99F28"/>
    <w:rsid w:val="16D7192A"/>
    <w:rsid w:val="16E07CAC"/>
    <w:rsid w:val="16FE9C0C"/>
    <w:rsid w:val="170E29EB"/>
    <w:rsid w:val="170ED443"/>
    <w:rsid w:val="172371B2"/>
    <w:rsid w:val="173BCA1A"/>
    <w:rsid w:val="176E2057"/>
    <w:rsid w:val="179344BF"/>
    <w:rsid w:val="179FF229"/>
    <w:rsid w:val="17B0ABA1"/>
    <w:rsid w:val="17D70250"/>
    <w:rsid w:val="1833B4A5"/>
    <w:rsid w:val="183DE457"/>
    <w:rsid w:val="18466666"/>
    <w:rsid w:val="1851439B"/>
    <w:rsid w:val="18556E05"/>
    <w:rsid w:val="18703211"/>
    <w:rsid w:val="18A12A13"/>
    <w:rsid w:val="18AD6EA4"/>
    <w:rsid w:val="18B13AF5"/>
    <w:rsid w:val="18BFBAD2"/>
    <w:rsid w:val="18C3D0E1"/>
    <w:rsid w:val="18CD29C5"/>
    <w:rsid w:val="18D79677"/>
    <w:rsid w:val="18F7A5B2"/>
    <w:rsid w:val="18F93771"/>
    <w:rsid w:val="192F6DC1"/>
    <w:rsid w:val="1931F86A"/>
    <w:rsid w:val="19453C76"/>
    <w:rsid w:val="1946F4C8"/>
    <w:rsid w:val="1949B985"/>
    <w:rsid w:val="194F21A0"/>
    <w:rsid w:val="195C9DCC"/>
    <w:rsid w:val="19763F12"/>
    <w:rsid w:val="1987A5F3"/>
    <w:rsid w:val="198F9BA6"/>
    <w:rsid w:val="1993808D"/>
    <w:rsid w:val="19D9B4B8"/>
    <w:rsid w:val="19E00384"/>
    <w:rsid w:val="19EC69B0"/>
    <w:rsid w:val="19F60E7E"/>
    <w:rsid w:val="1A081310"/>
    <w:rsid w:val="1A2BF1C4"/>
    <w:rsid w:val="1A2CD58F"/>
    <w:rsid w:val="1A3BE52D"/>
    <w:rsid w:val="1A3CABAA"/>
    <w:rsid w:val="1A57D57C"/>
    <w:rsid w:val="1A6DBE7A"/>
    <w:rsid w:val="1A921293"/>
    <w:rsid w:val="1A98C6D2"/>
    <w:rsid w:val="1ABBA3DE"/>
    <w:rsid w:val="1B141ECE"/>
    <w:rsid w:val="1B244FE4"/>
    <w:rsid w:val="1B6173C1"/>
    <w:rsid w:val="1B9B0FB3"/>
    <w:rsid w:val="1BD64EB6"/>
    <w:rsid w:val="1BD68F60"/>
    <w:rsid w:val="1BE8D9A5"/>
    <w:rsid w:val="1BFE4BB8"/>
    <w:rsid w:val="1C04005F"/>
    <w:rsid w:val="1C0765A4"/>
    <w:rsid w:val="1C0ABD45"/>
    <w:rsid w:val="1C2569E2"/>
    <w:rsid w:val="1C286464"/>
    <w:rsid w:val="1C28AF9E"/>
    <w:rsid w:val="1C2DC9DB"/>
    <w:rsid w:val="1C2ECF8F"/>
    <w:rsid w:val="1C39723A"/>
    <w:rsid w:val="1C47B988"/>
    <w:rsid w:val="1C52ADEC"/>
    <w:rsid w:val="1C560518"/>
    <w:rsid w:val="1C56A0B6"/>
    <w:rsid w:val="1C9AB9B8"/>
    <w:rsid w:val="1C9D055A"/>
    <w:rsid w:val="1CADDFD4"/>
    <w:rsid w:val="1CD88FB6"/>
    <w:rsid w:val="1CE93618"/>
    <w:rsid w:val="1CF2BC4E"/>
    <w:rsid w:val="1D04675A"/>
    <w:rsid w:val="1D11557A"/>
    <w:rsid w:val="1D126D17"/>
    <w:rsid w:val="1D47287B"/>
    <w:rsid w:val="1D488567"/>
    <w:rsid w:val="1D4C1572"/>
    <w:rsid w:val="1D4EB7BC"/>
    <w:rsid w:val="1D51C76F"/>
    <w:rsid w:val="1D6088E1"/>
    <w:rsid w:val="1DAA5760"/>
    <w:rsid w:val="1DB1A416"/>
    <w:rsid w:val="1DBD7DA2"/>
    <w:rsid w:val="1DDE43EF"/>
    <w:rsid w:val="1DE4BA2E"/>
    <w:rsid w:val="1E2AEC3C"/>
    <w:rsid w:val="1E7E655E"/>
    <w:rsid w:val="1E9CD323"/>
    <w:rsid w:val="1EA0E8F0"/>
    <w:rsid w:val="1EAF8766"/>
    <w:rsid w:val="1EB83875"/>
    <w:rsid w:val="1ECA2E4C"/>
    <w:rsid w:val="1EF4D76E"/>
    <w:rsid w:val="1F158F1F"/>
    <w:rsid w:val="1F15B5D5"/>
    <w:rsid w:val="1F823719"/>
    <w:rsid w:val="1FADFB40"/>
    <w:rsid w:val="1FB4707A"/>
    <w:rsid w:val="1FB4B345"/>
    <w:rsid w:val="1FCD0F11"/>
    <w:rsid w:val="1FD03685"/>
    <w:rsid w:val="1FE94D72"/>
    <w:rsid w:val="1FF75586"/>
    <w:rsid w:val="200366D4"/>
    <w:rsid w:val="2009B25A"/>
    <w:rsid w:val="20569EE3"/>
    <w:rsid w:val="2079AF56"/>
    <w:rsid w:val="20A00DC9"/>
    <w:rsid w:val="20B3C1D2"/>
    <w:rsid w:val="20CDA134"/>
    <w:rsid w:val="20D39416"/>
    <w:rsid w:val="210DEE41"/>
    <w:rsid w:val="21157EBC"/>
    <w:rsid w:val="211678EF"/>
    <w:rsid w:val="2128C320"/>
    <w:rsid w:val="2168DF72"/>
    <w:rsid w:val="21993FCC"/>
    <w:rsid w:val="21A4C912"/>
    <w:rsid w:val="21DD31F0"/>
    <w:rsid w:val="21FC8F3E"/>
    <w:rsid w:val="21FDF8C9"/>
    <w:rsid w:val="2218FCD2"/>
    <w:rsid w:val="223603E2"/>
    <w:rsid w:val="22441DAD"/>
    <w:rsid w:val="224D0954"/>
    <w:rsid w:val="22719777"/>
    <w:rsid w:val="22851539"/>
    <w:rsid w:val="22C5BDAD"/>
    <w:rsid w:val="22D7692B"/>
    <w:rsid w:val="22E61004"/>
    <w:rsid w:val="22FA6D89"/>
    <w:rsid w:val="2306A811"/>
    <w:rsid w:val="2308A5DA"/>
    <w:rsid w:val="2323DCD3"/>
    <w:rsid w:val="232D6A25"/>
    <w:rsid w:val="23609EA2"/>
    <w:rsid w:val="2377D638"/>
    <w:rsid w:val="2391FB44"/>
    <w:rsid w:val="23A21253"/>
    <w:rsid w:val="23C588D5"/>
    <w:rsid w:val="23CD6622"/>
    <w:rsid w:val="23E001B1"/>
    <w:rsid w:val="23FA196B"/>
    <w:rsid w:val="2402A0E2"/>
    <w:rsid w:val="2423E356"/>
    <w:rsid w:val="2449F44A"/>
    <w:rsid w:val="244A7027"/>
    <w:rsid w:val="245AEDDD"/>
    <w:rsid w:val="246414EB"/>
    <w:rsid w:val="24787197"/>
    <w:rsid w:val="248DAF95"/>
    <w:rsid w:val="24990F7A"/>
    <w:rsid w:val="24DED870"/>
    <w:rsid w:val="251AA818"/>
    <w:rsid w:val="251D9EF1"/>
    <w:rsid w:val="2528BD65"/>
    <w:rsid w:val="253CCB63"/>
    <w:rsid w:val="253F5F23"/>
    <w:rsid w:val="254E4587"/>
    <w:rsid w:val="25882733"/>
    <w:rsid w:val="25CD3F9B"/>
    <w:rsid w:val="25D852E4"/>
    <w:rsid w:val="25E27F2D"/>
    <w:rsid w:val="25E2D00A"/>
    <w:rsid w:val="25FA40CA"/>
    <w:rsid w:val="25FC62BB"/>
    <w:rsid w:val="26002990"/>
    <w:rsid w:val="26187D9C"/>
    <w:rsid w:val="261CCE4E"/>
    <w:rsid w:val="2636957E"/>
    <w:rsid w:val="2685DB95"/>
    <w:rsid w:val="2693C4BC"/>
    <w:rsid w:val="2698CDD7"/>
    <w:rsid w:val="26CA9F86"/>
    <w:rsid w:val="26D20685"/>
    <w:rsid w:val="26D826B4"/>
    <w:rsid w:val="26F2CC15"/>
    <w:rsid w:val="26F3F14E"/>
    <w:rsid w:val="27007D5F"/>
    <w:rsid w:val="277D3F19"/>
    <w:rsid w:val="278D5C9F"/>
    <w:rsid w:val="27A014C5"/>
    <w:rsid w:val="27BE0F0F"/>
    <w:rsid w:val="27CC79E0"/>
    <w:rsid w:val="27DC8A2C"/>
    <w:rsid w:val="27F8BF13"/>
    <w:rsid w:val="28122A39"/>
    <w:rsid w:val="28124529"/>
    <w:rsid w:val="284F707D"/>
    <w:rsid w:val="2868FE21"/>
    <w:rsid w:val="287A6356"/>
    <w:rsid w:val="287F8775"/>
    <w:rsid w:val="2892FAFD"/>
    <w:rsid w:val="289FCD2D"/>
    <w:rsid w:val="28A164C2"/>
    <w:rsid w:val="28DBFDEE"/>
    <w:rsid w:val="29290592"/>
    <w:rsid w:val="292BABA3"/>
    <w:rsid w:val="2943B896"/>
    <w:rsid w:val="296D1AAA"/>
    <w:rsid w:val="2976CB82"/>
    <w:rsid w:val="29973AB0"/>
    <w:rsid w:val="29B4C318"/>
    <w:rsid w:val="29BFE6E8"/>
    <w:rsid w:val="29EFD5CB"/>
    <w:rsid w:val="29F59A84"/>
    <w:rsid w:val="2A295484"/>
    <w:rsid w:val="2A2BF486"/>
    <w:rsid w:val="2A6033C1"/>
    <w:rsid w:val="2A6EC3C9"/>
    <w:rsid w:val="2A83255A"/>
    <w:rsid w:val="2A89FBF2"/>
    <w:rsid w:val="2AAD6CA1"/>
    <w:rsid w:val="2AECCEAA"/>
    <w:rsid w:val="2AED83D2"/>
    <w:rsid w:val="2AF3B5E7"/>
    <w:rsid w:val="2B015E41"/>
    <w:rsid w:val="2B08D7D4"/>
    <w:rsid w:val="2B0C8029"/>
    <w:rsid w:val="2B3A199C"/>
    <w:rsid w:val="2BA19252"/>
    <w:rsid w:val="2BD61D45"/>
    <w:rsid w:val="2BEDAC31"/>
    <w:rsid w:val="2BF966AA"/>
    <w:rsid w:val="2BFEE4FA"/>
    <w:rsid w:val="2BFF4ADA"/>
    <w:rsid w:val="2C20DA64"/>
    <w:rsid w:val="2C36C8C0"/>
    <w:rsid w:val="2C498D90"/>
    <w:rsid w:val="2C51C75F"/>
    <w:rsid w:val="2C7FD1B3"/>
    <w:rsid w:val="2C81C49E"/>
    <w:rsid w:val="2D5AD635"/>
    <w:rsid w:val="2D5C0F90"/>
    <w:rsid w:val="2D6685F8"/>
    <w:rsid w:val="2D7132C5"/>
    <w:rsid w:val="2D82B67C"/>
    <w:rsid w:val="2D8300D3"/>
    <w:rsid w:val="2DB63F19"/>
    <w:rsid w:val="2E14DCDC"/>
    <w:rsid w:val="2E1F5D39"/>
    <w:rsid w:val="2E31680C"/>
    <w:rsid w:val="2E53F83D"/>
    <w:rsid w:val="2E571D2D"/>
    <w:rsid w:val="2E5BE8AD"/>
    <w:rsid w:val="2E605E6B"/>
    <w:rsid w:val="2E74BD5C"/>
    <w:rsid w:val="2EB44C7F"/>
    <w:rsid w:val="2ECC1AEE"/>
    <w:rsid w:val="2EDFD468"/>
    <w:rsid w:val="2EFDB94C"/>
    <w:rsid w:val="2EFFB06E"/>
    <w:rsid w:val="2F1072AD"/>
    <w:rsid w:val="2F1D4278"/>
    <w:rsid w:val="2F200468"/>
    <w:rsid w:val="2F26A24C"/>
    <w:rsid w:val="2F306705"/>
    <w:rsid w:val="2F390DCF"/>
    <w:rsid w:val="2F531A7E"/>
    <w:rsid w:val="2F55311C"/>
    <w:rsid w:val="2F56B2D3"/>
    <w:rsid w:val="2F5F9BA2"/>
    <w:rsid w:val="2F61C25B"/>
    <w:rsid w:val="2F6FC83D"/>
    <w:rsid w:val="2F816FA3"/>
    <w:rsid w:val="2FA13CAA"/>
    <w:rsid w:val="2FBB4332"/>
    <w:rsid w:val="2FC295B7"/>
    <w:rsid w:val="2FD25E40"/>
    <w:rsid w:val="2FD45370"/>
    <w:rsid w:val="2FDD09FC"/>
    <w:rsid w:val="2FED5796"/>
    <w:rsid w:val="2FF6B424"/>
    <w:rsid w:val="300D7300"/>
    <w:rsid w:val="305C62B9"/>
    <w:rsid w:val="3062AB20"/>
    <w:rsid w:val="3077D191"/>
    <w:rsid w:val="307C2D9A"/>
    <w:rsid w:val="3080480E"/>
    <w:rsid w:val="30B9848F"/>
    <w:rsid w:val="30C13899"/>
    <w:rsid w:val="30D9B978"/>
    <w:rsid w:val="30DC80DC"/>
    <w:rsid w:val="310B19A8"/>
    <w:rsid w:val="3116EA84"/>
    <w:rsid w:val="31429096"/>
    <w:rsid w:val="31856E28"/>
    <w:rsid w:val="31C13AF5"/>
    <w:rsid w:val="3219D159"/>
    <w:rsid w:val="32408D87"/>
    <w:rsid w:val="324EF336"/>
    <w:rsid w:val="32579835"/>
    <w:rsid w:val="3259D0A3"/>
    <w:rsid w:val="32650696"/>
    <w:rsid w:val="327CD5EA"/>
    <w:rsid w:val="3285FA95"/>
    <w:rsid w:val="328DA162"/>
    <w:rsid w:val="328E69A7"/>
    <w:rsid w:val="329D76FA"/>
    <w:rsid w:val="32A191A8"/>
    <w:rsid w:val="32A3D97F"/>
    <w:rsid w:val="32A8DB03"/>
    <w:rsid w:val="32BD7F47"/>
    <w:rsid w:val="32FA88E8"/>
    <w:rsid w:val="3324DEF3"/>
    <w:rsid w:val="3340280E"/>
    <w:rsid w:val="335273EF"/>
    <w:rsid w:val="3374EEA1"/>
    <w:rsid w:val="33985F17"/>
    <w:rsid w:val="33BC5C8A"/>
    <w:rsid w:val="33D1470F"/>
    <w:rsid w:val="33D50326"/>
    <w:rsid w:val="33F6D5C0"/>
    <w:rsid w:val="34104855"/>
    <w:rsid w:val="342357B7"/>
    <w:rsid w:val="343A78FF"/>
    <w:rsid w:val="3441317A"/>
    <w:rsid w:val="344DFAF2"/>
    <w:rsid w:val="34540530"/>
    <w:rsid w:val="345FB828"/>
    <w:rsid w:val="34631042"/>
    <w:rsid w:val="34BA5533"/>
    <w:rsid w:val="34C39926"/>
    <w:rsid w:val="34EEF0B6"/>
    <w:rsid w:val="34EFDD5D"/>
    <w:rsid w:val="34F6A516"/>
    <w:rsid w:val="34FA5459"/>
    <w:rsid w:val="35008661"/>
    <w:rsid w:val="35250BFF"/>
    <w:rsid w:val="3528DAA8"/>
    <w:rsid w:val="35297D97"/>
    <w:rsid w:val="35332CE7"/>
    <w:rsid w:val="355FF5FE"/>
    <w:rsid w:val="3573B98E"/>
    <w:rsid w:val="35917165"/>
    <w:rsid w:val="35BD3B8A"/>
    <w:rsid w:val="35DCD1C1"/>
    <w:rsid w:val="35DDD710"/>
    <w:rsid w:val="35E02EFE"/>
    <w:rsid w:val="35FE9762"/>
    <w:rsid w:val="36009B69"/>
    <w:rsid w:val="360AE438"/>
    <w:rsid w:val="3626350A"/>
    <w:rsid w:val="363A034A"/>
    <w:rsid w:val="363E86ED"/>
    <w:rsid w:val="3642CDBC"/>
    <w:rsid w:val="364C6E8D"/>
    <w:rsid w:val="364F4A4A"/>
    <w:rsid w:val="3699B8D9"/>
    <w:rsid w:val="36AE49A1"/>
    <w:rsid w:val="36BFDE22"/>
    <w:rsid w:val="36D53EE7"/>
    <w:rsid w:val="36E0E74A"/>
    <w:rsid w:val="36FADD84"/>
    <w:rsid w:val="370BA1B8"/>
    <w:rsid w:val="3718A258"/>
    <w:rsid w:val="37216B75"/>
    <w:rsid w:val="372D0EF5"/>
    <w:rsid w:val="375878E0"/>
    <w:rsid w:val="3773FBF7"/>
    <w:rsid w:val="37806F26"/>
    <w:rsid w:val="37828668"/>
    <w:rsid w:val="37966AE5"/>
    <w:rsid w:val="37ACF410"/>
    <w:rsid w:val="37C2F507"/>
    <w:rsid w:val="37CA8164"/>
    <w:rsid w:val="3814017F"/>
    <w:rsid w:val="383577BB"/>
    <w:rsid w:val="383635BF"/>
    <w:rsid w:val="3847CA11"/>
    <w:rsid w:val="389ADDE3"/>
    <w:rsid w:val="38E1F0FF"/>
    <w:rsid w:val="3904D717"/>
    <w:rsid w:val="39063627"/>
    <w:rsid w:val="3954A0CD"/>
    <w:rsid w:val="395C40C0"/>
    <w:rsid w:val="3963A498"/>
    <w:rsid w:val="3981AB1E"/>
    <w:rsid w:val="39942F03"/>
    <w:rsid w:val="39AA771D"/>
    <w:rsid w:val="39DD484A"/>
    <w:rsid w:val="39E37B76"/>
    <w:rsid w:val="3A015F7C"/>
    <w:rsid w:val="3A069C54"/>
    <w:rsid w:val="3A185627"/>
    <w:rsid w:val="3A39D69B"/>
    <w:rsid w:val="3A3E18C1"/>
    <w:rsid w:val="3A53028E"/>
    <w:rsid w:val="3A60F57C"/>
    <w:rsid w:val="3A8BBC80"/>
    <w:rsid w:val="3AA36DEC"/>
    <w:rsid w:val="3AB197C0"/>
    <w:rsid w:val="3AF0EC35"/>
    <w:rsid w:val="3B2560D4"/>
    <w:rsid w:val="3B2C3685"/>
    <w:rsid w:val="3B3BA32C"/>
    <w:rsid w:val="3B758118"/>
    <w:rsid w:val="3B795900"/>
    <w:rsid w:val="3B888000"/>
    <w:rsid w:val="3BCCA8ED"/>
    <w:rsid w:val="3BD6E33D"/>
    <w:rsid w:val="3BE5A175"/>
    <w:rsid w:val="3BE77E1F"/>
    <w:rsid w:val="3C00B2E9"/>
    <w:rsid w:val="3C265DE3"/>
    <w:rsid w:val="3C302EB5"/>
    <w:rsid w:val="3C35BD49"/>
    <w:rsid w:val="3C376331"/>
    <w:rsid w:val="3C4AFEC7"/>
    <w:rsid w:val="3C566CA8"/>
    <w:rsid w:val="3C64FCC0"/>
    <w:rsid w:val="3C8ED240"/>
    <w:rsid w:val="3CA9315A"/>
    <w:rsid w:val="3CB6EF7C"/>
    <w:rsid w:val="3CBEC08B"/>
    <w:rsid w:val="3CC2880A"/>
    <w:rsid w:val="3CF8225E"/>
    <w:rsid w:val="3D176F5F"/>
    <w:rsid w:val="3D197F8A"/>
    <w:rsid w:val="3D19FDEB"/>
    <w:rsid w:val="3D2CB357"/>
    <w:rsid w:val="3D3C978D"/>
    <w:rsid w:val="3D427F11"/>
    <w:rsid w:val="3D4996EF"/>
    <w:rsid w:val="3D59096E"/>
    <w:rsid w:val="3D694399"/>
    <w:rsid w:val="3D6DD317"/>
    <w:rsid w:val="3DA45BC0"/>
    <w:rsid w:val="3DBE6514"/>
    <w:rsid w:val="3DE6F349"/>
    <w:rsid w:val="3DEC8CA0"/>
    <w:rsid w:val="3E1056E7"/>
    <w:rsid w:val="3E29545C"/>
    <w:rsid w:val="3E3B9795"/>
    <w:rsid w:val="3E53382C"/>
    <w:rsid w:val="3E7700B1"/>
    <w:rsid w:val="3E9DF946"/>
    <w:rsid w:val="3EB52885"/>
    <w:rsid w:val="3EB6686D"/>
    <w:rsid w:val="3EBA5A9E"/>
    <w:rsid w:val="3EBBA842"/>
    <w:rsid w:val="3EEF1E36"/>
    <w:rsid w:val="3F14F913"/>
    <w:rsid w:val="3F2AD3CD"/>
    <w:rsid w:val="3F2EBCD5"/>
    <w:rsid w:val="3F2FEE47"/>
    <w:rsid w:val="3F61C271"/>
    <w:rsid w:val="3F68BC77"/>
    <w:rsid w:val="3F6CB984"/>
    <w:rsid w:val="3F6CEF28"/>
    <w:rsid w:val="3FDBC905"/>
    <w:rsid w:val="3FF81C60"/>
    <w:rsid w:val="400DB37E"/>
    <w:rsid w:val="4013B801"/>
    <w:rsid w:val="4020C3CF"/>
    <w:rsid w:val="40229D67"/>
    <w:rsid w:val="40E78D86"/>
    <w:rsid w:val="41048A0C"/>
    <w:rsid w:val="414519A4"/>
    <w:rsid w:val="41680058"/>
    <w:rsid w:val="41817353"/>
    <w:rsid w:val="4196C65D"/>
    <w:rsid w:val="41A34807"/>
    <w:rsid w:val="41EE8CB9"/>
    <w:rsid w:val="41F31E19"/>
    <w:rsid w:val="41FD989B"/>
    <w:rsid w:val="42140DC8"/>
    <w:rsid w:val="4222B92C"/>
    <w:rsid w:val="42247FF1"/>
    <w:rsid w:val="423B77E7"/>
    <w:rsid w:val="42460B82"/>
    <w:rsid w:val="4295B0A4"/>
    <w:rsid w:val="42960A5C"/>
    <w:rsid w:val="42B82E1D"/>
    <w:rsid w:val="42CDC188"/>
    <w:rsid w:val="42F2A497"/>
    <w:rsid w:val="430C3E27"/>
    <w:rsid w:val="43255B10"/>
    <w:rsid w:val="4329A6EB"/>
    <w:rsid w:val="433550B0"/>
    <w:rsid w:val="434785F7"/>
    <w:rsid w:val="434FCD46"/>
    <w:rsid w:val="4357D85D"/>
    <w:rsid w:val="436215DF"/>
    <w:rsid w:val="4373C596"/>
    <w:rsid w:val="437F6308"/>
    <w:rsid w:val="43844DAD"/>
    <w:rsid w:val="438AEE00"/>
    <w:rsid w:val="438F1965"/>
    <w:rsid w:val="43A1E54E"/>
    <w:rsid w:val="43A93406"/>
    <w:rsid w:val="43AF9E32"/>
    <w:rsid w:val="43B2C4C4"/>
    <w:rsid w:val="43B5ECBE"/>
    <w:rsid w:val="43DB49A3"/>
    <w:rsid w:val="43F6E2F5"/>
    <w:rsid w:val="4407EC0D"/>
    <w:rsid w:val="440D27FF"/>
    <w:rsid w:val="442C4474"/>
    <w:rsid w:val="4437784F"/>
    <w:rsid w:val="44523F20"/>
    <w:rsid w:val="446556D7"/>
    <w:rsid w:val="446DD47D"/>
    <w:rsid w:val="448BE247"/>
    <w:rsid w:val="4497715E"/>
    <w:rsid w:val="4497F2FF"/>
    <w:rsid w:val="449C05C9"/>
    <w:rsid w:val="44CD7C29"/>
    <w:rsid w:val="44DBCF53"/>
    <w:rsid w:val="4502D9C1"/>
    <w:rsid w:val="4532724B"/>
    <w:rsid w:val="453E30C5"/>
    <w:rsid w:val="4540D76B"/>
    <w:rsid w:val="457E88B1"/>
    <w:rsid w:val="45AFFEDB"/>
    <w:rsid w:val="45C07BC1"/>
    <w:rsid w:val="45D54BE2"/>
    <w:rsid w:val="45E950F3"/>
    <w:rsid w:val="45F9A4FE"/>
    <w:rsid w:val="463002E7"/>
    <w:rsid w:val="464E1915"/>
    <w:rsid w:val="465E129A"/>
    <w:rsid w:val="46603E1C"/>
    <w:rsid w:val="467CC875"/>
    <w:rsid w:val="467DEC78"/>
    <w:rsid w:val="468A38DB"/>
    <w:rsid w:val="468AB90D"/>
    <w:rsid w:val="469078A7"/>
    <w:rsid w:val="46A76D75"/>
    <w:rsid w:val="46FBF48D"/>
    <w:rsid w:val="472B0078"/>
    <w:rsid w:val="473218AA"/>
    <w:rsid w:val="473E7827"/>
    <w:rsid w:val="4741E926"/>
    <w:rsid w:val="47B6F73D"/>
    <w:rsid w:val="47B7E42D"/>
    <w:rsid w:val="484F25DB"/>
    <w:rsid w:val="4864FD15"/>
    <w:rsid w:val="489ABB69"/>
    <w:rsid w:val="48BA79F2"/>
    <w:rsid w:val="48CEE7B6"/>
    <w:rsid w:val="48DD4D35"/>
    <w:rsid w:val="48ED426B"/>
    <w:rsid w:val="490330AE"/>
    <w:rsid w:val="491642A4"/>
    <w:rsid w:val="495EB5BA"/>
    <w:rsid w:val="496CF6B0"/>
    <w:rsid w:val="49733495"/>
    <w:rsid w:val="4977EF2A"/>
    <w:rsid w:val="49919F7F"/>
    <w:rsid w:val="49C95B90"/>
    <w:rsid w:val="49E79598"/>
    <w:rsid w:val="49EA5AED"/>
    <w:rsid w:val="49FE2FFE"/>
    <w:rsid w:val="4A2280D4"/>
    <w:rsid w:val="4A2C4337"/>
    <w:rsid w:val="4A483FC8"/>
    <w:rsid w:val="4A54C66B"/>
    <w:rsid w:val="4A5FAB78"/>
    <w:rsid w:val="4A6277B5"/>
    <w:rsid w:val="4AC96371"/>
    <w:rsid w:val="4AD13B3F"/>
    <w:rsid w:val="4AEA6368"/>
    <w:rsid w:val="4AFBD81E"/>
    <w:rsid w:val="4B0E6E1F"/>
    <w:rsid w:val="4B115E5D"/>
    <w:rsid w:val="4B52D335"/>
    <w:rsid w:val="4B5DD8B4"/>
    <w:rsid w:val="4B7276FA"/>
    <w:rsid w:val="4B8A32CF"/>
    <w:rsid w:val="4BA9AD8D"/>
    <w:rsid w:val="4BB89948"/>
    <w:rsid w:val="4BDCF72A"/>
    <w:rsid w:val="4BE542C3"/>
    <w:rsid w:val="4BE85B61"/>
    <w:rsid w:val="4BED3FF4"/>
    <w:rsid w:val="4BFE4CC9"/>
    <w:rsid w:val="4C1D04FF"/>
    <w:rsid w:val="4C2B8846"/>
    <w:rsid w:val="4C530E7E"/>
    <w:rsid w:val="4C87A8AA"/>
    <w:rsid w:val="4C8BF03A"/>
    <w:rsid w:val="4C944C5D"/>
    <w:rsid w:val="4CA76540"/>
    <w:rsid w:val="4CAD670F"/>
    <w:rsid w:val="4CBFCC45"/>
    <w:rsid w:val="4CC6FE97"/>
    <w:rsid w:val="4CE32F5E"/>
    <w:rsid w:val="4CF17149"/>
    <w:rsid w:val="4D1EC541"/>
    <w:rsid w:val="4D2C5501"/>
    <w:rsid w:val="4D3AC72F"/>
    <w:rsid w:val="4D521082"/>
    <w:rsid w:val="4D5D8A63"/>
    <w:rsid w:val="4D6F375D"/>
    <w:rsid w:val="4D8C4F16"/>
    <w:rsid w:val="4D9C5C73"/>
    <w:rsid w:val="4DCBFF2F"/>
    <w:rsid w:val="4DD56CDE"/>
    <w:rsid w:val="4DD99F38"/>
    <w:rsid w:val="4DE0B04F"/>
    <w:rsid w:val="4DFF3B89"/>
    <w:rsid w:val="4E0E2159"/>
    <w:rsid w:val="4E1EC02C"/>
    <w:rsid w:val="4E29BE9E"/>
    <w:rsid w:val="4E431DFD"/>
    <w:rsid w:val="4E8376B7"/>
    <w:rsid w:val="4E8E1EEA"/>
    <w:rsid w:val="4EB4A725"/>
    <w:rsid w:val="4EC1B574"/>
    <w:rsid w:val="4EDDFC1B"/>
    <w:rsid w:val="4EE57FEB"/>
    <w:rsid w:val="4EEA6680"/>
    <w:rsid w:val="4F1E9818"/>
    <w:rsid w:val="4F30D191"/>
    <w:rsid w:val="4F32E025"/>
    <w:rsid w:val="4F58BF78"/>
    <w:rsid w:val="4F5F0C3A"/>
    <w:rsid w:val="4F655A62"/>
    <w:rsid w:val="4F85956A"/>
    <w:rsid w:val="4F935BDE"/>
    <w:rsid w:val="4FB66129"/>
    <w:rsid w:val="4FD39F52"/>
    <w:rsid w:val="4FE180F8"/>
    <w:rsid w:val="4FE54604"/>
    <w:rsid w:val="4FF0DBD7"/>
    <w:rsid w:val="500FB805"/>
    <w:rsid w:val="5021B48C"/>
    <w:rsid w:val="5029120B"/>
    <w:rsid w:val="50323632"/>
    <w:rsid w:val="5034DCCB"/>
    <w:rsid w:val="50352986"/>
    <w:rsid w:val="504B9A5F"/>
    <w:rsid w:val="506A977A"/>
    <w:rsid w:val="507A4CC7"/>
    <w:rsid w:val="50975138"/>
    <w:rsid w:val="50988435"/>
    <w:rsid w:val="509AB777"/>
    <w:rsid w:val="50AA7959"/>
    <w:rsid w:val="50BC6360"/>
    <w:rsid w:val="510A0A47"/>
    <w:rsid w:val="511412ED"/>
    <w:rsid w:val="514099D6"/>
    <w:rsid w:val="51592C37"/>
    <w:rsid w:val="516F4AB6"/>
    <w:rsid w:val="517E55D5"/>
    <w:rsid w:val="51874F74"/>
    <w:rsid w:val="518FEE61"/>
    <w:rsid w:val="51ABB987"/>
    <w:rsid w:val="51CBCCE2"/>
    <w:rsid w:val="51EA299B"/>
    <w:rsid w:val="5211511F"/>
    <w:rsid w:val="52116466"/>
    <w:rsid w:val="5226C149"/>
    <w:rsid w:val="528F3EEB"/>
    <w:rsid w:val="529F5421"/>
    <w:rsid w:val="52A9FD4C"/>
    <w:rsid w:val="52C14C28"/>
    <w:rsid w:val="52CCD2D2"/>
    <w:rsid w:val="52CF1C75"/>
    <w:rsid w:val="52D00C64"/>
    <w:rsid w:val="52EC2483"/>
    <w:rsid w:val="52FEE611"/>
    <w:rsid w:val="531401AC"/>
    <w:rsid w:val="532429E8"/>
    <w:rsid w:val="5331BE19"/>
    <w:rsid w:val="534B55C5"/>
    <w:rsid w:val="5350551F"/>
    <w:rsid w:val="535D6C1C"/>
    <w:rsid w:val="5363FD06"/>
    <w:rsid w:val="5371EA34"/>
    <w:rsid w:val="537D3756"/>
    <w:rsid w:val="539BFFE8"/>
    <w:rsid w:val="53CA63E4"/>
    <w:rsid w:val="53D99AEA"/>
    <w:rsid w:val="53DAF4C5"/>
    <w:rsid w:val="53EDD1E8"/>
    <w:rsid w:val="53F3994B"/>
    <w:rsid w:val="53FA14A8"/>
    <w:rsid w:val="5401246E"/>
    <w:rsid w:val="5411C250"/>
    <w:rsid w:val="542F57BD"/>
    <w:rsid w:val="543B6D94"/>
    <w:rsid w:val="544835EC"/>
    <w:rsid w:val="5481DF62"/>
    <w:rsid w:val="5497AB34"/>
    <w:rsid w:val="54A14AE2"/>
    <w:rsid w:val="54C3F3C1"/>
    <w:rsid w:val="54C686DB"/>
    <w:rsid w:val="54DA044C"/>
    <w:rsid w:val="54DE5718"/>
    <w:rsid w:val="54EFD2EF"/>
    <w:rsid w:val="5503DCD0"/>
    <w:rsid w:val="551C35F8"/>
    <w:rsid w:val="552F51F2"/>
    <w:rsid w:val="55301336"/>
    <w:rsid w:val="55311DD6"/>
    <w:rsid w:val="5551633C"/>
    <w:rsid w:val="55601B40"/>
    <w:rsid w:val="5577501F"/>
    <w:rsid w:val="55A01588"/>
    <w:rsid w:val="55A699B4"/>
    <w:rsid w:val="55B5AF13"/>
    <w:rsid w:val="55D00360"/>
    <w:rsid w:val="55D97AC9"/>
    <w:rsid w:val="5616CFE1"/>
    <w:rsid w:val="561F6875"/>
    <w:rsid w:val="56668DEE"/>
    <w:rsid w:val="5671FC7E"/>
    <w:rsid w:val="56A3FA8A"/>
    <w:rsid w:val="56A89869"/>
    <w:rsid w:val="56AF8D71"/>
    <w:rsid w:val="56D27F8F"/>
    <w:rsid w:val="56DD650C"/>
    <w:rsid w:val="56F6286B"/>
    <w:rsid w:val="56FB1EB9"/>
    <w:rsid w:val="57175D02"/>
    <w:rsid w:val="573026D4"/>
    <w:rsid w:val="574CD390"/>
    <w:rsid w:val="57522234"/>
    <w:rsid w:val="57701843"/>
    <w:rsid w:val="5773EF8D"/>
    <w:rsid w:val="577A76AD"/>
    <w:rsid w:val="577F0818"/>
    <w:rsid w:val="57D5001E"/>
    <w:rsid w:val="57F654A1"/>
    <w:rsid w:val="5816E4EB"/>
    <w:rsid w:val="582DE13B"/>
    <w:rsid w:val="5835EEFE"/>
    <w:rsid w:val="583FAF2A"/>
    <w:rsid w:val="58468CA5"/>
    <w:rsid w:val="58586532"/>
    <w:rsid w:val="585C8A79"/>
    <w:rsid w:val="5871F09E"/>
    <w:rsid w:val="5892330B"/>
    <w:rsid w:val="5893296B"/>
    <w:rsid w:val="58B75864"/>
    <w:rsid w:val="58BDB27D"/>
    <w:rsid w:val="58C8D92D"/>
    <w:rsid w:val="58FE940D"/>
    <w:rsid w:val="5902B662"/>
    <w:rsid w:val="5910ED29"/>
    <w:rsid w:val="59168FAC"/>
    <w:rsid w:val="591BBBF0"/>
    <w:rsid w:val="595390E8"/>
    <w:rsid w:val="5982C9D3"/>
    <w:rsid w:val="59AD16B9"/>
    <w:rsid w:val="59AD5C4B"/>
    <w:rsid w:val="59D307C5"/>
    <w:rsid w:val="59ED2150"/>
    <w:rsid w:val="5A131E47"/>
    <w:rsid w:val="5A3BDBFD"/>
    <w:rsid w:val="5A3C5704"/>
    <w:rsid w:val="5A4821A3"/>
    <w:rsid w:val="5A5DCDC5"/>
    <w:rsid w:val="5A715DB7"/>
    <w:rsid w:val="5A7C185C"/>
    <w:rsid w:val="5A8A6415"/>
    <w:rsid w:val="5ABD7A3E"/>
    <w:rsid w:val="5ACD25C8"/>
    <w:rsid w:val="5AE0DA9F"/>
    <w:rsid w:val="5AE67928"/>
    <w:rsid w:val="5B1C5BF8"/>
    <w:rsid w:val="5B338C20"/>
    <w:rsid w:val="5B618F64"/>
    <w:rsid w:val="5B681950"/>
    <w:rsid w:val="5B6B9FA3"/>
    <w:rsid w:val="5BDFEE8C"/>
    <w:rsid w:val="5BE63126"/>
    <w:rsid w:val="5BF16D88"/>
    <w:rsid w:val="5BF2AF0C"/>
    <w:rsid w:val="5BF7B9F5"/>
    <w:rsid w:val="5BF9B28A"/>
    <w:rsid w:val="5C28B081"/>
    <w:rsid w:val="5C45BBF5"/>
    <w:rsid w:val="5C4D3691"/>
    <w:rsid w:val="5C5955D9"/>
    <w:rsid w:val="5C64EE49"/>
    <w:rsid w:val="5CB57802"/>
    <w:rsid w:val="5CD01351"/>
    <w:rsid w:val="5CD298D0"/>
    <w:rsid w:val="5CDD1075"/>
    <w:rsid w:val="5CE3C693"/>
    <w:rsid w:val="5CEE6CB6"/>
    <w:rsid w:val="5D7988FB"/>
    <w:rsid w:val="5D8368E2"/>
    <w:rsid w:val="5D874F4B"/>
    <w:rsid w:val="5D8B36F3"/>
    <w:rsid w:val="5D9C983F"/>
    <w:rsid w:val="5DF8F0CD"/>
    <w:rsid w:val="5E2B858F"/>
    <w:rsid w:val="5E35DF91"/>
    <w:rsid w:val="5E56CC55"/>
    <w:rsid w:val="5EA10228"/>
    <w:rsid w:val="5EA534B5"/>
    <w:rsid w:val="5EB2C4F6"/>
    <w:rsid w:val="5EB7A6FC"/>
    <w:rsid w:val="5EDE6861"/>
    <w:rsid w:val="5EF091E8"/>
    <w:rsid w:val="5F1CA7F4"/>
    <w:rsid w:val="5F29D417"/>
    <w:rsid w:val="5F58D2DF"/>
    <w:rsid w:val="5F597809"/>
    <w:rsid w:val="5F636AC0"/>
    <w:rsid w:val="5F966906"/>
    <w:rsid w:val="5FC25F81"/>
    <w:rsid w:val="5FCAAE33"/>
    <w:rsid w:val="5FF44FBF"/>
    <w:rsid w:val="6032B6FD"/>
    <w:rsid w:val="603431E7"/>
    <w:rsid w:val="60373CEE"/>
    <w:rsid w:val="6048B600"/>
    <w:rsid w:val="6050EA53"/>
    <w:rsid w:val="605C4CAB"/>
    <w:rsid w:val="606E7C1B"/>
    <w:rsid w:val="607CD4F7"/>
    <w:rsid w:val="6091D291"/>
    <w:rsid w:val="60972CF4"/>
    <w:rsid w:val="60A71BCB"/>
    <w:rsid w:val="60AACCA8"/>
    <w:rsid w:val="60ECE17E"/>
    <w:rsid w:val="61273DD1"/>
    <w:rsid w:val="61344028"/>
    <w:rsid w:val="6140EF42"/>
    <w:rsid w:val="61698052"/>
    <w:rsid w:val="616CC15D"/>
    <w:rsid w:val="618840F9"/>
    <w:rsid w:val="61A49B5E"/>
    <w:rsid w:val="61B40620"/>
    <w:rsid w:val="61C361BA"/>
    <w:rsid w:val="61D70A4D"/>
    <w:rsid w:val="61E2C0EB"/>
    <w:rsid w:val="61FBDEEB"/>
    <w:rsid w:val="61FDF62D"/>
    <w:rsid w:val="62424F29"/>
    <w:rsid w:val="6243909A"/>
    <w:rsid w:val="6270D379"/>
    <w:rsid w:val="6283E176"/>
    <w:rsid w:val="62A87575"/>
    <w:rsid w:val="62FBF6C2"/>
    <w:rsid w:val="63307143"/>
    <w:rsid w:val="6346674C"/>
    <w:rsid w:val="635352AB"/>
    <w:rsid w:val="63AC7644"/>
    <w:rsid w:val="63AD9D1E"/>
    <w:rsid w:val="63BA3579"/>
    <w:rsid w:val="63BC51D3"/>
    <w:rsid w:val="63C5634A"/>
    <w:rsid w:val="63DCB93F"/>
    <w:rsid w:val="6418C72B"/>
    <w:rsid w:val="642D2130"/>
    <w:rsid w:val="64301A36"/>
    <w:rsid w:val="6449FB63"/>
    <w:rsid w:val="64564FDF"/>
    <w:rsid w:val="64803618"/>
    <w:rsid w:val="64936CBB"/>
    <w:rsid w:val="64BAD6ED"/>
    <w:rsid w:val="65058884"/>
    <w:rsid w:val="652F198E"/>
    <w:rsid w:val="657427F4"/>
    <w:rsid w:val="65841475"/>
    <w:rsid w:val="658AF288"/>
    <w:rsid w:val="659922D7"/>
    <w:rsid w:val="6599DD2D"/>
    <w:rsid w:val="65D72B72"/>
    <w:rsid w:val="65F429D0"/>
    <w:rsid w:val="65F6C665"/>
    <w:rsid w:val="65F8A3C7"/>
    <w:rsid w:val="663E9EB7"/>
    <w:rsid w:val="66415B9B"/>
    <w:rsid w:val="6665E650"/>
    <w:rsid w:val="6667004A"/>
    <w:rsid w:val="66927960"/>
    <w:rsid w:val="669F27D5"/>
    <w:rsid w:val="66A0FF2A"/>
    <w:rsid w:val="66C8D925"/>
    <w:rsid w:val="66DD6EE7"/>
    <w:rsid w:val="66E4B689"/>
    <w:rsid w:val="6704EC37"/>
    <w:rsid w:val="6714E9DC"/>
    <w:rsid w:val="672554D4"/>
    <w:rsid w:val="675FBA01"/>
    <w:rsid w:val="6781B6FC"/>
    <w:rsid w:val="6789FEA4"/>
    <w:rsid w:val="67BE2F6F"/>
    <w:rsid w:val="67F122AF"/>
    <w:rsid w:val="67F97BA2"/>
    <w:rsid w:val="67FCEFDD"/>
    <w:rsid w:val="680143B2"/>
    <w:rsid w:val="68106831"/>
    <w:rsid w:val="682751F5"/>
    <w:rsid w:val="6873439A"/>
    <w:rsid w:val="687D6C5A"/>
    <w:rsid w:val="68859B50"/>
    <w:rsid w:val="688B1B5C"/>
    <w:rsid w:val="689419D4"/>
    <w:rsid w:val="68A73EBB"/>
    <w:rsid w:val="68BBCC53"/>
    <w:rsid w:val="68C15F44"/>
    <w:rsid w:val="68DABEA3"/>
    <w:rsid w:val="68DAF2AA"/>
    <w:rsid w:val="6905D63B"/>
    <w:rsid w:val="69313370"/>
    <w:rsid w:val="6932AC23"/>
    <w:rsid w:val="69410ACA"/>
    <w:rsid w:val="6945A812"/>
    <w:rsid w:val="694DD2E0"/>
    <w:rsid w:val="695DF58B"/>
    <w:rsid w:val="69715A38"/>
    <w:rsid w:val="697F0E0D"/>
    <w:rsid w:val="6980B5F4"/>
    <w:rsid w:val="698A938F"/>
    <w:rsid w:val="6999BC96"/>
    <w:rsid w:val="699B3570"/>
    <w:rsid w:val="69A15143"/>
    <w:rsid w:val="69A45C54"/>
    <w:rsid w:val="69DB5676"/>
    <w:rsid w:val="69FEF792"/>
    <w:rsid w:val="6A2053F6"/>
    <w:rsid w:val="6A323BD2"/>
    <w:rsid w:val="6A493775"/>
    <w:rsid w:val="6A56B972"/>
    <w:rsid w:val="6A6964B8"/>
    <w:rsid w:val="6A6A55D6"/>
    <w:rsid w:val="6AB300B1"/>
    <w:rsid w:val="6AC6E8F6"/>
    <w:rsid w:val="6ACEE343"/>
    <w:rsid w:val="6ADC9AAE"/>
    <w:rsid w:val="6AE0E561"/>
    <w:rsid w:val="6AF3F2BE"/>
    <w:rsid w:val="6B255B08"/>
    <w:rsid w:val="6B2ABE2B"/>
    <w:rsid w:val="6B46C9D2"/>
    <w:rsid w:val="6B5409D3"/>
    <w:rsid w:val="6B5745D5"/>
    <w:rsid w:val="6B895331"/>
    <w:rsid w:val="6B8FAA31"/>
    <w:rsid w:val="6BA037EB"/>
    <w:rsid w:val="6BAA098B"/>
    <w:rsid w:val="6BB39830"/>
    <w:rsid w:val="6BC060C6"/>
    <w:rsid w:val="6BEBE78E"/>
    <w:rsid w:val="6C09EEBF"/>
    <w:rsid w:val="6C2445A9"/>
    <w:rsid w:val="6C24714E"/>
    <w:rsid w:val="6C66C4FE"/>
    <w:rsid w:val="6C68E303"/>
    <w:rsid w:val="6C7D4A47"/>
    <w:rsid w:val="6C826EBD"/>
    <w:rsid w:val="6C82D063"/>
    <w:rsid w:val="6C9B219D"/>
    <w:rsid w:val="6CDC2B87"/>
    <w:rsid w:val="6CE06AFC"/>
    <w:rsid w:val="6CE9B170"/>
    <w:rsid w:val="6D30453A"/>
    <w:rsid w:val="6D8127F2"/>
    <w:rsid w:val="6D87D16E"/>
    <w:rsid w:val="6D989ED1"/>
    <w:rsid w:val="6E06AB89"/>
    <w:rsid w:val="6E12C95D"/>
    <w:rsid w:val="6E38E7ED"/>
    <w:rsid w:val="6E4F396D"/>
    <w:rsid w:val="6E5391AC"/>
    <w:rsid w:val="6E6C932D"/>
    <w:rsid w:val="6EA81B96"/>
    <w:rsid w:val="6F150ACD"/>
    <w:rsid w:val="6F1D7082"/>
    <w:rsid w:val="6F1EB0ED"/>
    <w:rsid w:val="6F2CF265"/>
    <w:rsid w:val="6F2D5E8C"/>
    <w:rsid w:val="6F3239D1"/>
    <w:rsid w:val="6F37FB23"/>
    <w:rsid w:val="6F3BA884"/>
    <w:rsid w:val="6F55DF7E"/>
    <w:rsid w:val="6F5A350A"/>
    <w:rsid w:val="6F771605"/>
    <w:rsid w:val="6F99C88A"/>
    <w:rsid w:val="6FCB2623"/>
    <w:rsid w:val="6FD99219"/>
    <w:rsid w:val="6FFD3AFF"/>
    <w:rsid w:val="700B1A33"/>
    <w:rsid w:val="700C5065"/>
    <w:rsid w:val="703C942A"/>
    <w:rsid w:val="70539839"/>
    <w:rsid w:val="7063605B"/>
    <w:rsid w:val="706D6B7C"/>
    <w:rsid w:val="707982B0"/>
    <w:rsid w:val="708A76AA"/>
    <w:rsid w:val="7093E2A5"/>
    <w:rsid w:val="70B46D5C"/>
    <w:rsid w:val="70C010E7"/>
    <w:rsid w:val="70CE816F"/>
    <w:rsid w:val="70D08D8E"/>
    <w:rsid w:val="70D36195"/>
    <w:rsid w:val="70DFE358"/>
    <w:rsid w:val="70FEEB80"/>
    <w:rsid w:val="7117AFE0"/>
    <w:rsid w:val="714A497C"/>
    <w:rsid w:val="718EEBB5"/>
    <w:rsid w:val="71AAEED2"/>
    <w:rsid w:val="71AC160E"/>
    <w:rsid w:val="71AEC0BC"/>
    <w:rsid w:val="71D15BAC"/>
    <w:rsid w:val="71DAE0FD"/>
    <w:rsid w:val="71F4D222"/>
    <w:rsid w:val="71F7FC8D"/>
    <w:rsid w:val="7233FFD3"/>
    <w:rsid w:val="7271C05D"/>
    <w:rsid w:val="72782867"/>
    <w:rsid w:val="72AC45E9"/>
    <w:rsid w:val="72E7C939"/>
    <w:rsid w:val="72EFB7E2"/>
    <w:rsid w:val="73267650"/>
    <w:rsid w:val="7358FB18"/>
    <w:rsid w:val="7372DC10"/>
    <w:rsid w:val="737F75C2"/>
    <w:rsid w:val="73864D6E"/>
    <w:rsid w:val="742223A0"/>
    <w:rsid w:val="7428583B"/>
    <w:rsid w:val="7443ED1B"/>
    <w:rsid w:val="74586F9F"/>
    <w:rsid w:val="745DC78F"/>
    <w:rsid w:val="74869C3F"/>
    <w:rsid w:val="7486F23A"/>
    <w:rsid w:val="74962BBA"/>
    <w:rsid w:val="74B3D37A"/>
    <w:rsid w:val="74B433BD"/>
    <w:rsid w:val="74D05A15"/>
    <w:rsid w:val="74F242D6"/>
    <w:rsid w:val="74F7B663"/>
    <w:rsid w:val="75211552"/>
    <w:rsid w:val="754A4ADD"/>
    <w:rsid w:val="7551C531"/>
    <w:rsid w:val="756CEF2E"/>
    <w:rsid w:val="75803EE9"/>
    <w:rsid w:val="7581B620"/>
    <w:rsid w:val="75BCE91C"/>
    <w:rsid w:val="75CD4557"/>
    <w:rsid w:val="75CDE999"/>
    <w:rsid w:val="75EEA9E6"/>
    <w:rsid w:val="760FF673"/>
    <w:rsid w:val="764FA510"/>
    <w:rsid w:val="7664A3F7"/>
    <w:rsid w:val="76717EEF"/>
    <w:rsid w:val="76BFE39D"/>
    <w:rsid w:val="76CCA4A5"/>
    <w:rsid w:val="76DAF215"/>
    <w:rsid w:val="76E7E545"/>
    <w:rsid w:val="76FDAC2A"/>
    <w:rsid w:val="7701DEBA"/>
    <w:rsid w:val="77365D79"/>
    <w:rsid w:val="77A60A08"/>
    <w:rsid w:val="77A87DD0"/>
    <w:rsid w:val="77BBC796"/>
    <w:rsid w:val="77BDD08D"/>
    <w:rsid w:val="77C75F95"/>
    <w:rsid w:val="77DB8E04"/>
    <w:rsid w:val="77ED7B21"/>
    <w:rsid w:val="78161CA9"/>
    <w:rsid w:val="782E249E"/>
    <w:rsid w:val="78662D87"/>
    <w:rsid w:val="7880EB27"/>
    <w:rsid w:val="78A4B64C"/>
    <w:rsid w:val="78B424BE"/>
    <w:rsid w:val="78F27904"/>
    <w:rsid w:val="790D99A4"/>
    <w:rsid w:val="798A340F"/>
    <w:rsid w:val="7A1E60A3"/>
    <w:rsid w:val="7A221DB4"/>
    <w:rsid w:val="7A3B4760"/>
    <w:rsid w:val="7A3BD3C7"/>
    <w:rsid w:val="7A3E2E6E"/>
    <w:rsid w:val="7A7A296C"/>
    <w:rsid w:val="7A82EC54"/>
    <w:rsid w:val="7A937164"/>
    <w:rsid w:val="7AA7B279"/>
    <w:rsid w:val="7AE35C3F"/>
    <w:rsid w:val="7AEBEB25"/>
    <w:rsid w:val="7AFA8653"/>
    <w:rsid w:val="7B03F305"/>
    <w:rsid w:val="7B490151"/>
    <w:rsid w:val="7B5350EB"/>
    <w:rsid w:val="7B6B0958"/>
    <w:rsid w:val="7B742477"/>
    <w:rsid w:val="7B964555"/>
    <w:rsid w:val="7B969F64"/>
    <w:rsid w:val="7B9F4D5E"/>
    <w:rsid w:val="7BAAFCAD"/>
    <w:rsid w:val="7BE304A8"/>
    <w:rsid w:val="7BE5608E"/>
    <w:rsid w:val="7BFAC6F7"/>
    <w:rsid w:val="7C1DA700"/>
    <w:rsid w:val="7C26D6DD"/>
    <w:rsid w:val="7C320952"/>
    <w:rsid w:val="7C3661F9"/>
    <w:rsid w:val="7C44FD62"/>
    <w:rsid w:val="7C67F5C3"/>
    <w:rsid w:val="7C7EA61C"/>
    <w:rsid w:val="7C8E1D50"/>
    <w:rsid w:val="7C91D2D5"/>
    <w:rsid w:val="7CA5CB7C"/>
    <w:rsid w:val="7CAAC1F7"/>
    <w:rsid w:val="7CAF58C6"/>
    <w:rsid w:val="7CBE0FB8"/>
    <w:rsid w:val="7D0947CA"/>
    <w:rsid w:val="7D0D3E7E"/>
    <w:rsid w:val="7D11BB27"/>
    <w:rsid w:val="7D12F171"/>
    <w:rsid w:val="7D26971B"/>
    <w:rsid w:val="7D4ACC5D"/>
    <w:rsid w:val="7D530DF8"/>
    <w:rsid w:val="7D6F29C2"/>
    <w:rsid w:val="7D7FB911"/>
    <w:rsid w:val="7D8B22FC"/>
    <w:rsid w:val="7DBA95D8"/>
    <w:rsid w:val="7DE93502"/>
    <w:rsid w:val="7E10602C"/>
    <w:rsid w:val="7E44ECED"/>
    <w:rsid w:val="7E7B8E51"/>
    <w:rsid w:val="7E8EF42F"/>
    <w:rsid w:val="7EA8ACAC"/>
    <w:rsid w:val="7EC448A5"/>
    <w:rsid w:val="7ED47265"/>
    <w:rsid w:val="7F1E3C8C"/>
    <w:rsid w:val="7F1EF0B2"/>
    <w:rsid w:val="7F3280E4"/>
    <w:rsid w:val="7FA1A38E"/>
    <w:rsid w:val="7FA69DD8"/>
    <w:rsid w:val="7FAB5F9A"/>
    <w:rsid w:val="7FE262AD"/>
    <w:rsid w:val="7FE325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43E5289"/>
  <w15:chartTrackingRefBased/>
  <w15:docId w15:val="{509A1D6E-9D55-45F8-9DEA-79201AE7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DE5"/>
    <w:pPr>
      <w:spacing w:after="0" w:line="240" w:lineRule="auto"/>
    </w:pPr>
    <w:rPr>
      <w:rFonts w:ascii="Calibri" w:hAnsi="Calibri" w:cs="Calibri"/>
    </w:rPr>
  </w:style>
  <w:style w:type="paragraph" w:styleId="Heading1">
    <w:name w:val="heading 1"/>
    <w:basedOn w:val="Normal"/>
    <w:next w:val="Normal"/>
    <w:link w:val="Heading1Char"/>
    <w:uiPriority w:val="9"/>
    <w:qFormat/>
    <w:rsid w:val="00D327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78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4C5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Numbered List"/>
    <w:basedOn w:val="Normal"/>
    <w:link w:val="ListParagraphChar"/>
    <w:uiPriority w:val="34"/>
    <w:qFormat/>
    <w:rsid w:val="008E3DE5"/>
    <w:pPr>
      <w:ind w:left="720"/>
      <w:contextualSpacing/>
    </w:pPr>
  </w:style>
  <w:style w:type="paragraph" w:styleId="Header">
    <w:name w:val="header"/>
    <w:basedOn w:val="Normal"/>
    <w:link w:val="HeaderChar"/>
    <w:uiPriority w:val="99"/>
    <w:unhideWhenUsed/>
    <w:rsid w:val="00492992"/>
    <w:pPr>
      <w:tabs>
        <w:tab w:val="center" w:pos="4680"/>
        <w:tab w:val="right" w:pos="9360"/>
      </w:tabs>
    </w:pPr>
  </w:style>
  <w:style w:type="character" w:customStyle="1" w:styleId="HeaderChar">
    <w:name w:val="Header Char"/>
    <w:basedOn w:val="DefaultParagraphFont"/>
    <w:link w:val="Header"/>
    <w:uiPriority w:val="99"/>
    <w:rsid w:val="00492992"/>
    <w:rPr>
      <w:rFonts w:ascii="Calibri" w:hAnsi="Calibri" w:cs="Calibri"/>
    </w:rPr>
  </w:style>
  <w:style w:type="paragraph" w:styleId="Footer">
    <w:name w:val="footer"/>
    <w:basedOn w:val="Normal"/>
    <w:link w:val="FooterChar"/>
    <w:uiPriority w:val="99"/>
    <w:unhideWhenUsed/>
    <w:rsid w:val="00492992"/>
    <w:pPr>
      <w:tabs>
        <w:tab w:val="center" w:pos="4680"/>
        <w:tab w:val="right" w:pos="9360"/>
      </w:tabs>
    </w:pPr>
  </w:style>
  <w:style w:type="character" w:customStyle="1" w:styleId="FooterChar">
    <w:name w:val="Footer Char"/>
    <w:basedOn w:val="DefaultParagraphFont"/>
    <w:link w:val="Footer"/>
    <w:uiPriority w:val="99"/>
    <w:rsid w:val="00492992"/>
    <w:rPr>
      <w:rFonts w:ascii="Calibri" w:hAnsi="Calibri" w:cs="Calibri"/>
    </w:rPr>
  </w:style>
  <w:style w:type="character" w:styleId="CommentReference">
    <w:name w:val="annotation reference"/>
    <w:basedOn w:val="DefaultParagraphFont"/>
    <w:uiPriority w:val="99"/>
    <w:semiHidden/>
    <w:unhideWhenUsed/>
    <w:rsid w:val="004A584D"/>
    <w:rPr>
      <w:sz w:val="16"/>
      <w:szCs w:val="16"/>
    </w:rPr>
  </w:style>
  <w:style w:type="paragraph" w:styleId="CommentText">
    <w:name w:val="annotation text"/>
    <w:basedOn w:val="Normal"/>
    <w:link w:val="CommentTextChar"/>
    <w:uiPriority w:val="99"/>
    <w:semiHidden/>
    <w:unhideWhenUsed/>
    <w:rsid w:val="004A584D"/>
    <w:rPr>
      <w:sz w:val="20"/>
      <w:szCs w:val="20"/>
    </w:rPr>
  </w:style>
  <w:style w:type="character" w:customStyle="1" w:styleId="CommentTextChar">
    <w:name w:val="Comment Text Char"/>
    <w:basedOn w:val="DefaultParagraphFont"/>
    <w:link w:val="CommentText"/>
    <w:uiPriority w:val="99"/>
    <w:semiHidden/>
    <w:rsid w:val="004A584D"/>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4A584D"/>
    <w:rPr>
      <w:b/>
      <w:bCs/>
    </w:rPr>
  </w:style>
  <w:style w:type="character" w:customStyle="1" w:styleId="CommentSubjectChar">
    <w:name w:val="Comment Subject Char"/>
    <w:basedOn w:val="CommentTextChar"/>
    <w:link w:val="CommentSubject"/>
    <w:uiPriority w:val="99"/>
    <w:semiHidden/>
    <w:rsid w:val="004A584D"/>
    <w:rPr>
      <w:rFonts w:ascii="Calibri" w:hAnsi="Calibri" w:cs="Calibri"/>
      <w:b/>
      <w:bCs/>
      <w:sz w:val="20"/>
      <w:szCs w:val="20"/>
    </w:rPr>
  </w:style>
  <w:style w:type="paragraph" w:styleId="BalloonText">
    <w:name w:val="Balloon Text"/>
    <w:basedOn w:val="Normal"/>
    <w:link w:val="BalloonTextChar"/>
    <w:uiPriority w:val="99"/>
    <w:semiHidden/>
    <w:unhideWhenUsed/>
    <w:rsid w:val="004A58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584D"/>
    <w:rPr>
      <w:rFonts w:ascii="Segoe UI" w:hAnsi="Segoe UI" w:cs="Segoe UI"/>
      <w:sz w:val="18"/>
      <w:szCs w:val="18"/>
    </w:rPr>
  </w:style>
  <w:style w:type="character" w:customStyle="1" w:styleId="Heading1Char">
    <w:name w:val="Heading 1 Char"/>
    <w:basedOn w:val="DefaultParagraphFont"/>
    <w:link w:val="Heading1"/>
    <w:uiPriority w:val="9"/>
    <w:rsid w:val="00D327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2718"/>
    <w:pPr>
      <w:spacing w:line="259" w:lineRule="auto"/>
      <w:outlineLvl w:val="9"/>
    </w:pPr>
  </w:style>
  <w:style w:type="paragraph" w:styleId="TOC1">
    <w:name w:val="toc 1"/>
    <w:basedOn w:val="Normal"/>
    <w:next w:val="Normal"/>
    <w:autoRedefine/>
    <w:uiPriority w:val="39"/>
    <w:unhideWhenUsed/>
    <w:rsid w:val="00FA59EE"/>
    <w:pPr>
      <w:tabs>
        <w:tab w:val="left" w:pos="440"/>
        <w:tab w:val="right" w:leader="dot" w:pos="9350"/>
      </w:tabs>
      <w:spacing w:after="100"/>
      <w:pPrChange w:id="0" w:author="Leland" w:date="2021-01-05T20:51:00Z">
        <w:pPr>
          <w:tabs>
            <w:tab w:val="left" w:pos="440"/>
            <w:tab w:val="right" w:leader="dot" w:pos="9350"/>
          </w:tabs>
          <w:spacing w:after="100"/>
        </w:pPr>
      </w:pPrChange>
    </w:pPr>
    <w:rPr>
      <w:rPrChange w:id="0" w:author="Leland" w:date="2021-01-05T20:51:00Z">
        <w:rPr>
          <w:rFonts w:ascii="Calibri" w:eastAsiaTheme="minorHAnsi" w:hAnsi="Calibri" w:cs="Calibri"/>
          <w:sz w:val="22"/>
          <w:szCs w:val="22"/>
          <w:lang w:val="en-US" w:eastAsia="en-US" w:bidi="ar-SA"/>
        </w:rPr>
      </w:rPrChange>
    </w:rPr>
  </w:style>
  <w:style w:type="character" w:styleId="Hyperlink">
    <w:name w:val="Hyperlink"/>
    <w:basedOn w:val="DefaultParagraphFont"/>
    <w:uiPriority w:val="99"/>
    <w:unhideWhenUsed/>
    <w:rsid w:val="00D32718"/>
    <w:rPr>
      <w:color w:val="0563C1" w:themeColor="hyperlink"/>
      <w:u w:val="single"/>
    </w:rPr>
  </w:style>
  <w:style w:type="character" w:customStyle="1" w:styleId="Heading2Char">
    <w:name w:val="Heading 2 Char"/>
    <w:basedOn w:val="DefaultParagraphFont"/>
    <w:link w:val="Heading2"/>
    <w:uiPriority w:val="9"/>
    <w:rsid w:val="00D47800"/>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D47800"/>
    <w:pPr>
      <w:widowControl w:val="0"/>
      <w:autoSpaceDE w:val="0"/>
      <w:autoSpaceDN w:val="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47800"/>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D2299C"/>
    <w:pPr>
      <w:tabs>
        <w:tab w:val="left" w:pos="660"/>
        <w:tab w:val="right" w:leader="dot" w:pos="9350"/>
      </w:tabs>
      <w:spacing w:after="100"/>
      <w:ind w:left="220"/>
      <w:pPrChange w:id="1" w:author="Leland" w:date="2021-01-05T20:50:00Z">
        <w:pPr>
          <w:spacing w:after="100"/>
          <w:ind w:left="220"/>
        </w:pPr>
      </w:pPrChange>
    </w:pPr>
    <w:rPr>
      <w:rPrChange w:id="1" w:author="Leland" w:date="2021-01-05T20:50:00Z">
        <w:rPr>
          <w:rFonts w:ascii="Calibri" w:eastAsiaTheme="minorHAnsi" w:hAnsi="Calibri" w:cs="Calibri"/>
          <w:sz w:val="22"/>
          <w:szCs w:val="22"/>
          <w:lang w:val="en-US" w:eastAsia="en-US" w:bidi="ar-SA"/>
        </w:rPr>
      </w:rPrChange>
    </w:rPr>
  </w:style>
  <w:style w:type="character" w:customStyle="1" w:styleId="ListParagraphChar">
    <w:name w:val="List Paragraph Char"/>
    <w:aliases w:val="Numbered List Char"/>
    <w:link w:val="ListParagraph"/>
    <w:uiPriority w:val="1"/>
    <w:rsid w:val="00E8134F"/>
    <w:rPr>
      <w:rFonts w:ascii="Calibri" w:hAnsi="Calibri" w:cs="Calibri"/>
    </w:rPr>
  </w:style>
  <w:style w:type="table" w:styleId="TableGrid">
    <w:name w:val="Table Grid"/>
    <w:basedOn w:val="TableNormal"/>
    <w:uiPriority w:val="39"/>
    <w:rsid w:val="00EC7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3244F"/>
    <w:rPr>
      <w:color w:val="605E5C"/>
      <w:shd w:val="clear" w:color="auto" w:fill="E1DFDD"/>
    </w:rPr>
  </w:style>
  <w:style w:type="paragraph" w:styleId="TOC3">
    <w:name w:val="toc 3"/>
    <w:basedOn w:val="Normal"/>
    <w:next w:val="Normal"/>
    <w:autoRedefine/>
    <w:uiPriority w:val="39"/>
    <w:unhideWhenUsed/>
    <w:rsid w:val="0044432E"/>
    <w:pPr>
      <w:spacing w:after="100"/>
      <w:ind w:left="440"/>
    </w:pPr>
  </w:style>
  <w:style w:type="paragraph" w:styleId="NormalWeb">
    <w:name w:val="Normal (Web)"/>
    <w:basedOn w:val="Normal"/>
    <w:uiPriority w:val="99"/>
    <w:unhideWhenUsed/>
    <w:rsid w:val="00C61B31"/>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E9701D"/>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FF1EDA"/>
    <w:pPr>
      <w:spacing w:after="0" w:line="240" w:lineRule="auto"/>
    </w:pPr>
    <w:rPr>
      <w:rFonts w:ascii="Calibri" w:hAnsi="Calibri" w:cs="Calibri"/>
    </w:rPr>
  </w:style>
  <w:style w:type="character" w:customStyle="1" w:styleId="normaltextrun">
    <w:name w:val="normaltextrun"/>
    <w:basedOn w:val="DefaultParagraphFont"/>
    <w:rsid w:val="009A1E5D"/>
  </w:style>
  <w:style w:type="character" w:customStyle="1" w:styleId="eop">
    <w:name w:val="eop"/>
    <w:basedOn w:val="DefaultParagraphFont"/>
    <w:rsid w:val="009A1E5D"/>
  </w:style>
  <w:style w:type="character" w:customStyle="1" w:styleId="Heading3Char">
    <w:name w:val="Heading 3 Char"/>
    <w:basedOn w:val="DefaultParagraphFont"/>
    <w:link w:val="Heading3"/>
    <w:uiPriority w:val="9"/>
    <w:rsid w:val="00864C57"/>
    <w:rPr>
      <w:rFonts w:asciiTheme="majorHAnsi" w:eastAsiaTheme="majorEastAsia" w:hAnsiTheme="majorHAnsi" w:cstheme="majorBidi"/>
      <w:color w:val="1F3763" w:themeColor="accent1" w:themeShade="7F"/>
      <w:sz w:val="24"/>
      <w:szCs w:val="24"/>
    </w:rPr>
  </w:style>
  <w:style w:type="paragraph" w:customStyle="1" w:styleId="paragraph">
    <w:name w:val="paragraph"/>
    <w:basedOn w:val="Normal"/>
    <w:rsid w:val="00635654"/>
    <w:pPr>
      <w:spacing w:before="100" w:beforeAutospacing="1" w:after="100" w:afterAutospacing="1"/>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EC4871"/>
    <w:pPr>
      <w:spacing w:after="200"/>
    </w:pPr>
    <w:rPr>
      <w:rFonts w:asciiTheme="minorHAnsi" w:hAnsiTheme="minorHAnsi" w:cstheme="minorBidi"/>
      <w:i/>
      <w:iCs/>
      <w:color w:val="44546A" w:themeColor="text2"/>
      <w:sz w:val="18"/>
      <w:szCs w:val="18"/>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691328">
      <w:bodyDiv w:val="1"/>
      <w:marLeft w:val="0"/>
      <w:marRight w:val="0"/>
      <w:marTop w:val="0"/>
      <w:marBottom w:val="0"/>
      <w:divBdr>
        <w:top w:val="none" w:sz="0" w:space="0" w:color="auto"/>
        <w:left w:val="none" w:sz="0" w:space="0" w:color="auto"/>
        <w:bottom w:val="none" w:sz="0" w:space="0" w:color="auto"/>
        <w:right w:val="none" w:sz="0" w:space="0" w:color="auto"/>
      </w:divBdr>
      <w:divsChild>
        <w:div w:id="105078745">
          <w:marLeft w:val="0"/>
          <w:marRight w:val="0"/>
          <w:marTop w:val="0"/>
          <w:marBottom w:val="0"/>
          <w:divBdr>
            <w:top w:val="none" w:sz="0" w:space="0" w:color="auto"/>
            <w:left w:val="none" w:sz="0" w:space="0" w:color="auto"/>
            <w:bottom w:val="none" w:sz="0" w:space="0" w:color="auto"/>
            <w:right w:val="none" w:sz="0" w:space="0" w:color="auto"/>
          </w:divBdr>
        </w:div>
        <w:div w:id="152264844">
          <w:marLeft w:val="0"/>
          <w:marRight w:val="0"/>
          <w:marTop w:val="0"/>
          <w:marBottom w:val="0"/>
          <w:divBdr>
            <w:top w:val="none" w:sz="0" w:space="0" w:color="auto"/>
            <w:left w:val="none" w:sz="0" w:space="0" w:color="auto"/>
            <w:bottom w:val="none" w:sz="0" w:space="0" w:color="auto"/>
            <w:right w:val="none" w:sz="0" w:space="0" w:color="auto"/>
          </w:divBdr>
        </w:div>
        <w:div w:id="214195163">
          <w:marLeft w:val="0"/>
          <w:marRight w:val="0"/>
          <w:marTop w:val="0"/>
          <w:marBottom w:val="0"/>
          <w:divBdr>
            <w:top w:val="none" w:sz="0" w:space="0" w:color="auto"/>
            <w:left w:val="none" w:sz="0" w:space="0" w:color="auto"/>
            <w:bottom w:val="none" w:sz="0" w:space="0" w:color="auto"/>
            <w:right w:val="none" w:sz="0" w:space="0" w:color="auto"/>
          </w:divBdr>
        </w:div>
        <w:div w:id="349070840">
          <w:marLeft w:val="0"/>
          <w:marRight w:val="0"/>
          <w:marTop w:val="0"/>
          <w:marBottom w:val="0"/>
          <w:divBdr>
            <w:top w:val="none" w:sz="0" w:space="0" w:color="auto"/>
            <w:left w:val="none" w:sz="0" w:space="0" w:color="auto"/>
            <w:bottom w:val="none" w:sz="0" w:space="0" w:color="auto"/>
            <w:right w:val="none" w:sz="0" w:space="0" w:color="auto"/>
          </w:divBdr>
        </w:div>
        <w:div w:id="383145969">
          <w:marLeft w:val="0"/>
          <w:marRight w:val="0"/>
          <w:marTop w:val="0"/>
          <w:marBottom w:val="0"/>
          <w:divBdr>
            <w:top w:val="none" w:sz="0" w:space="0" w:color="auto"/>
            <w:left w:val="none" w:sz="0" w:space="0" w:color="auto"/>
            <w:bottom w:val="none" w:sz="0" w:space="0" w:color="auto"/>
            <w:right w:val="none" w:sz="0" w:space="0" w:color="auto"/>
          </w:divBdr>
        </w:div>
        <w:div w:id="968588482">
          <w:marLeft w:val="0"/>
          <w:marRight w:val="0"/>
          <w:marTop w:val="0"/>
          <w:marBottom w:val="0"/>
          <w:divBdr>
            <w:top w:val="none" w:sz="0" w:space="0" w:color="auto"/>
            <w:left w:val="none" w:sz="0" w:space="0" w:color="auto"/>
            <w:bottom w:val="none" w:sz="0" w:space="0" w:color="auto"/>
            <w:right w:val="none" w:sz="0" w:space="0" w:color="auto"/>
          </w:divBdr>
        </w:div>
        <w:div w:id="1140002250">
          <w:marLeft w:val="0"/>
          <w:marRight w:val="0"/>
          <w:marTop w:val="0"/>
          <w:marBottom w:val="0"/>
          <w:divBdr>
            <w:top w:val="none" w:sz="0" w:space="0" w:color="auto"/>
            <w:left w:val="none" w:sz="0" w:space="0" w:color="auto"/>
            <w:bottom w:val="none" w:sz="0" w:space="0" w:color="auto"/>
            <w:right w:val="none" w:sz="0" w:space="0" w:color="auto"/>
          </w:divBdr>
        </w:div>
        <w:div w:id="1398360840">
          <w:marLeft w:val="0"/>
          <w:marRight w:val="0"/>
          <w:marTop w:val="0"/>
          <w:marBottom w:val="0"/>
          <w:divBdr>
            <w:top w:val="none" w:sz="0" w:space="0" w:color="auto"/>
            <w:left w:val="none" w:sz="0" w:space="0" w:color="auto"/>
            <w:bottom w:val="none" w:sz="0" w:space="0" w:color="auto"/>
            <w:right w:val="none" w:sz="0" w:space="0" w:color="auto"/>
          </w:divBdr>
        </w:div>
        <w:div w:id="2114126722">
          <w:marLeft w:val="0"/>
          <w:marRight w:val="0"/>
          <w:marTop w:val="0"/>
          <w:marBottom w:val="0"/>
          <w:divBdr>
            <w:top w:val="none" w:sz="0" w:space="0" w:color="auto"/>
            <w:left w:val="none" w:sz="0" w:space="0" w:color="auto"/>
            <w:bottom w:val="none" w:sz="0" w:space="0" w:color="auto"/>
            <w:right w:val="none" w:sz="0" w:space="0" w:color="auto"/>
          </w:divBdr>
        </w:div>
      </w:divsChild>
    </w:div>
    <w:div w:id="467014256">
      <w:bodyDiv w:val="1"/>
      <w:marLeft w:val="0"/>
      <w:marRight w:val="0"/>
      <w:marTop w:val="0"/>
      <w:marBottom w:val="0"/>
      <w:divBdr>
        <w:top w:val="none" w:sz="0" w:space="0" w:color="auto"/>
        <w:left w:val="none" w:sz="0" w:space="0" w:color="auto"/>
        <w:bottom w:val="none" w:sz="0" w:space="0" w:color="auto"/>
        <w:right w:val="none" w:sz="0" w:space="0" w:color="auto"/>
      </w:divBdr>
    </w:div>
    <w:div w:id="629633132">
      <w:bodyDiv w:val="1"/>
      <w:marLeft w:val="0"/>
      <w:marRight w:val="0"/>
      <w:marTop w:val="0"/>
      <w:marBottom w:val="0"/>
      <w:divBdr>
        <w:top w:val="none" w:sz="0" w:space="0" w:color="auto"/>
        <w:left w:val="none" w:sz="0" w:space="0" w:color="auto"/>
        <w:bottom w:val="none" w:sz="0" w:space="0" w:color="auto"/>
        <w:right w:val="none" w:sz="0" w:space="0" w:color="auto"/>
      </w:divBdr>
    </w:div>
    <w:div w:id="647823549">
      <w:bodyDiv w:val="1"/>
      <w:marLeft w:val="0"/>
      <w:marRight w:val="0"/>
      <w:marTop w:val="0"/>
      <w:marBottom w:val="0"/>
      <w:divBdr>
        <w:top w:val="none" w:sz="0" w:space="0" w:color="auto"/>
        <w:left w:val="none" w:sz="0" w:space="0" w:color="auto"/>
        <w:bottom w:val="none" w:sz="0" w:space="0" w:color="auto"/>
        <w:right w:val="none" w:sz="0" w:space="0" w:color="auto"/>
      </w:divBdr>
    </w:div>
    <w:div w:id="793526607">
      <w:bodyDiv w:val="1"/>
      <w:marLeft w:val="0"/>
      <w:marRight w:val="0"/>
      <w:marTop w:val="0"/>
      <w:marBottom w:val="0"/>
      <w:divBdr>
        <w:top w:val="none" w:sz="0" w:space="0" w:color="auto"/>
        <w:left w:val="none" w:sz="0" w:space="0" w:color="auto"/>
        <w:bottom w:val="none" w:sz="0" w:space="0" w:color="auto"/>
        <w:right w:val="none" w:sz="0" w:space="0" w:color="auto"/>
      </w:divBdr>
    </w:div>
    <w:div w:id="859321671">
      <w:bodyDiv w:val="1"/>
      <w:marLeft w:val="0"/>
      <w:marRight w:val="0"/>
      <w:marTop w:val="0"/>
      <w:marBottom w:val="0"/>
      <w:divBdr>
        <w:top w:val="none" w:sz="0" w:space="0" w:color="auto"/>
        <w:left w:val="none" w:sz="0" w:space="0" w:color="auto"/>
        <w:bottom w:val="none" w:sz="0" w:space="0" w:color="auto"/>
        <w:right w:val="none" w:sz="0" w:space="0" w:color="auto"/>
      </w:divBdr>
    </w:div>
    <w:div w:id="883560733">
      <w:bodyDiv w:val="1"/>
      <w:marLeft w:val="0"/>
      <w:marRight w:val="0"/>
      <w:marTop w:val="0"/>
      <w:marBottom w:val="0"/>
      <w:divBdr>
        <w:top w:val="none" w:sz="0" w:space="0" w:color="auto"/>
        <w:left w:val="none" w:sz="0" w:space="0" w:color="auto"/>
        <w:bottom w:val="none" w:sz="0" w:space="0" w:color="auto"/>
        <w:right w:val="none" w:sz="0" w:space="0" w:color="auto"/>
      </w:divBdr>
      <w:divsChild>
        <w:div w:id="2784139">
          <w:marLeft w:val="0"/>
          <w:marRight w:val="0"/>
          <w:marTop w:val="0"/>
          <w:marBottom w:val="0"/>
          <w:divBdr>
            <w:top w:val="none" w:sz="0" w:space="0" w:color="auto"/>
            <w:left w:val="none" w:sz="0" w:space="0" w:color="auto"/>
            <w:bottom w:val="none" w:sz="0" w:space="0" w:color="auto"/>
            <w:right w:val="none" w:sz="0" w:space="0" w:color="auto"/>
          </w:divBdr>
        </w:div>
        <w:div w:id="13848963">
          <w:marLeft w:val="0"/>
          <w:marRight w:val="0"/>
          <w:marTop w:val="0"/>
          <w:marBottom w:val="0"/>
          <w:divBdr>
            <w:top w:val="none" w:sz="0" w:space="0" w:color="auto"/>
            <w:left w:val="none" w:sz="0" w:space="0" w:color="auto"/>
            <w:bottom w:val="none" w:sz="0" w:space="0" w:color="auto"/>
            <w:right w:val="none" w:sz="0" w:space="0" w:color="auto"/>
          </w:divBdr>
        </w:div>
        <w:div w:id="126556977">
          <w:marLeft w:val="0"/>
          <w:marRight w:val="0"/>
          <w:marTop w:val="0"/>
          <w:marBottom w:val="0"/>
          <w:divBdr>
            <w:top w:val="none" w:sz="0" w:space="0" w:color="auto"/>
            <w:left w:val="none" w:sz="0" w:space="0" w:color="auto"/>
            <w:bottom w:val="none" w:sz="0" w:space="0" w:color="auto"/>
            <w:right w:val="none" w:sz="0" w:space="0" w:color="auto"/>
          </w:divBdr>
        </w:div>
        <w:div w:id="149294912">
          <w:marLeft w:val="0"/>
          <w:marRight w:val="0"/>
          <w:marTop w:val="0"/>
          <w:marBottom w:val="0"/>
          <w:divBdr>
            <w:top w:val="none" w:sz="0" w:space="0" w:color="auto"/>
            <w:left w:val="none" w:sz="0" w:space="0" w:color="auto"/>
            <w:bottom w:val="none" w:sz="0" w:space="0" w:color="auto"/>
            <w:right w:val="none" w:sz="0" w:space="0" w:color="auto"/>
          </w:divBdr>
        </w:div>
        <w:div w:id="167991511">
          <w:marLeft w:val="0"/>
          <w:marRight w:val="0"/>
          <w:marTop w:val="0"/>
          <w:marBottom w:val="0"/>
          <w:divBdr>
            <w:top w:val="none" w:sz="0" w:space="0" w:color="auto"/>
            <w:left w:val="none" w:sz="0" w:space="0" w:color="auto"/>
            <w:bottom w:val="none" w:sz="0" w:space="0" w:color="auto"/>
            <w:right w:val="none" w:sz="0" w:space="0" w:color="auto"/>
          </w:divBdr>
        </w:div>
        <w:div w:id="177737701">
          <w:marLeft w:val="0"/>
          <w:marRight w:val="0"/>
          <w:marTop w:val="0"/>
          <w:marBottom w:val="0"/>
          <w:divBdr>
            <w:top w:val="none" w:sz="0" w:space="0" w:color="auto"/>
            <w:left w:val="none" w:sz="0" w:space="0" w:color="auto"/>
            <w:bottom w:val="none" w:sz="0" w:space="0" w:color="auto"/>
            <w:right w:val="none" w:sz="0" w:space="0" w:color="auto"/>
          </w:divBdr>
        </w:div>
        <w:div w:id="235482513">
          <w:marLeft w:val="0"/>
          <w:marRight w:val="0"/>
          <w:marTop w:val="0"/>
          <w:marBottom w:val="0"/>
          <w:divBdr>
            <w:top w:val="none" w:sz="0" w:space="0" w:color="auto"/>
            <w:left w:val="none" w:sz="0" w:space="0" w:color="auto"/>
            <w:bottom w:val="none" w:sz="0" w:space="0" w:color="auto"/>
            <w:right w:val="none" w:sz="0" w:space="0" w:color="auto"/>
          </w:divBdr>
        </w:div>
        <w:div w:id="299532151">
          <w:marLeft w:val="0"/>
          <w:marRight w:val="0"/>
          <w:marTop w:val="0"/>
          <w:marBottom w:val="0"/>
          <w:divBdr>
            <w:top w:val="none" w:sz="0" w:space="0" w:color="auto"/>
            <w:left w:val="none" w:sz="0" w:space="0" w:color="auto"/>
            <w:bottom w:val="none" w:sz="0" w:space="0" w:color="auto"/>
            <w:right w:val="none" w:sz="0" w:space="0" w:color="auto"/>
          </w:divBdr>
        </w:div>
        <w:div w:id="317653512">
          <w:marLeft w:val="0"/>
          <w:marRight w:val="0"/>
          <w:marTop w:val="0"/>
          <w:marBottom w:val="0"/>
          <w:divBdr>
            <w:top w:val="none" w:sz="0" w:space="0" w:color="auto"/>
            <w:left w:val="none" w:sz="0" w:space="0" w:color="auto"/>
            <w:bottom w:val="none" w:sz="0" w:space="0" w:color="auto"/>
            <w:right w:val="none" w:sz="0" w:space="0" w:color="auto"/>
          </w:divBdr>
        </w:div>
        <w:div w:id="482043365">
          <w:marLeft w:val="0"/>
          <w:marRight w:val="0"/>
          <w:marTop w:val="0"/>
          <w:marBottom w:val="0"/>
          <w:divBdr>
            <w:top w:val="none" w:sz="0" w:space="0" w:color="auto"/>
            <w:left w:val="none" w:sz="0" w:space="0" w:color="auto"/>
            <w:bottom w:val="none" w:sz="0" w:space="0" w:color="auto"/>
            <w:right w:val="none" w:sz="0" w:space="0" w:color="auto"/>
          </w:divBdr>
        </w:div>
        <w:div w:id="633365014">
          <w:marLeft w:val="0"/>
          <w:marRight w:val="0"/>
          <w:marTop w:val="0"/>
          <w:marBottom w:val="0"/>
          <w:divBdr>
            <w:top w:val="none" w:sz="0" w:space="0" w:color="auto"/>
            <w:left w:val="none" w:sz="0" w:space="0" w:color="auto"/>
            <w:bottom w:val="none" w:sz="0" w:space="0" w:color="auto"/>
            <w:right w:val="none" w:sz="0" w:space="0" w:color="auto"/>
          </w:divBdr>
        </w:div>
        <w:div w:id="671840827">
          <w:marLeft w:val="0"/>
          <w:marRight w:val="0"/>
          <w:marTop w:val="0"/>
          <w:marBottom w:val="0"/>
          <w:divBdr>
            <w:top w:val="none" w:sz="0" w:space="0" w:color="auto"/>
            <w:left w:val="none" w:sz="0" w:space="0" w:color="auto"/>
            <w:bottom w:val="none" w:sz="0" w:space="0" w:color="auto"/>
            <w:right w:val="none" w:sz="0" w:space="0" w:color="auto"/>
          </w:divBdr>
        </w:div>
        <w:div w:id="727581500">
          <w:marLeft w:val="0"/>
          <w:marRight w:val="0"/>
          <w:marTop w:val="0"/>
          <w:marBottom w:val="0"/>
          <w:divBdr>
            <w:top w:val="none" w:sz="0" w:space="0" w:color="auto"/>
            <w:left w:val="none" w:sz="0" w:space="0" w:color="auto"/>
            <w:bottom w:val="none" w:sz="0" w:space="0" w:color="auto"/>
            <w:right w:val="none" w:sz="0" w:space="0" w:color="auto"/>
          </w:divBdr>
        </w:div>
        <w:div w:id="814302926">
          <w:marLeft w:val="0"/>
          <w:marRight w:val="0"/>
          <w:marTop w:val="0"/>
          <w:marBottom w:val="0"/>
          <w:divBdr>
            <w:top w:val="none" w:sz="0" w:space="0" w:color="auto"/>
            <w:left w:val="none" w:sz="0" w:space="0" w:color="auto"/>
            <w:bottom w:val="none" w:sz="0" w:space="0" w:color="auto"/>
            <w:right w:val="none" w:sz="0" w:space="0" w:color="auto"/>
          </w:divBdr>
        </w:div>
        <w:div w:id="836188716">
          <w:marLeft w:val="0"/>
          <w:marRight w:val="0"/>
          <w:marTop w:val="0"/>
          <w:marBottom w:val="0"/>
          <w:divBdr>
            <w:top w:val="none" w:sz="0" w:space="0" w:color="auto"/>
            <w:left w:val="none" w:sz="0" w:space="0" w:color="auto"/>
            <w:bottom w:val="none" w:sz="0" w:space="0" w:color="auto"/>
            <w:right w:val="none" w:sz="0" w:space="0" w:color="auto"/>
          </w:divBdr>
        </w:div>
        <w:div w:id="840851841">
          <w:marLeft w:val="0"/>
          <w:marRight w:val="0"/>
          <w:marTop w:val="0"/>
          <w:marBottom w:val="0"/>
          <w:divBdr>
            <w:top w:val="none" w:sz="0" w:space="0" w:color="auto"/>
            <w:left w:val="none" w:sz="0" w:space="0" w:color="auto"/>
            <w:bottom w:val="none" w:sz="0" w:space="0" w:color="auto"/>
            <w:right w:val="none" w:sz="0" w:space="0" w:color="auto"/>
          </w:divBdr>
        </w:div>
        <w:div w:id="841362438">
          <w:marLeft w:val="0"/>
          <w:marRight w:val="0"/>
          <w:marTop w:val="0"/>
          <w:marBottom w:val="0"/>
          <w:divBdr>
            <w:top w:val="none" w:sz="0" w:space="0" w:color="auto"/>
            <w:left w:val="none" w:sz="0" w:space="0" w:color="auto"/>
            <w:bottom w:val="none" w:sz="0" w:space="0" w:color="auto"/>
            <w:right w:val="none" w:sz="0" w:space="0" w:color="auto"/>
          </w:divBdr>
        </w:div>
        <w:div w:id="990059762">
          <w:marLeft w:val="0"/>
          <w:marRight w:val="0"/>
          <w:marTop w:val="0"/>
          <w:marBottom w:val="0"/>
          <w:divBdr>
            <w:top w:val="none" w:sz="0" w:space="0" w:color="auto"/>
            <w:left w:val="none" w:sz="0" w:space="0" w:color="auto"/>
            <w:bottom w:val="none" w:sz="0" w:space="0" w:color="auto"/>
            <w:right w:val="none" w:sz="0" w:space="0" w:color="auto"/>
          </w:divBdr>
        </w:div>
        <w:div w:id="1114904240">
          <w:marLeft w:val="0"/>
          <w:marRight w:val="0"/>
          <w:marTop w:val="0"/>
          <w:marBottom w:val="0"/>
          <w:divBdr>
            <w:top w:val="none" w:sz="0" w:space="0" w:color="auto"/>
            <w:left w:val="none" w:sz="0" w:space="0" w:color="auto"/>
            <w:bottom w:val="none" w:sz="0" w:space="0" w:color="auto"/>
            <w:right w:val="none" w:sz="0" w:space="0" w:color="auto"/>
          </w:divBdr>
        </w:div>
        <w:div w:id="1162308465">
          <w:marLeft w:val="0"/>
          <w:marRight w:val="0"/>
          <w:marTop w:val="0"/>
          <w:marBottom w:val="0"/>
          <w:divBdr>
            <w:top w:val="none" w:sz="0" w:space="0" w:color="auto"/>
            <w:left w:val="none" w:sz="0" w:space="0" w:color="auto"/>
            <w:bottom w:val="none" w:sz="0" w:space="0" w:color="auto"/>
            <w:right w:val="none" w:sz="0" w:space="0" w:color="auto"/>
          </w:divBdr>
        </w:div>
        <w:div w:id="1195843626">
          <w:marLeft w:val="0"/>
          <w:marRight w:val="0"/>
          <w:marTop w:val="0"/>
          <w:marBottom w:val="0"/>
          <w:divBdr>
            <w:top w:val="none" w:sz="0" w:space="0" w:color="auto"/>
            <w:left w:val="none" w:sz="0" w:space="0" w:color="auto"/>
            <w:bottom w:val="none" w:sz="0" w:space="0" w:color="auto"/>
            <w:right w:val="none" w:sz="0" w:space="0" w:color="auto"/>
          </w:divBdr>
        </w:div>
        <w:div w:id="1213005834">
          <w:marLeft w:val="0"/>
          <w:marRight w:val="0"/>
          <w:marTop w:val="0"/>
          <w:marBottom w:val="0"/>
          <w:divBdr>
            <w:top w:val="none" w:sz="0" w:space="0" w:color="auto"/>
            <w:left w:val="none" w:sz="0" w:space="0" w:color="auto"/>
            <w:bottom w:val="none" w:sz="0" w:space="0" w:color="auto"/>
            <w:right w:val="none" w:sz="0" w:space="0" w:color="auto"/>
          </w:divBdr>
        </w:div>
        <w:div w:id="1221361182">
          <w:marLeft w:val="0"/>
          <w:marRight w:val="0"/>
          <w:marTop w:val="0"/>
          <w:marBottom w:val="0"/>
          <w:divBdr>
            <w:top w:val="none" w:sz="0" w:space="0" w:color="auto"/>
            <w:left w:val="none" w:sz="0" w:space="0" w:color="auto"/>
            <w:bottom w:val="none" w:sz="0" w:space="0" w:color="auto"/>
            <w:right w:val="none" w:sz="0" w:space="0" w:color="auto"/>
          </w:divBdr>
        </w:div>
        <w:div w:id="1224636153">
          <w:marLeft w:val="0"/>
          <w:marRight w:val="0"/>
          <w:marTop w:val="0"/>
          <w:marBottom w:val="0"/>
          <w:divBdr>
            <w:top w:val="none" w:sz="0" w:space="0" w:color="auto"/>
            <w:left w:val="none" w:sz="0" w:space="0" w:color="auto"/>
            <w:bottom w:val="none" w:sz="0" w:space="0" w:color="auto"/>
            <w:right w:val="none" w:sz="0" w:space="0" w:color="auto"/>
          </w:divBdr>
        </w:div>
        <w:div w:id="1357344269">
          <w:marLeft w:val="0"/>
          <w:marRight w:val="0"/>
          <w:marTop w:val="0"/>
          <w:marBottom w:val="0"/>
          <w:divBdr>
            <w:top w:val="none" w:sz="0" w:space="0" w:color="auto"/>
            <w:left w:val="none" w:sz="0" w:space="0" w:color="auto"/>
            <w:bottom w:val="none" w:sz="0" w:space="0" w:color="auto"/>
            <w:right w:val="none" w:sz="0" w:space="0" w:color="auto"/>
          </w:divBdr>
        </w:div>
        <w:div w:id="1367027344">
          <w:marLeft w:val="0"/>
          <w:marRight w:val="0"/>
          <w:marTop w:val="0"/>
          <w:marBottom w:val="0"/>
          <w:divBdr>
            <w:top w:val="none" w:sz="0" w:space="0" w:color="auto"/>
            <w:left w:val="none" w:sz="0" w:space="0" w:color="auto"/>
            <w:bottom w:val="none" w:sz="0" w:space="0" w:color="auto"/>
            <w:right w:val="none" w:sz="0" w:space="0" w:color="auto"/>
          </w:divBdr>
        </w:div>
        <w:div w:id="1405835292">
          <w:marLeft w:val="0"/>
          <w:marRight w:val="0"/>
          <w:marTop w:val="0"/>
          <w:marBottom w:val="0"/>
          <w:divBdr>
            <w:top w:val="none" w:sz="0" w:space="0" w:color="auto"/>
            <w:left w:val="none" w:sz="0" w:space="0" w:color="auto"/>
            <w:bottom w:val="none" w:sz="0" w:space="0" w:color="auto"/>
            <w:right w:val="none" w:sz="0" w:space="0" w:color="auto"/>
          </w:divBdr>
        </w:div>
        <w:div w:id="1466318473">
          <w:marLeft w:val="0"/>
          <w:marRight w:val="0"/>
          <w:marTop w:val="0"/>
          <w:marBottom w:val="0"/>
          <w:divBdr>
            <w:top w:val="none" w:sz="0" w:space="0" w:color="auto"/>
            <w:left w:val="none" w:sz="0" w:space="0" w:color="auto"/>
            <w:bottom w:val="none" w:sz="0" w:space="0" w:color="auto"/>
            <w:right w:val="none" w:sz="0" w:space="0" w:color="auto"/>
          </w:divBdr>
        </w:div>
        <w:div w:id="1538814711">
          <w:marLeft w:val="0"/>
          <w:marRight w:val="0"/>
          <w:marTop w:val="0"/>
          <w:marBottom w:val="0"/>
          <w:divBdr>
            <w:top w:val="none" w:sz="0" w:space="0" w:color="auto"/>
            <w:left w:val="none" w:sz="0" w:space="0" w:color="auto"/>
            <w:bottom w:val="none" w:sz="0" w:space="0" w:color="auto"/>
            <w:right w:val="none" w:sz="0" w:space="0" w:color="auto"/>
          </w:divBdr>
        </w:div>
        <w:div w:id="1554661764">
          <w:marLeft w:val="0"/>
          <w:marRight w:val="0"/>
          <w:marTop w:val="0"/>
          <w:marBottom w:val="0"/>
          <w:divBdr>
            <w:top w:val="none" w:sz="0" w:space="0" w:color="auto"/>
            <w:left w:val="none" w:sz="0" w:space="0" w:color="auto"/>
            <w:bottom w:val="none" w:sz="0" w:space="0" w:color="auto"/>
            <w:right w:val="none" w:sz="0" w:space="0" w:color="auto"/>
          </w:divBdr>
        </w:div>
        <w:div w:id="1592160725">
          <w:marLeft w:val="0"/>
          <w:marRight w:val="0"/>
          <w:marTop w:val="0"/>
          <w:marBottom w:val="0"/>
          <w:divBdr>
            <w:top w:val="none" w:sz="0" w:space="0" w:color="auto"/>
            <w:left w:val="none" w:sz="0" w:space="0" w:color="auto"/>
            <w:bottom w:val="none" w:sz="0" w:space="0" w:color="auto"/>
            <w:right w:val="none" w:sz="0" w:space="0" w:color="auto"/>
          </w:divBdr>
        </w:div>
        <w:div w:id="1597249069">
          <w:marLeft w:val="0"/>
          <w:marRight w:val="0"/>
          <w:marTop w:val="0"/>
          <w:marBottom w:val="0"/>
          <w:divBdr>
            <w:top w:val="none" w:sz="0" w:space="0" w:color="auto"/>
            <w:left w:val="none" w:sz="0" w:space="0" w:color="auto"/>
            <w:bottom w:val="none" w:sz="0" w:space="0" w:color="auto"/>
            <w:right w:val="none" w:sz="0" w:space="0" w:color="auto"/>
          </w:divBdr>
        </w:div>
        <w:div w:id="1609578078">
          <w:marLeft w:val="0"/>
          <w:marRight w:val="0"/>
          <w:marTop w:val="0"/>
          <w:marBottom w:val="0"/>
          <w:divBdr>
            <w:top w:val="none" w:sz="0" w:space="0" w:color="auto"/>
            <w:left w:val="none" w:sz="0" w:space="0" w:color="auto"/>
            <w:bottom w:val="none" w:sz="0" w:space="0" w:color="auto"/>
            <w:right w:val="none" w:sz="0" w:space="0" w:color="auto"/>
          </w:divBdr>
        </w:div>
        <w:div w:id="1682276023">
          <w:marLeft w:val="0"/>
          <w:marRight w:val="0"/>
          <w:marTop w:val="0"/>
          <w:marBottom w:val="0"/>
          <w:divBdr>
            <w:top w:val="none" w:sz="0" w:space="0" w:color="auto"/>
            <w:left w:val="none" w:sz="0" w:space="0" w:color="auto"/>
            <w:bottom w:val="none" w:sz="0" w:space="0" w:color="auto"/>
            <w:right w:val="none" w:sz="0" w:space="0" w:color="auto"/>
          </w:divBdr>
        </w:div>
        <w:div w:id="1739328263">
          <w:marLeft w:val="0"/>
          <w:marRight w:val="0"/>
          <w:marTop w:val="0"/>
          <w:marBottom w:val="0"/>
          <w:divBdr>
            <w:top w:val="none" w:sz="0" w:space="0" w:color="auto"/>
            <w:left w:val="none" w:sz="0" w:space="0" w:color="auto"/>
            <w:bottom w:val="none" w:sz="0" w:space="0" w:color="auto"/>
            <w:right w:val="none" w:sz="0" w:space="0" w:color="auto"/>
          </w:divBdr>
        </w:div>
        <w:div w:id="1820614800">
          <w:marLeft w:val="0"/>
          <w:marRight w:val="0"/>
          <w:marTop w:val="0"/>
          <w:marBottom w:val="0"/>
          <w:divBdr>
            <w:top w:val="none" w:sz="0" w:space="0" w:color="auto"/>
            <w:left w:val="none" w:sz="0" w:space="0" w:color="auto"/>
            <w:bottom w:val="none" w:sz="0" w:space="0" w:color="auto"/>
            <w:right w:val="none" w:sz="0" w:space="0" w:color="auto"/>
          </w:divBdr>
        </w:div>
        <w:div w:id="1879507739">
          <w:marLeft w:val="0"/>
          <w:marRight w:val="0"/>
          <w:marTop w:val="0"/>
          <w:marBottom w:val="0"/>
          <w:divBdr>
            <w:top w:val="none" w:sz="0" w:space="0" w:color="auto"/>
            <w:left w:val="none" w:sz="0" w:space="0" w:color="auto"/>
            <w:bottom w:val="none" w:sz="0" w:space="0" w:color="auto"/>
            <w:right w:val="none" w:sz="0" w:space="0" w:color="auto"/>
          </w:divBdr>
        </w:div>
        <w:div w:id="1915580484">
          <w:marLeft w:val="0"/>
          <w:marRight w:val="0"/>
          <w:marTop w:val="0"/>
          <w:marBottom w:val="0"/>
          <w:divBdr>
            <w:top w:val="none" w:sz="0" w:space="0" w:color="auto"/>
            <w:left w:val="none" w:sz="0" w:space="0" w:color="auto"/>
            <w:bottom w:val="none" w:sz="0" w:space="0" w:color="auto"/>
            <w:right w:val="none" w:sz="0" w:space="0" w:color="auto"/>
          </w:divBdr>
        </w:div>
        <w:div w:id="1916622955">
          <w:marLeft w:val="0"/>
          <w:marRight w:val="0"/>
          <w:marTop w:val="0"/>
          <w:marBottom w:val="0"/>
          <w:divBdr>
            <w:top w:val="none" w:sz="0" w:space="0" w:color="auto"/>
            <w:left w:val="none" w:sz="0" w:space="0" w:color="auto"/>
            <w:bottom w:val="none" w:sz="0" w:space="0" w:color="auto"/>
            <w:right w:val="none" w:sz="0" w:space="0" w:color="auto"/>
          </w:divBdr>
        </w:div>
        <w:div w:id="1969163170">
          <w:marLeft w:val="0"/>
          <w:marRight w:val="0"/>
          <w:marTop w:val="0"/>
          <w:marBottom w:val="0"/>
          <w:divBdr>
            <w:top w:val="none" w:sz="0" w:space="0" w:color="auto"/>
            <w:left w:val="none" w:sz="0" w:space="0" w:color="auto"/>
            <w:bottom w:val="none" w:sz="0" w:space="0" w:color="auto"/>
            <w:right w:val="none" w:sz="0" w:space="0" w:color="auto"/>
          </w:divBdr>
        </w:div>
        <w:div w:id="2092040719">
          <w:marLeft w:val="0"/>
          <w:marRight w:val="0"/>
          <w:marTop w:val="0"/>
          <w:marBottom w:val="0"/>
          <w:divBdr>
            <w:top w:val="none" w:sz="0" w:space="0" w:color="auto"/>
            <w:left w:val="none" w:sz="0" w:space="0" w:color="auto"/>
            <w:bottom w:val="none" w:sz="0" w:space="0" w:color="auto"/>
            <w:right w:val="none" w:sz="0" w:space="0" w:color="auto"/>
          </w:divBdr>
        </w:div>
        <w:div w:id="2104566164">
          <w:marLeft w:val="0"/>
          <w:marRight w:val="0"/>
          <w:marTop w:val="0"/>
          <w:marBottom w:val="0"/>
          <w:divBdr>
            <w:top w:val="none" w:sz="0" w:space="0" w:color="auto"/>
            <w:left w:val="none" w:sz="0" w:space="0" w:color="auto"/>
            <w:bottom w:val="none" w:sz="0" w:space="0" w:color="auto"/>
            <w:right w:val="none" w:sz="0" w:space="0" w:color="auto"/>
          </w:divBdr>
        </w:div>
        <w:div w:id="2110157370">
          <w:marLeft w:val="0"/>
          <w:marRight w:val="0"/>
          <w:marTop w:val="0"/>
          <w:marBottom w:val="0"/>
          <w:divBdr>
            <w:top w:val="none" w:sz="0" w:space="0" w:color="auto"/>
            <w:left w:val="none" w:sz="0" w:space="0" w:color="auto"/>
            <w:bottom w:val="none" w:sz="0" w:space="0" w:color="auto"/>
            <w:right w:val="none" w:sz="0" w:space="0" w:color="auto"/>
          </w:divBdr>
        </w:div>
        <w:div w:id="2129005746">
          <w:marLeft w:val="0"/>
          <w:marRight w:val="0"/>
          <w:marTop w:val="0"/>
          <w:marBottom w:val="0"/>
          <w:divBdr>
            <w:top w:val="none" w:sz="0" w:space="0" w:color="auto"/>
            <w:left w:val="none" w:sz="0" w:space="0" w:color="auto"/>
            <w:bottom w:val="none" w:sz="0" w:space="0" w:color="auto"/>
            <w:right w:val="none" w:sz="0" w:space="0" w:color="auto"/>
          </w:divBdr>
        </w:div>
        <w:div w:id="2147354919">
          <w:marLeft w:val="0"/>
          <w:marRight w:val="0"/>
          <w:marTop w:val="0"/>
          <w:marBottom w:val="0"/>
          <w:divBdr>
            <w:top w:val="none" w:sz="0" w:space="0" w:color="auto"/>
            <w:left w:val="none" w:sz="0" w:space="0" w:color="auto"/>
            <w:bottom w:val="none" w:sz="0" w:space="0" w:color="auto"/>
            <w:right w:val="none" w:sz="0" w:space="0" w:color="auto"/>
          </w:divBdr>
        </w:div>
      </w:divsChild>
    </w:div>
    <w:div w:id="890992779">
      <w:bodyDiv w:val="1"/>
      <w:marLeft w:val="0"/>
      <w:marRight w:val="0"/>
      <w:marTop w:val="0"/>
      <w:marBottom w:val="0"/>
      <w:divBdr>
        <w:top w:val="none" w:sz="0" w:space="0" w:color="auto"/>
        <w:left w:val="none" w:sz="0" w:space="0" w:color="auto"/>
        <w:bottom w:val="none" w:sz="0" w:space="0" w:color="auto"/>
        <w:right w:val="none" w:sz="0" w:space="0" w:color="auto"/>
      </w:divBdr>
      <w:divsChild>
        <w:div w:id="1762487909">
          <w:marLeft w:val="0"/>
          <w:marRight w:val="0"/>
          <w:marTop w:val="450"/>
          <w:marBottom w:val="0"/>
          <w:divBdr>
            <w:top w:val="single" w:sz="6" w:space="0" w:color="000000"/>
            <w:left w:val="single" w:sz="6" w:space="0" w:color="000000"/>
            <w:bottom w:val="single" w:sz="6" w:space="0" w:color="000000"/>
            <w:right w:val="single" w:sz="6" w:space="0" w:color="000000"/>
          </w:divBdr>
          <w:divsChild>
            <w:div w:id="950168239">
              <w:marLeft w:val="0"/>
              <w:marRight w:val="0"/>
              <w:marTop w:val="0"/>
              <w:marBottom w:val="0"/>
              <w:divBdr>
                <w:top w:val="none" w:sz="0" w:space="0" w:color="auto"/>
                <w:left w:val="none" w:sz="0" w:space="0" w:color="auto"/>
                <w:bottom w:val="none" w:sz="0" w:space="0" w:color="auto"/>
                <w:right w:val="none" w:sz="0" w:space="0" w:color="auto"/>
              </w:divBdr>
              <w:divsChild>
                <w:div w:id="1441686676">
                  <w:marLeft w:val="0"/>
                  <w:marRight w:val="0"/>
                  <w:marTop w:val="0"/>
                  <w:marBottom w:val="0"/>
                  <w:divBdr>
                    <w:top w:val="none" w:sz="0" w:space="0" w:color="auto"/>
                    <w:left w:val="none" w:sz="0" w:space="0" w:color="auto"/>
                    <w:bottom w:val="none" w:sz="0" w:space="0" w:color="auto"/>
                    <w:right w:val="none" w:sz="0" w:space="0" w:color="auto"/>
                  </w:divBdr>
                  <w:divsChild>
                    <w:div w:id="1053701343">
                      <w:marLeft w:val="0"/>
                      <w:marRight w:val="0"/>
                      <w:marTop w:val="300"/>
                      <w:marBottom w:val="0"/>
                      <w:divBdr>
                        <w:top w:val="single" w:sz="2" w:space="0" w:color="000000"/>
                        <w:left w:val="single" w:sz="2" w:space="8" w:color="000000"/>
                        <w:bottom w:val="single" w:sz="2" w:space="0" w:color="000000"/>
                        <w:right w:val="single" w:sz="2" w:space="8" w:color="000000"/>
                      </w:divBdr>
                      <w:divsChild>
                        <w:div w:id="673070506">
                          <w:marLeft w:val="0"/>
                          <w:marRight w:val="0"/>
                          <w:marTop w:val="0"/>
                          <w:marBottom w:val="0"/>
                          <w:divBdr>
                            <w:top w:val="none" w:sz="0" w:space="0" w:color="auto"/>
                            <w:left w:val="none" w:sz="0" w:space="0" w:color="auto"/>
                            <w:bottom w:val="none" w:sz="0" w:space="0" w:color="auto"/>
                            <w:right w:val="none" w:sz="0" w:space="0" w:color="auto"/>
                          </w:divBdr>
                          <w:divsChild>
                            <w:div w:id="162286418">
                              <w:marLeft w:val="0"/>
                              <w:marRight w:val="0"/>
                              <w:marTop w:val="0"/>
                              <w:marBottom w:val="0"/>
                              <w:divBdr>
                                <w:top w:val="none" w:sz="0" w:space="0" w:color="auto"/>
                                <w:left w:val="none" w:sz="0" w:space="0" w:color="auto"/>
                                <w:bottom w:val="none" w:sz="0" w:space="0" w:color="auto"/>
                                <w:right w:val="none" w:sz="0" w:space="0" w:color="auto"/>
                              </w:divBdr>
                              <w:divsChild>
                                <w:div w:id="2111469984">
                                  <w:marLeft w:val="0"/>
                                  <w:marRight w:val="0"/>
                                  <w:marTop w:val="0"/>
                                  <w:marBottom w:val="0"/>
                                  <w:divBdr>
                                    <w:top w:val="none" w:sz="0" w:space="0" w:color="auto"/>
                                    <w:left w:val="none" w:sz="0" w:space="0" w:color="auto"/>
                                    <w:bottom w:val="none" w:sz="0" w:space="0" w:color="auto"/>
                                    <w:right w:val="none" w:sz="0" w:space="0" w:color="auto"/>
                                  </w:divBdr>
                                  <w:divsChild>
                                    <w:div w:id="60950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5747849">
      <w:bodyDiv w:val="1"/>
      <w:marLeft w:val="0"/>
      <w:marRight w:val="0"/>
      <w:marTop w:val="0"/>
      <w:marBottom w:val="0"/>
      <w:divBdr>
        <w:top w:val="none" w:sz="0" w:space="0" w:color="auto"/>
        <w:left w:val="none" w:sz="0" w:space="0" w:color="auto"/>
        <w:bottom w:val="none" w:sz="0" w:space="0" w:color="auto"/>
        <w:right w:val="none" w:sz="0" w:space="0" w:color="auto"/>
      </w:divBdr>
    </w:div>
    <w:div w:id="946234802">
      <w:bodyDiv w:val="1"/>
      <w:marLeft w:val="0"/>
      <w:marRight w:val="0"/>
      <w:marTop w:val="0"/>
      <w:marBottom w:val="0"/>
      <w:divBdr>
        <w:top w:val="none" w:sz="0" w:space="0" w:color="auto"/>
        <w:left w:val="none" w:sz="0" w:space="0" w:color="auto"/>
        <w:bottom w:val="none" w:sz="0" w:space="0" w:color="auto"/>
        <w:right w:val="none" w:sz="0" w:space="0" w:color="auto"/>
      </w:divBdr>
      <w:divsChild>
        <w:div w:id="50422852">
          <w:marLeft w:val="0"/>
          <w:marRight w:val="0"/>
          <w:marTop w:val="0"/>
          <w:marBottom w:val="0"/>
          <w:divBdr>
            <w:top w:val="none" w:sz="0" w:space="0" w:color="auto"/>
            <w:left w:val="none" w:sz="0" w:space="0" w:color="auto"/>
            <w:bottom w:val="none" w:sz="0" w:space="0" w:color="auto"/>
            <w:right w:val="none" w:sz="0" w:space="0" w:color="auto"/>
          </w:divBdr>
        </w:div>
        <w:div w:id="86463664">
          <w:marLeft w:val="0"/>
          <w:marRight w:val="0"/>
          <w:marTop w:val="0"/>
          <w:marBottom w:val="0"/>
          <w:divBdr>
            <w:top w:val="none" w:sz="0" w:space="0" w:color="auto"/>
            <w:left w:val="none" w:sz="0" w:space="0" w:color="auto"/>
            <w:bottom w:val="none" w:sz="0" w:space="0" w:color="auto"/>
            <w:right w:val="none" w:sz="0" w:space="0" w:color="auto"/>
          </w:divBdr>
        </w:div>
        <w:div w:id="99372978">
          <w:marLeft w:val="0"/>
          <w:marRight w:val="0"/>
          <w:marTop w:val="0"/>
          <w:marBottom w:val="0"/>
          <w:divBdr>
            <w:top w:val="none" w:sz="0" w:space="0" w:color="auto"/>
            <w:left w:val="none" w:sz="0" w:space="0" w:color="auto"/>
            <w:bottom w:val="none" w:sz="0" w:space="0" w:color="auto"/>
            <w:right w:val="none" w:sz="0" w:space="0" w:color="auto"/>
          </w:divBdr>
        </w:div>
        <w:div w:id="264963273">
          <w:marLeft w:val="0"/>
          <w:marRight w:val="0"/>
          <w:marTop w:val="0"/>
          <w:marBottom w:val="0"/>
          <w:divBdr>
            <w:top w:val="none" w:sz="0" w:space="0" w:color="auto"/>
            <w:left w:val="none" w:sz="0" w:space="0" w:color="auto"/>
            <w:bottom w:val="none" w:sz="0" w:space="0" w:color="auto"/>
            <w:right w:val="none" w:sz="0" w:space="0" w:color="auto"/>
          </w:divBdr>
        </w:div>
        <w:div w:id="390815718">
          <w:marLeft w:val="0"/>
          <w:marRight w:val="0"/>
          <w:marTop w:val="0"/>
          <w:marBottom w:val="0"/>
          <w:divBdr>
            <w:top w:val="none" w:sz="0" w:space="0" w:color="auto"/>
            <w:left w:val="none" w:sz="0" w:space="0" w:color="auto"/>
            <w:bottom w:val="none" w:sz="0" w:space="0" w:color="auto"/>
            <w:right w:val="none" w:sz="0" w:space="0" w:color="auto"/>
          </w:divBdr>
        </w:div>
        <w:div w:id="529755913">
          <w:marLeft w:val="0"/>
          <w:marRight w:val="0"/>
          <w:marTop w:val="0"/>
          <w:marBottom w:val="0"/>
          <w:divBdr>
            <w:top w:val="none" w:sz="0" w:space="0" w:color="auto"/>
            <w:left w:val="none" w:sz="0" w:space="0" w:color="auto"/>
            <w:bottom w:val="none" w:sz="0" w:space="0" w:color="auto"/>
            <w:right w:val="none" w:sz="0" w:space="0" w:color="auto"/>
          </w:divBdr>
        </w:div>
        <w:div w:id="1045907548">
          <w:marLeft w:val="0"/>
          <w:marRight w:val="0"/>
          <w:marTop w:val="0"/>
          <w:marBottom w:val="0"/>
          <w:divBdr>
            <w:top w:val="none" w:sz="0" w:space="0" w:color="auto"/>
            <w:left w:val="none" w:sz="0" w:space="0" w:color="auto"/>
            <w:bottom w:val="none" w:sz="0" w:space="0" w:color="auto"/>
            <w:right w:val="none" w:sz="0" w:space="0" w:color="auto"/>
          </w:divBdr>
        </w:div>
        <w:div w:id="1106972220">
          <w:marLeft w:val="0"/>
          <w:marRight w:val="0"/>
          <w:marTop w:val="0"/>
          <w:marBottom w:val="0"/>
          <w:divBdr>
            <w:top w:val="none" w:sz="0" w:space="0" w:color="auto"/>
            <w:left w:val="none" w:sz="0" w:space="0" w:color="auto"/>
            <w:bottom w:val="none" w:sz="0" w:space="0" w:color="auto"/>
            <w:right w:val="none" w:sz="0" w:space="0" w:color="auto"/>
          </w:divBdr>
        </w:div>
        <w:div w:id="1561207861">
          <w:marLeft w:val="0"/>
          <w:marRight w:val="0"/>
          <w:marTop w:val="0"/>
          <w:marBottom w:val="0"/>
          <w:divBdr>
            <w:top w:val="none" w:sz="0" w:space="0" w:color="auto"/>
            <w:left w:val="none" w:sz="0" w:space="0" w:color="auto"/>
            <w:bottom w:val="none" w:sz="0" w:space="0" w:color="auto"/>
            <w:right w:val="none" w:sz="0" w:space="0" w:color="auto"/>
          </w:divBdr>
        </w:div>
        <w:div w:id="2059862708">
          <w:marLeft w:val="0"/>
          <w:marRight w:val="0"/>
          <w:marTop w:val="0"/>
          <w:marBottom w:val="0"/>
          <w:divBdr>
            <w:top w:val="none" w:sz="0" w:space="0" w:color="auto"/>
            <w:left w:val="none" w:sz="0" w:space="0" w:color="auto"/>
            <w:bottom w:val="none" w:sz="0" w:space="0" w:color="auto"/>
            <w:right w:val="none" w:sz="0" w:space="0" w:color="auto"/>
          </w:divBdr>
        </w:div>
      </w:divsChild>
    </w:div>
    <w:div w:id="1078551027">
      <w:bodyDiv w:val="1"/>
      <w:marLeft w:val="0"/>
      <w:marRight w:val="0"/>
      <w:marTop w:val="0"/>
      <w:marBottom w:val="0"/>
      <w:divBdr>
        <w:top w:val="none" w:sz="0" w:space="0" w:color="auto"/>
        <w:left w:val="none" w:sz="0" w:space="0" w:color="auto"/>
        <w:bottom w:val="none" w:sz="0" w:space="0" w:color="auto"/>
        <w:right w:val="none" w:sz="0" w:space="0" w:color="auto"/>
      </w:divBdr>
    </w:div>
    <w:div w:id="1099595672">
      <w:bodyDiv w:val="1"/>
      <w:marLeft w:val="0"/>
      <w:marRight w:val="0"/>
      <w:marTop w:val="0"/>
      <w:marBottom w:val="0"/>
      <w:divBdr>
        <w:top w:val="none" w:sz="0" w:space="0" w:color="auto"/>
        <w:left w:val="none" w:sz="0" w:space="0" w:color="auto"/>
        <w:bottom w:val="none" w:sz="0" w:space="0" w:color="auto"/>
        <w:right w:val="none" w:sz="0" w:space="0" w:color="auto"/>
      </w:divBdr>
    </w:div>
    <w:div w:id="1103765076">
      <w:bodyDiv w:val="1"/>
      <w:marLeft w:val="0"/>
      <w:marRight w:val="0"/>
      <w:marTop w:val="0"/>
      <w:marBottom w:val="0"/>
      <w:divBdr>
        <w:top w:val="none" w:sz="0" w:space="0" w:color="auto"/>
        <w:left w:val="none" w:sz="0" w:space="0" w:color="auto"/>
        <w:bottom w:val="none" w:sz="0" w:space="0" w:color="auto"/>
        <w:right w:val="none" w:sz="0" w:space="0" w:color="auto"/>
      </w:divBdr>
    </w:div>
    <w:div w:id="1159345286">
      <w:bodyDiv w:val="1"/>
      <w:marLeft w:val="0"/>
      <w:marRight w:val="0"/>
      <w:marTop w:val="0"/>
      <w:marBottom w:val="0"/>
      <w:divBdr>
        <w:top w:val="none" w:sz="0" w:space="0" w:color="auto"/>
        <w:left w:val="none" w:sz="0" w:space="0" w:color="auto"/>
        <w:bottom w:val="none" w:sz="0" w:space="0" w:color="auto"/>
        <w:right w:val="none" w:sz="0" w:space="0" w:color="auto"/>
      </w:divBdr>
    </w:div>
    <w:div w:id="1305089054">
      <w:bodyDiv w:val="1"/>
      <w:marLeft w:val="0"/>
      <w:marRight w:val="0"/>
      <w:marTop w:val="0"/>
      <w:marBottom w:val="0"/>
      <w:divBdr>
        <w:top w:val="none" w:sz="0" w:space="0" w:color="auto"/>
        <w:left w:val="none" w:sz="0" w:space="0" w:color="auto"/>
        <w:bottom w:val="none" w:sz="0" w:space="0" w:color="auto"/>
        <w:right w:val="none" w:sz="0" w:space="0" w:color="auto"/>
      </w:divBdr>
    </w:div>
    <w:div w:id="1493257129">
      <w:bodyDiv w:val="1"/>
      <w:marLeft w:val="0"/>
      <w:marRight w:val="0"/>
      <w:marTop w:val="0"/>
      <w:marBottom w:val="0"/>
      <w:divBdr>
        <w:top w:val="none" w:sz="0" w:space="0" w:color="auto"/>
        <w:left w:val="none" w:sz="0" w:space="0" w:color="auto"/>
        <w:bottom w:val="none" w:sz="0" w:space="0" w:color="auto"/>
        <w:right w:val="none" w:sz="0" w:space="0" w:color="auto"/>
      </w:divBdr>
    </w:div>
    <w:div w:id="1556815250">
      <w:bodyDiv w:val="1"/>
      <w:marLeft w:val="0"/>
      <w:marRight w:val="0"/>
      <w:marTop w:val="0"/>
      <w:marBottom w:val="0"/>
      <w:divBdr>
        <w:top w:val="none" w:sz="0" w:space="0" w:color="auto"/>
        <w:left w:val="none" w:sz="0" w:space="0" w:color="auto"/>
        <w:bottom w:val="none" w:sz="0" w:space="0" w:color="auto"/>
        <w:right w:val="none" w:sz="0" w:space="0" w:color="auto"/>
      </w:divBdr>
    </w:div>
    <w:div w:id="1557859323">
      <w:bodyDiv w:val="1"/>
      <w:marLeft w:val="0"/>
      <w:marRight w:val="0"/>
      <w:marTop w:val="0"/>
      <w:marBottom w:val="0"/>
      <w:divBdr>
        <w:top w:val="none" w:sz="0" w:space="0" w:color="auto"/>
        <w:left w:val="none" w:sz="0" w:space="0" w:color="auto"/>
        <w:bottom w:val="none" w:sz="0" w:space="0" w:color="auto"/>
        <w:right w:val="none" w:sz="0" w:space="0" w:color="auto"/>
      </w:divBdr>
      <w:divsChild>
        <w:div w:id="64836936">
          <w:marLeft w:val="0"/>
          <w:marRight w:val="0"/>
          <w:marTop w:val="0"/>
          <w:marBottom w:val="0"/>
          <w:divBdr>
            <w:top w:val="none" w:sz="0" w:space="0" w:color="auto"/>
            <w:left w:val="none" w:sz="0" w:space="0" w:color="auto"/>
            <w:bottom w:val="none" w:sz="0" w:space="0" w:color="auto"/>
            <w:right w:val="none" w:sz="0" w:space="0" w:color="auto"/>
          </w:divBdr>
        </w:div>
        <w:div w:id="135922446">
          <w:marLeft w:val="0"/>
          <w:marRight w:val="0"/>
          <w:marTop w:val="0"/>
          <w:marBottom w:val="0"/>
          <w:divBdr>
            <w:top w:val="none" w:sz="0" w:space="0" w:color="auto"/>
            <w:left w:val="none" w:sz="0" w:space="0" w:color="auto"/>
            <w:bottom w:val="none" w:sz="0" w:space="0" w:color="auto"/>
            <w:right w:val="none" w:sz="0" w:space="0" w:color="auto"/>
          </w:divBdr>
        </w:div>
        <w:div w:id="136384977">
          <w:marLeft w:val="0"/>
          <w:marRight w:val="0"/>
          <w:marTop w:val="0"/>
          <w:marBottom w:val="0"/>
          <w:divBdr>
            <w:top w:val="none" w:sz="0" w:space="0" w:color="auto"/>
            <w:left w:val="none" w:sz="0" w:space="0" w:color="auto"/>
            <w:bottom w:val="none" w:sz="0" w:space="0" w:color="auto"/>
            <w:right w:val="none" w:sz="0" w:space="0" w:color="auto"/>
          </w:divBdr>
        </w:div>
        <w:div w:id="288705526">
          <w:marLeft w:val="0"/>
          <w:marRight w:val="0"/>
          <w:marTop w:val="0"/>
          <w:marBottom w:val="0"/>
          <w:divBdr>
            <w:top w:val="none" w:sz="0" w:space="0" w:color="auto"/>
            <w:left w:val="none" w:sz="0" w:space="0" w:color="auto"/>
            <w:bottom w:val="none" w:sz="0" w:space="0" w:color="auto"/>
            <w:right w:val="none" w:sz="0" w:space="0" w:color="auto"/>
          </w:divBdr>
        </w:div>
        <w:div w:id="309869058">
          <w:marLeft w:val="0"/>
          <w:marRight w:val="0"/>
          <w:marTop w:val="0"/>
          <w:marBottom w:val="0"/>
          <w:divBdr>
            <w:top w:val="none" w:sz="0" w:space="0" w:color="auto"/>
            <w:left w:val="none" w:sz="0" w:space="0" w:color="auto"/>
            <w:bottom w:val="none" w:sz="0" w:space="0" w:color="auto"/>
            <w:right w:val="none" w:sz="0" w:space="0" w:color="auto"/>
          </w:divBdr>
        </w:div>
        <w:div w:id="315767331">
          <w:marLeft w:val="0"/>
          <w:marRight w:val="0"/>
          <w:marTop w:val="0"/>
          <w:marBottom w:val="0"/>
          <w:divBdr>
            <w:top w:val="none" w:sz="0" w:space="0" w:color="auto"/>
            <w:left w:val="none" w:sz="0" w:space="0" w:color="auto"/>
            <w:bottom w:val="none" w:sz="0" w:space="0" w:color="auto"/>
            <w:right w:val="none" w:sz="0" w:space="0" w:color="auto"/>
          </w:divBdr>
        </w:div>
        <w:div w:id="382828105">
          <w:marLeft w:val="0"/>
          <w:marRight w:val="0"/>
          <w:marTop w:val="0"/>
          <w:marBottom w:val="0"/>
          <w:divBdr>
            <w:top w:val="none" w:sz="0" w:space="0" w:color="auto"/>
            <w:left w:val="none" w:sz="0" w:space="0" w:color="auto"/>
            <w:bottom w:val="none" w:sz="0" w:space="0" w:color="auto"/>
            <w:right w:val="none" w:sz="0" w:space="0" w:color="auto"/>
          </w:divBdr>
        </w:div>
        <w:div w:id="450173246">
          <w:marLeft w:val="0"/>
          <w:marRight w:val="0"/>
          <w:marTop w:val="0"/>
          <w:marBottom w:val="0"/>
          <w:divBdr>
            <w:top w:val="none" w:sz="0" w:space="0" w:color="auto"/>
            <w:left w:val="none" w:sz="0" w:space="0" w:color="auto"/>
            <w:bottom w:val="none" w:sz="0" w:space="0" w:color="auto"/>
            <w:right w:val="none" w:sz="0" w:space="0" w:color="auto"/>
          </w:divBdr>
        </w:div>
        <w:div w:id="505637714">
          <w:marLeft w:val="0"/>
          <w:marRight w:val="0"/>
          <w:marTop w:val="0"/>
          <w:marBottom w:val="0"/>
          <w:divBdr>
            <w:top w:val="none" w:sz="0" w:space="0" w:color="auto"/>
            <w:left w:val="none" w:sz="0" w:space="0" w:color="auto"/>
            <w:bottom w:val="none" w:sz="0" w:space="0" w:color="auto"/>
            <w:right w:val="none" w:sz="0" w:space="0" w:color="auto"/>
          </w:divBdr>
        </w:div>
        <w:div w:id="557206599">
          <w:marLeft w:val="0"/>
          <w:marRight w:val="0"/>
          <w:marTop w:val="0"/>
          <w:marBottom w:val="0"/>
          <w:divBdr>
            <w:top w:val="none" w:sz="0" w:space="0" w:color="auto"/>
            <w:left w:val="none" w:sz="0" w:space="0" w:color="auto"/>
            <w:bottom w:val="none" w:sz="0" w:space="0" w:color="auto"/>
            <w:right w:val="none" w:sz="0" w:space="0" w:color="auto"/>
          </w:divBdr>
        </w:div>
        <w:div w:id="562453790">
          <w:marLeft w:val="0"/>
          <w:marRight w:val="0"/>
          <w:marTop w:val="0"/>
          <w:marBottom w:val="0"/>
          <w:divBdr>
            <w:top w:val="none" w:sz="0" w:space="0" w:color="auto"/>
            <w:left w:val="none" w:sz="0" w:space="0" w:color="auto"/>
            <w:bottom w:val="none" w:sz="0" w:space="0" w:color="auto"/>
            <w:right w:val="none" w:sz="0" w:space="0" w:color="auto"/>
          </w:divBdr>
        </w:div>
        <w:div w:id="741949531">
          <w:marLeft w:val="0"/>
          <w:marRight w:val="0"/>
          <w:marTop w:val="0"/>
          <w:marBottom w:val="0"/>
          <w:divBdr>
            <w:top w:val="none" w:sz="0" w:space="0" w:color="auto"/>
            <w:left w:val="none" w:sz="0" w:space="0" w:color="auto"/>
            <w:bottom w:val="none" w:sz="0" w:space="0" w:color="auto"/>
            <w:right w:val="none" w:sz="0" w:space="0" w:color="auto"/>
          </w:divBdr>
        </w:div>
        <w:div w:id="769930549">
          <w:marLeft w:val="0"/>
          <w:marRight w:val="0"/>
          <w:marTop w:val="0"/>
          <w:marBottom w:val="0"/>
          <w:divBdr>
            <w:top w:val="none" w:sz="0" w:space="0" w:color="auto"/>
            <w:left w:val="none" w:sz="0" w:space="0" w:color="auto"/>
            <w:bottom w:val="none" w:sz="0" w:space="0" w:color="auto"/>
            <w:right w:val="none" w:sz="0" w:space="0" w:color="auto"/>
          </w:divBdr>
        </w:div>
        <w:div w:id="842934927">
          <w:marLeft w:val="0"/>
          <w:marRight w:val="0"/>
          <w:marTop w:val="0"/>
          <w:marBottom w:val="0"/>
          <w:divBdr>
            <w:top w:val="none" w:sz="0" w:space="0" w:color="auto"/>
            <w:left w:val="none" w:sz="0" w:space="0" w:color="auto"/>
            <w:bottom w:val="none" w:sz="0" w:space="0" w:color="auto"/>
            <w:right w:val="none" w:sz="0" w:space="0" w:color="auto"/>
          </w:divBdr>
        </w:div>
        <w:div w:id="851265919">
          <w:marLeft w:val="0"/>
          <w:marRight w:val="0"/>
          <w:marTop w:val="0"/>
          <w:marBottom w:val="0"/>
          <w:divBdr>
            <w:top w:val="none" w:sz="0" w:space="0" w:color="auto"/>
            <w:left w:val="none" w:sz="0" w:space="0" w:color="auto"/>
            <w:bottom w:val="none" w:sz="0" w:space="0" w:color="auto"/>
            <w:right w:val="none" w:sz="0" w:space="0" w:color="auto"/>
          </w:divBdr>
        </w:div>
        <w:div w:id="866871951">
          <w:marLeft w:val="0"/>
          <w:marRight w:val="0"/>
          <w:marTop w:val="0"/>
          <w:marBottom w:val="0"/>
          <w:divBdr>
            <w:top w:val="none" w:sz="0" w:space="0" w:color="auto"/>
            <w:left w:val="none" w:sz="0" w:space="0" w:color="auto"/>
            <w:bottom w:val="none" w:sz="0" w:space="0" w:color="auto"/>
            <w:right w:val="none" w:sz="0" w:space="0" w:color="auto"/>
          </w:divBdr>
        </w:div>
        <w:div w:id="949508439">
          <w:marLeft w:val="0"/>
          <w:marRight w:val="0"/>
          <w:marTop w:val="0"/>
          <w:marBottom w:val="0"/>
          <w:divBdr>
            <w:top w:val="none" w:sz="0" w:space="0" w:color="auto"/>
            <w:left w:val="none" w:sz="0" w:space="0" w:color="auto"/>
            <w:bottom w:val="none" w:sz="0" w:space="0" w:color="auto"/>
            <w:right w:val="none" w:sz="0" w:space="0" w:color="auto"/>
          </w:divBdr>
        </w:div>
        <w:div w:id="968434597">
          <w:marLeft w:val="0"/>
          <w:marRight w:val="0"/>
          <w:marTop w:val="0"/>
          <w:marBottom w:val="0"/>
          <w:divBdr>
            <w:top w:val="none" w:sz="0" w:space="0" w:color="auto"/>
            <w:left w:val="none" w:sz="0" w:space="0" w:color="auto"/>
            <w:bottom w:val="none" w:sz="0" w:space="0" w:color="auto"/>
            <w:right w:val="none" w:sz="0" w:space="0" w:color="auto"/>
          </w:divBdr>
        </w:div>
        <w:div w:id="970601122">
          <w:marLeft w:val="0"/>
          <w:marRight w:val="0"/>
          <w:marTop w:val="0"/>
          <w:marBottom w:val="0"/>
          <w:divBdr>
            <w:top w:val="none" w:sz="0" w:space="0" w:color="auto"/>
            <w:left w:val="none" w:sz="0" w:space="0" w:color="auto"/>
            <w:bottom w:val="none" w:sz="0" w:space="0" w:color="auto"/>
            <w:right w:val="none" w:sz="0" w:space="0" w:color="auto"/>
          </w:divBdr>
        </w:div>
        <w:div w:id="982345004">
          <w:marLeft w:val="0"/>
          <w:marRight w:val="0"/>
          <w:marTop w:val="0"/>
          <w:marBottom w:val="0"/>
          <w:divBdr>
            <w:top w:val="none" w:sz="0" w:space="0" w:color="auto"/>
            <w:left w:val="none" w:sz="0" w:space="0" w:color="auto"/>
            <w:bottom w:val="none" w:sz="0" w:space="0" w:color="auto"/>
            <w:right w:val="none" w:sz="0" w:space="0" w:color="auto"/>
          </w:divBdr>
        </w:div>
        <w:div w:id="983702342">
          <w:marLeft w:val="0"/>
          <w:marRight w:val="0"/>
          <w:marTop w:val="0"/>
          <w:marBottom w:val="0"/>
          <w:divBdr>
            <w:top w:val="none" w:sz="0" w:space="0" w:color="auto"/>
            <w:left w:val="none" w:sz="0" w:space="0" w:color="auto"/>
            <w:bottom w:val="none" w:sz="0" w:space="0" w:color="auto"/>
            <w:right w:val="none" w:sz="0" w:space="0" w:color="auto"/>
          </w:divBdr>
        </w:div>
        <w:div w:id="1004166315">
          <w:marLeft w:val="0"/>
          <w:marRight w:val="0"/>
          <w:marTop w:val="0"/>
          <w:marBottom w:val="0"/>
          <w:divBdr>
            <w:top w:val="none" w:sz="0" w:space="0" w:color="auto"/>
            <w:left w:val="none" w:sz="0" w:space="0" w:color="auto"/>
            <w:bottom w:val="none" w:sz="0" w:space="0" w:color="auto"/>
            <w:right w:val="none" w:sz="0" w:space="0" w:color="auto"/>
          </w:divBdr>
        </w:div>
        <w:div w:id="1045789576">
          <w:marLeft w:val="0"/>
          <w:marRight w:val="0"/>
          <w:marTop w:val="0"/>
          <w:marBottom w:val="0"/>
          <w:divBdr>
            <w:top w:val="none" w:sz="0" w:space="0" w:color="auto"/>
            <w:left w:val="none" w:sz="0" w:space="0" w:color="auto"/>
            <w:bottom w:val="none" w:sz="0" w:space="0" w:color="auto"/>
            <w:right w:val="none" w:sz="0" w:space="0" w:color="auto"/>
          </w:divBdr>
        </w:div>
        <w:div w:id="1202598276">
          <w:marLeft w:val="0"/>
          <w:marRight w:val="0"/>
          <w:marTop w:val="0"/>
          <w:marBottom w:val="0"/>
          <w:divBdr>
            <w:top w:val="none" w:sz="0" w:space="0" w:color="auto"/>
            <w:left w:val="none" w:sz="0" w:space="0" w:color="auto"/>
            <w:bottom w:val="none" w:sz="0" w:space="0" w:color="auto"/>
            <w:right w:val="none" w:sz="0" w:space="0" w:color="auto"/>
          </w:divBdr>
        </w:div>
        <w:div w:id="1330400513">
          <w:marLeft w:val="0"/>
          <w:marRight w:val="0"/>
          <w:marTop w:val="0"/>
          <w:marBottom w:val="0"/>
          <w:divBdr>
            <w:top w:val="none" w:sz="0" w:space="0" w:color="auto"/>
            <w:left w:val="none" w:sz="0" w:space="0" w:color="auto"/>
            <w:bottom w:val="none" w:sz="0" w:space="0" w:color="auto"/>
            <w:right w:val="none" w:sz="0" w:space="0" w:color="auto"/>
          </w:divBdr>
        </w:div>
        <w:div w:id="1426488767">
          <w:marLeft w:val="0"/>
          <w:marRight w:val="0"/>
          <w:marTop w:val="0"/>
          <w:marBottom w:val="0"/>
          <w:divBdr>
            <w:top w:val="none" w:sz="0" w:space="0" w:color="auto"/>
            <w:left w:val="none" w:sz="0" w:space="0" w:color="auto"/>
            <w:bottom w:val="none" w:sz="0" w:space="0" w:color="auto"/>
            <w:right w:val="none" w:sz="0" w:space="0" w:color="auto"/>
          </w:divBdr>
        </w:div>
        <w:div w:id="1492019921">
          <w:marLeft w:val="0"/>
          <w:marRight w:val="0"/>
          <w:marTop w:val="0"/>
          <w:marBottom w:val="0"/>
          <w:divBdr>
            <w:top w:val="none" w:sz="0" w:space="0" w:color="auto"/>
            <w:left w:val="none" w:sz="0" w:space="0" w:color="auto"/>
            <w:bottom w:val="none" w:sz="0" w:space="0" w:color="auto"/>
            <w:right w:val="none" w:sz="0" w:space="0" w:color="auto"/>
          </w:divBdr>
        </w:div>
        <w:div w:id="1493834913">
          <w:marLeft w:val="0"/>
          <w:marRight w:val="0"/>
          <w:marTop w:val="0"/>
          <w:marBottom w:val="0"/>
          <w:divBdr>
            <w:top w:val="none" w:sz="0" w:space="0" w:color="auto"/>
            <w:left w:val="none" w:sz="0" w:space="0" w:color="auto"/>
            <w:bottom w:val="none" w:sz="0" w:space="0" w:color="auto"/>
            <w:right w:val="none" w:sz="0" w:space="0" w:color="auto"/>
          </w:divBdr>
        </w:div>
        <w:div w:id="1519126318">
          <w:marLeft w:val="0"/>
          <w:marRight w:val="0"/>
          <w:marTop w:val="0"/>
          <w:marBottom w:val="0"/>
          <w:divBdr>
            <w:top w:val="none" w:sz="0" w:space="0" w:color="auto"/>
            <w:left w:val="none" w:sz="0" w:space="0" w:color="auto"/>
            <w:bottom w:val="none" w:sz="0" w:space="0" w:color="auto"/>
            <w:right w:val="none" w:sz="0" w:space="0" w:color="auto"/>
          </w:divBdr>
        </w:div>
        <w:div w:id="1541169437">
          <w:marLeft w:val="0"/>
          <w:marRight w:val="0"/>
          <w:marTop w:val="0"/>
          <w:marBottom w:val="0"/>
          <w:divBdr>
            <w:top w:val="none" w:sz="0" w:space="0" w:color="auto"/>
            <w:left w:val="none" w:sz="0" w:space="0" w:color="auto"/>
            <w:bottom w:val="none" w:sz="0" w:space="0" w:color="auto"/>
            <w:right w:val="none" w:sz="0" w:space="0" w:color="auto"/>
          </w:divBdr>
        </w:div>
        <w:div w:id="1587036998">
          <w:marLeft w:val="0"/>
          <w:marRight w:val="0"/>
          <w:marTop w:val="0"/>
          <w:marBottom w:val="0"/>
          <w:divBdr>
            <w:top w:val="none" w:sz="0" w:space="0" w:color="auto"/>
            <w:left w:val="none" w:sz="0" w:space="0" w:color="auto"/>
            <w:bottom w:val="none" w:sz="0" w:space="0" w:color="auto"/>
            <w:right w:val="none" w:sz="0" w:space="0" w:color="auto"/>
          </w:divBdr>
        </w:div>
        <w:div w:id="1589072977">
          <w:marLeft w:val="0"/>
          <w:marRight w:val="0"/>
          <w:marTop w:val="0"/>
          <w:marBottom w:val="0"/>
          <w:divBdr>
            <w:top w:val="none" w:sz="0" w:space="0" w:color="auto"/>
            <w:left w:val="none" w:sz="0" w:space="0" w:color="auto"/>
            <w:bottom w:val="none" w:sz="0" w:space="0" w:color="auto"/>
            <w:right w:val="none" w:sz="0" w:space="0" w:color="auto"/>
          </w:divBdr>
        </w:div>
        <w:div w:id="1655794496">
          <w:marLeft w:val="0"/>
          <w:marRight w:val="0"/>
          <w:marTop w:val="0"/>
          <w:marBottom w:val="0"/>
          <w:divBdr>
            <w:top w:val="none" w:sz="0" w:space="0" w:color="auto"/>
            <w:left w:val="none" w:sz="0" w:space="0" w:color="auto"/>
            <w:bottom w:val="none" w:sz="0" w:space="0" w:color="auto"/>
            <w:right w:val="none" w:sz="0" w:space="0" w:color="auto"/>
          </w:divBdr>
        </w:div>
        <w:div w:id="1693603738">
          <w:marLeft w:val="0"/>
          <w:marRight w:val="0"/>
          <w:marTop w:val="0"/>
          <w:marBottom w:val="0"/>
          <w:divBdr>
            <w:top w:val="none" w:sz="0" w:space="0" w:color="auto"/>
            <w:left w:val="none" w:sz="0" w:space="0" w:color="auto"/>
            <w:bottom w:val="none" w:sz="0" w:space="0" w:color="auto"/>
            <w:right w:val="none" w:sz="0" w:space="0" w:color="auto"/>
          </w:divBdr>
        </w:div>
        <w:div w:id="1696541477">
          <w:marLeft w:val="0"/>
          <w:marRight w:val="0"/>
          <w:marTop w:val="0"/>
          <w:marBottom w:val="0"/>
          <w:divBdr>
            <w:top w:val="none" w:sz="0" w:space="0" w:color="auto"/>
            <w:left w:val="none" w:sz="0" w:space="0" w:color="auto"/>
            <w:bottom w:val="none" w:sz="0" w:space="0" w:color="auto"/>
            <w:right w:val="none" w:sz="0" w:space="0" w:color="auto"/>
          </w:divBdr>
        </w:div>
        <w:div w:id="1729255919">
          <w:marLeft w:val="0"/>
          <w:marRight w:val="0"/>
          <w:marTop w:val="0"/>
          <w:marBottom w:val="0"/>
          <w:divBdr>
            <w:top w:val="none" w:sz="0" w:space="0" w:color="auto"/>
            <w:left w:val="none" w:sz="0" w:space="0" w:color="auto"/>
            <w:bottom w:val="none" w:sz="0" w:space="0" w:color="auto"/>
            <w:right w:val="none" w:sz="0" w:space="0" w:color="auto"/>
          </w:divBdr>
        </w:div>
        <w:div w:id="1744375528">
          <w:marLeft w:val="0"/>
          <w:marRight w:val="0"/>
          <w:marTop w:val="0"/>
          <w:marBottom w:val="0"/>
          <w:divBdr>
            <w:top w:val="none" w:sz="0" w:space="0" w:color="auto"/>
            <w:left w:val="none" w:sz="0" w:space="0" w:color="auto"/>
            <w:bottom w:val="none" w:sz="0" w:space="0" w:color="auto"/>
            <w:right w:val="none" w:sz="0" w:space="0" w:color="auto"/>
          </w:divBdr>
        </w:div>
        <w:div w:id="1754282461">
          <w:marLeft w:val="0"/>
          <w:marRight w:val="0"/>
          <w:marTop w:val="0"/>
          <w:marBottom w:val="0"/>
          <w:divBdr>
            <w:top w:val="none" w:sz="0" w:space="0" w:color="auto"/>
            <w:left w:val="none" w:sz="0" w:space="0" w:color="auto"/>
            <w:bottom w:val="none" w:sz="0" w:space="0" w:color="auto"/>
            <w:right w:val="none" w:sz="0" w:space="0" w:color="auto"/>
          </w:divBdr>
        </w:div>
        <w:div w:id="1812211916">
          <w:marLeft w:val="0"/>
          <w:marRight w:val="0"/>
          <w:marTop w:val="0"/>
          <w:marBottom w:val="0"/>
          <w:divBdr>
            <w:top w:val="none" w:sz="0" w:space="0" w:color="auto"/>
            <w:left w:val="none" w:sz="0" w:space="0" w:color="auto"/>
            <w:bottom w:val="none" w:sz="0" w:space="0" w:color="auto"/>
            <w:right w:val="none" w:sz="0" w:space="0" w:color="auto"/>
          </w:divBdr>
        </w:div>
        <w:div w:id="1819566213">
          <w:marLeft w:val="0"/>
          <w:marRight w:val="0"/>
          <w:marTop w:val="0"/>
          <w:marBottom w:val="0"/>
          <w:divBdr>
            <w:top w:val="none" w:sz="0" w:space="0" w:color="auto"/>
            <w:left w:val="none" w:sz="0" w:space="0" w:color="auto"/>
            <w:bottom w:val="none" w:sz="0" w:space="0" w:color="auto"/>
            <w:right w:val="none" w:sz="0" w:space="0" w:color="auto"/>
          </w:divBdr>
        </w:div>
        <w:div w:id="1824276461">
          <w:marLeft w:val="0"/>
          <w:marRight w:val="0"/>
          <w:marTop w:val="0"/>
          <w:marBottom w:val="0"/>
          <w:divBdr>
            <w:top w:val="none" w:sz="0" w:space="0" w:color="auto"/>
            <w:left w:val="none" w:sz="0" w:space="0" w:color="auto"/>
            <w:bottom w:val="none" w:sz="0" w:space="0" w:color="auto"/>
            <w:right w:val="none" w:sz="0" w:space="0" w:color="auto"/>
          </w:divBdr>
        </w:div>
        <w:div w:id="1860509339">
          <w:marLeft w:val="0"/>
          <w:marRight w:val="0"/>
          <w:marTop w:val="0"/>
          <w:marBottom w:val="0"/>
          <w:divBdr>
            <w:top w:val="none" w:sz="0" w:space="0" w:color="auto"/>
            <w:left w:val="none" w:sz="0" w:space="0" w:color="auto"/>
            <w:bottom w:val="none" w:sz="0" w:space="0" w:color="auto"/>
            <w:right w:val="none" w:sz="0" w:space="0" w:color="auto"/>
          </w:divBdr>
        </w:div>
        <w:div w:id="1950701753">
          <w:marLeft w:val="0"/>
          <w:marRight w:val="0"/>
          <w:marTop w:val="0"/>
          <w:marBottom w:val="0"/>
          <w:divBdr>
            <w:top w:val="none" w:sz="0" w:space="0" w:color="auto"/>
            <w:left w:val="none" w:sz="0" w:space="0" w:color="auto"/>
            <w:bottom w:val="none" w:sz="0" w:space="0" w:color="auto"/>
            <w:right w:val="none" w:sz="0" w:space="0" w:color="auto"/>
          </w:divBdr>
        </w:div>
        <w:div w:id="2092922230">
          <w:marLeft w:val="0"/>
          <w:marRight w:val="0"/>
          <w:marTop w:val="0"/>
          <w:marBottom w:val="0"/>
          <w:divBdr>
            <w:top w:val="none" w:sz="0" w:space="0" w:color="auto"/>
            <w:left w:val="none" w:sz="0" w:space="0" w:color="auto"/>
            <w:bottom w:val="none" w:sz="0" w:space="0" w:color="auto"/>
            <w:right w:val="none" w:sz="0" w:space="0" w:color="auto"/>
          </w:divBdr>
        </w:div>
        <w:div w:id="2130738947">
          <w:marLeft w:val="0"/>
          <w:marRight w:val="0"/>
          <w:marTop w:val="0"/>
          <w:marBottom w:val="0"/>
          <w:divBdr>
            <w:top w:val="none" w:sz="0" w:space="0" w:color="auto"/>
            <w:left w:val="none" w:sz="0" w:space="0" w:color="auto"/>
            <w:bottom w:val="none" w:sz="0" w:space="0" w:color="auto"/>
            <w:right w:val="none" w:sz="0" w:space="0" w:color="auto"/>
          </w:divBdr>
        </w:div>
      </w:divsChild>
    </w:div>
    <w:div w:id="1582641616">
      <w:bodyDiv w:val="1"/>
      <w:marLeft w:val="0"/>
      <w:marRight w:val="0"/>
      <w:marTop w:val="0"/>
      <w:marBottom w:val="0"/>
      <w:divBdr>
        <w:top w:val="none" w:sz="0" w:space="0" w:color="auto"/>
        <w:left w:val="none" w:sz="0" w:space="0" w:color="auto"/>
        <w:bottom w:val="none" w:sz="0" w:space="0" w:color="auto"/>
        <w:right w:val="none" w:sz="0" w:space="0" w:color="auto"/>
      </w:divBdr>
    </w:div>
    <w:div w:id="1633754914">
      <w:bodyDiv w:val="1"/>
      <w:marLeft w:val="0"/>
      <w:marRight w:val="0"/>
      <w:marTop w:val="0"/>
      <w:marBottom w:val="0"/>
      <w:divBdr>
        <w:top w:val="none" w:sz="0" w:space="0" w:color="auto"/>
        <w:left w:val="none" w:sz="0" w:space="0" w:color="auto"/>
        <w:bottom w:val="none" w:sz="0" w:space="0" w:color="auto"/>
        <w:right w:val="none" w:sz="0" w:space="0" w:color="auto"/>
      </w:divBdr>
    </w:div>
    <w:div w:id="1655915481">
      <w:bodyDiv w:val="1"/>
      <w:marLeft w:val="0"/>
      <w:marRight w:val="0"/>
      <w:marTop w:val="0"/>
      <w:marBottom w:val="0"/>
      <w:divBdr>
        <w:top w:val="none" w:sz="0" w:space="0" w:color="auto"/>
        <w:left w:val="none" w:sz="0" w:space="0" w:color="auto"/>
        <w:bottom w:val="none" w:sz="0" w:space="0" w:color="auto"/>
        <w:right w:val="none" w:sz="0" w:space="0" w:color="auto"/>
      </w:divBdr>
      <w:divsChild>
        <w:div w:id="8407804">
          <w:marLeft w:val="0"/>
          <w:marRight w:val="0"/>
          <w:marTop w:val="0"/>
          <w:marBottom w:val="0"/>
          <w:divBdr>
            <w:top w:val="none" w:sz="0" w:space="0" w:color="auto"/>
            <w:left w:val="none" w:sz="0" w:space="0" w:color="auto"/>
            <w:bottom w:val="none" w:sz="0" w:space="0" w:color="auto"/>
            <w:right w:val="none" w:sz="0" w:space="0" w:color="auto"/>
          </w:divBdr>
        </w:div>
        <w:div w:id="26758735">
          <w:marLeft w:val="0"/>
          <w:marRight w:val="0"/>
          <w:marTop w:val="0"/>
          <w:marBottom w:val="0"/>
          <w:divBdr>
            <w:top w:val="none" w:sz="0" w:space="0" w:color="auto"/>
            <w:left w:val="none" w:sz="0" w:space="0" w:color="auto"/>
            <w:bottom w:val="none" w:sz="0" w:space="0" w:color="auto"/>
            <w:right w:val="none" w:sz="0" w:space="0" w:color="auto"/>
          </w:divBdr>
        </w:div>
        <w:div w:id="59788971">
          <w:marLeft w:val="0"/>
          <w:marRight w:val="0"/>
          <w:marTop w:val="0"/>
          <w:marBottom w:val="0"/>
          <w:divBdr>
            <w:top w:val="none" w:sz="0" w:space="0" w:color="auto"/>
            <w:left w:val="none" w:sz="0" w:space="0" w:color="auto"/>
            <w:bottom w:val="none" w:sz="0" w:space="0" w:color="auto"/>
            <w:right w:val="none" w:sz="0" w:space="0" w:color="auto"/>
          </w:divBdr>
        </w:div>
        <w:div w:id="88161466">
          <w:marLeft w:val="0"/>
          <w:marRight w:val="0"/>
          <w:marTop w:val="0"/>
          <w:marBottom w:val="0"/>
          <w:divBdr>
            <w:top w:val="none" w:sz="0" w:space="0" w:color="auto"/>
            <w:left w:val="none" w:sz="0" w:space="0" w:color="auto"/>
            <w:bottom w:val="none" w:sz="0" w:space="0" w:color="auto"/>
            <w:right w:val="none" w:sz="0" w:space="0" w:color="auto"/>
          </w:divBdr>
        </w:div>
        <w:div w:id="96339138">
          <w:marLeft w:val="0"/>
          <w:marRight w:val="0"/>
          <w:marTop w:val="0"/>
          <w:marBottom w:val="0"/>
          <w:divBdr>
            <w:top w:val="none" w:sz="0" w:space="0" w:color="auto"/>
            <w:left w:val="none" w:sz="0" w:space="0" w:color="auto"/>
            <w:bottom w:val="none" w:sz="0" w:space="0" w:color="auto"/>
            <w:right w:val="none" w:sz="0" w:space="0" w:color="auto"/>
          </w:divBdr>
        </w:div>
        <w:div w:id="145899665">
          <w:marLeft w:val="0"/>
          <w:marRight w:val="0"/>
          <w:marTop w:val="0"/>
          <w:marBottom w:val="0"/>
          <w:divBdr>
            <w:top w:val="none" w:sz="0" w:space="0" w:color="auto"/>
            <w:left w:val="none" w:sz="0" w:space="0" w:color="auto"/>
            <w:bottom w:val="none" w:sz="0" w:space="0" w:color="auto"/>
            <w:right w:val="none" w:sz="0" w:space="0" w:color="auto"/>
          </w:divBdr>
        </w:div>
        <w:div w:id="164249659">
          <w:marLeft w:val="0"/>
          <w:marRight w:val="0"/>
          <w:marTop w:val="0"/>
          <w:marBottom w:val="0"/>
          <w:divBdr>
            <w:top w:val="none" w:sz="0" w:space="0" w:color="auto"/>
            <w:left w:val="none" w:sz="0" w:space="0" w:color="auto"/>
            <w:bottom w:val="none" w:sz="0" w:space="0" w:color="auto"/>
            <w:right w:val="none" w:sz="0" w:space="0" w:color="auto"/>
          </w:divBdr>
        </w:div>
        <w:div w:id="190996096">
          <w:marLeft w:val="0"/>
          <w:marRight w:val="0"/>
          <w:marTop w:val="0"/>
          <w:marBottom w:val="0"/>
          <w:divBdr>
            <w:top w:val="none" w:sz="0" w:space="0" w:color="auto"/>
            <w:left w:val="none" w:sz="0" w:space="0" w:color="auto"/>
            <w:bottom w:val="none" w:sz="0" w:space="0" w:color="auto"/>
            <w:right w:val="none" w:sz="0" w:space="0" w:color="auto"/>
          </w:divBdr>
        </w:div>
        <w:div w:id="223613613">
          <w:marLeft w:val="0"/>
          <w:marRight w:val="0"/>
          <w:marTop w:val="0"/>
          <w:marBottom w:val="0"/>
          <w:divBdr>
            <w:top w:val="none" w:sz="0" w:space="0" w:color="auto"/>
            <w:left w:val="none" w:sz="0" w:space="0" w:color="auto"/>
            <w:bottom w:val="none" w:sz="0" w:space="0" w:color="auto"/>
            <w:right w:val="none" w:sz="0" w:space="0" w:color="auto"/>
          </w:divBdr>
        </w:div>
        <w:div w:id="288437959">
          <w:marLeft w:val="0"/>
          <w:marRight w:val="0"/>
          <w:marTop w:val="0"/>
          <w:marBottom w:val="0"/>
          <w:divBdr>
            <w:top w:val="none" w:sz="0" w:space="0" w:color="auto"/>
            <w:left w:val="none" w:sz="0" w:space="0" w:color="auto"/>
            <w:bottom w:val="none" w:sz="0" w:space="0" w:color="auto"/>
            <w:right w:val="none" w:sz="0" w:space="0" w:color="auto"/>
          </w:divBdr>
        </w:div>
        <w:div w:id="343164995">
          <w:marLeft w:val="0"/>
          <w:marRight w:val="0"/>
          <w:marTop w:val="0"/>
          <w:marBottom w:val="0"/>
          <w:divBdr>
            <w:top w:val="none" w:sz="0" w:space="0" w:color="auto"/>
            <w:left w:val="none" w:sz="0" w:space="0" w:color="auto"/>
            <w:bottom w:val="none" w:sz="0" w:space="0" w:color="auto"/>
            <w:right w:val="none" w:sz="0" w:space="0" w:color="auto"/>
          </w:divBdr>
        </w:div>
        <w:div w:id="345981053">
          <w:marLeft w:val="0"/>
          <w:marRight w:val="0"/>
          <w:marTop w:val="0"/>
          <w:marBottom w:val="0"/>
          <w:divBdr>
            <w:top w:val="none" w:sz="0" w:space="0" w:color="auto"/>
            <w:left w:val="none" w:sz="0" w:space="0" w:color="auto"/>
            <w:bottom w:val="none" w:sz="0" w:space="0" w:color="auto"/>
            <w:right w:val="none" w:sz="0" w:space="0" w:color="auto"/>
          </w:divBdr>
        </w:div>
        <w:div w:id="534777494">
          <w:marLeft w:val="0"/>
          <w:marRight w:val="0"/>
          <w:marTop w:val="0"/>
          <w:marBottom w:val="0"/>
          <w:divBdr>
            <w:top w:val="none" w:sz="0" w:space="0" w:color="auto"/>
            <w:left w:val="none" w:sz="0" w:space="0" w:color="auto"/>
            <w:bottom w:val="none" w:sz="0" w:space="0" w:color="auto"/>
            <w:right w:val="none" w:sz="0" w:space="0" w:color="auto"/>
          </w:divBdr>
        </w:div>
        <w:div w:id="535780529">
          <w:marLeft w:val="0"/>
          <w:marRight w:val="0"/>
          <w:marTop w:val="0"/>
          <w:marBottom w:val="0"/>
          <w:divBdr>
            <w:top w:val="none" w:sz="0" w:space="0" w:color="auto"/>
            <w:left w:val="none" w:sz="0" w:space="0" w:color="auto"/>
            <w:bottom w:val="none" w:sz="0" w:space="0" w:color="auto"/>
            <w:right w:val="none" w:sz="0" w:space="0" w:color="auto"/>
          </w:divBdr>
        </w:div>
        <w:div w:id="542182804">
          <w:marLeft w:val="0"/>
          <w:marRight w:val="0"/>
          <w:marTop w:val="0"/>
          <w:marBottom w:val="0"/>
          <w:divBdr>
            <w:top w:val="none" w:sz="0" w:space="0" w:color="auto"/>
            <w:left w:val="none" w:sz="0" w:space="0" w:color="auto"/>
            <w:bottom w:val="none" w:sz="0" w:space="0" w:color="auto"/>
            <w:right w:val="none" w:sz="0" w:space="0" w:color="auto"/>
          </w:divBdr>
        </w:div>
        <w:div w:id="586160417">
          <w:marLeft w:val="0"/>
          <w:marRight w:val="0"/>
          <w:marTop w:val="0"/>
          <w:marBottom w:val="0"/>
          <w:divBdr>
            <w:top w:val="none" w:sz="0" w:space="0" w:color="auto"/>
            <w:left w:val="none" w:sz="0" w:space="0" w:color="auto"/>
            <w:bottom w:val="none" w:sz="0" w:space="0" w:color="auto"/>
            <w:right w:val="none" w:sz="0" w:space="0" w:color="auto"/>
          </w:divBdr>
        </w:div>
        <w:div w:id="598952872">
          <w:marLeft w:val="0"/>
          <w:marRight w:val="0"/>
          <w:marTop w:val="0"/>
          <w:marBottom w:val="0"/>
          <w:divBdr>
            <w:top w:val="none" w:sz="0" w:space="0" w:color="auto"/>
            <w:left w:val="none" w:sz="0" w:space="0" w:color="auto"/>
            <w:bottom w:val="none" w:sz="0" w:space="0" w:color="auto"/>
            <w:right w:val="none" w:sz="0" w:space="0" w:color="auto"/>
          </w:divBdr>
        </w:div>
        <w:div w:id="611858011">
          <w:marLeft w:val="0"/>
          <w:marRight w:val="0"/>
          <w:marTop w:val="0"/>
          <w:marBottom w:val="0"/>
          <w:divBdr>
            <w:top w:val="none" w:sz="0" w:space="0" w:color="auto"/>
            <w:left w:val="none" w:sz="0" w:space="0" w:color="auto"/>
            <w:bottom w:val="none" w:sz="0" w:space="0" w:color="auto"/>
            <w:right w:val="none" w:sz="0" w:space="0" w:color="auto"/>
          </w:divBdr>
        </w:div>
        <w:div w:id="654651265">
          <w:marLeft w:val="0"/>
          <w:marRight w:val="0"/>
          <w:marTop w:val="0"/>
          <w:marBottom w:val="0"/>
          <w:divBdr>
            <w:top w:val="none" w:sz="0" w:space="0" w:color="auto"/>
            <w:left w:val="none" w:sz="0" w:space="0" w:color="auto"/>
            <w:bottom w:val="none" w:sz="0" w:space="0" w:color="auto"/>
            <w:right w:val="none" w:sz="0" w:space="0" w:color="auto"/>
          </w:divBdr>
        </w:div>
        <w:div w:id="755058709">
          <w:marLeft w:val="0"/>
          <w:marRight w:val="0"/>
          <w:marTop w:val="0"/>
          <w:marBottom w:val="0"/>
          <w:divBdr>
            <w:top w:val="none" w:sz="0" w:space="0" w:color="auto"/>
            <w:left w:val="none" w:sz="0" w:space="0" w:color="auto"/>
            <w:bottom w:val="none" w:sz="0" w:space="0" w:color="auto"/>
            <w:right w:val="none" w:sz="0" w:space="0" w:color="auto"/>
          </w:divBdr>
        </w:div>
        <w:div w:id="836119518">
          <w:marLeft w:val="0"/>
          <w:marRight w:val="0"/>
          <w:marTop w:val="0"/>
          <w:marBottom w:val="0"/>
          <w:divBdr>
            <w:top w:val="none" w:sz="0" w:space="0" w:color="auto"/>
            <w:left w:val="none" w:sz="0" w:space="0" w:color="auto"/>
            <w:bottom w:val="none" w:sz="0" w:space="0" w:color="auto"/>
            <w:right w:val="none" w:sz="0" w:space="0" w:color="auto"/>
          </w:divBdr>
        </w:div>
        <w:div w:id="859273068">
          <w:marLeft w:val="0"/>
          <w:marRight w:val="0"/>
          <w:marTop w:val="0"/>
          <w:marBottom w:val="0"/>
          <w:divBdr>
            <w:top w:val="none" w:sz="0" w:space="0" w:color="auto"/>
            <w:left w:val="none" w:sz="0" w:space="0" w:color="auto"/>
            <w:bottom w:val="none" w:sz="0" w:space="0" w:color="auto"/>
            <w:right w:val="none" w:sz="0" w:space="0" w:color="auto"/>
          </w:divBdr>
        </w:div>
        <w:div w:id="878124719">
          <w:marLeft w:val="0"/>
          <w:marRight w:val="0"/>
          <w:marTop w:val="0"/>
          <w:marBottom w:val="0"/>
          <w:divBdr>
            <w:top w:val="none" w:sz="0" w:space="0" w:color="auto"/>
            <w:left w:val="none" w:sz="0" w:space="0" w:color="auto"/>
            <w:bottom w:val="none" w:sz="0" w:space="0" w:color="auto"/>
            <w:right w:val="none" w:sz="0" w:space="0" w:color="auto"/>
          </w:divBdr>
        </w:div>
        <w:div w:id="956906909">
          <w:marLeft w:val="0"/>
          <w:marRight w:val="0"/>
          <w:marTop w:val="0"/>
          <w:marBottom w:val="0"/>
          <w:divBdr>
            <w:top w:val="none" w:sz="0" w:space="0" w:color="auto"/>
            <w:left w:val="none" w:sz="0" w:space="0" w:color="auto"/>
            <w:bottom w:val="none" w:sz="0" w:space="0" w:color="auto"/>
            <w:right w:val="none" w:sz="0" w:space="0" w:color="auto"/>
          </w:divBdr>
        </w:div>
        <w:div w:id="973146743">
          <w:marLeft w:val="0"/>
          <w:marRight w:val="0"/>
          <w:marTop w:val="0"/>
          <w:marBottom w:val="0"/>
          <w:divBdr>
            <w:top w:val="none" w:sz="0" w:space="0" w:color="auto"/>
            <w:left w:val="none" w:sz="0" w:space="0" w:color="auto"/>
            <w:bottom w:val="none" w:sz="0" w:space="0" w:color="auto"/>
            <w:right w:val="none" w:sz="0" w:space="0" w:color="auto"/>
          </w:divBdr>
        </w:div>
        <w:div w:id="1016732059">
          <w:marLeft w:val="0"/>
          <w:marRight w:val="0"/>
          <w:marTop w:val="0"/>
          <w:marBottom w:val="0"/>
          <w:divBdr>
            <w:top w:val="none" w:sz="0" w:space="0" w:color="auto"/>
            <w:left w:val="none" w:sz="0" w:space="0" w:color="auto"/>
            <w:bottom w:val="none" w:sz="0" w:space="0" w:color="auto"/>
            <w:right w:val="none" w:sz="0" w:space="0" w:color="auto"/>
          </w:divBdr>
        </w:div>
        <w:div w:id="1096827685">
          <w:marLeft w:val="0"/>
          <w:marRight w:val="0"/>
          <w:marTop w:val="0"/>
          <w:marBottom w:val="0"/>
          <w:divBdr>
            <w:top w:val="none" w:sz="0" w:space="0" w:color="auto"/>
            <w:left w:val="none" w:sz="0" w:space="0" w:color="auto"/>
            <w:bottom w:val="none" w:sz="0" w:space="0" w:color="auto"/>
            <w:right w:val="none" w:sz="0" w:space="0" w:color="auto"/>
          </w:divBdr>
        </w:div>
        <w:div w:id="1102067745">
          <w:marLeft w:val="0"/>
          <w:marRight w:val="0"/>
          <w:marTop w:val="0"/>
          <w:marBottom w:val="0"/>
          <w:divBdr>
            <w:top w:val="none" w:sz="0" w:space="0" w:color="auto"/>
            <w:left w:val="none" w:sz="0" w:space="0" w:color="auto"/>
            <w:bottom w:val="none" w:sz="0" w:space="0" w:color="auto"/>
            <w:right w:val="none" w:sz="0" w:space="0" w:color="auto"/>
          </w:divBdr>
        </w:div>
        <w:div w:id="1162164692">
          <w:marLeft w:val="0"/>
          <w:marRight w:val="0"/>
          <w:marTop w:val="0"/>
          <w:marBottom w:val="0"/>
          <w:divBdr>
            <w:top w:val="none" w:sz="0" w:space="0" w:color="auto"/>
            <w:left w:val="none" w:sz="0" w:space="0" w:color="auto"/>
            <w:bottom w:val="none" w:sz="0" w:space="0" w:color="auto"/>
            <w:right w:val="none" w:sz="0" w:space="0" w:color="auto"/>
          </w:divBdr>
        </w:div>
        <w:div w:id="1193154347">
          <w:marLeft w:val="0"/>
          <w:marRight w:val="0"/>
          <w:marTop w:val="0"/>
          <w:marBottom w:val="0"/>
          <w:divBdr>
            <w:top w:val="none" w:sz="0" w:space="0" w:color="auto"/>
            <w:left w:val="none" w:sz="0" w:space="0" w:color="auto"/>
            <w:bottom w:val="none" w:sz="0" w:space="0" w:color="auto"/>
            <w:right w:val="none" w:sz="0" w:space="0" w:color="auto"/>
          </w:divBdr>
        </w:div>
        <w:div w:id="1370034245">
          <w:marLeft w:val="0"/>
          <w:marRight w:val="0"/>
          <w:marTop w:val="0"/>
          <w:marBottom w:val="0"/>
          <w:divBdr>
            <w:top w:val="none" w:sz="0" w:space="0" w:color="auto"/>
            <w:left w:val="none" w:sz="0" w:space="0" w:color="auto"/>
            <w:bottom w:val="none" w:sz="0" w:space="0" w:color="auto"/>
            <w:right w:val="none" w:sz="0" w:space="0" w:color="auto"/>
          </w:divBdr>
        </w:div>
        <w:div w:id="1388457928">
          <w:marLeft w:val="0"/>
          <w:marRight w:val="0"/>
          <w:marTop w:val="0"/>
          <w:marBottom w:val="0"/>
          <w:divBdr>
            <w:top w:val="none" w:sz="0" w:space="0" w:color="auto"/>
            <w:left w:val="none" w:sz="0" w:space="0" w:color="auto"/>
            <w:bottom w:val="none" w:sz="0" w:space="0" w:color="auto"/>
            <w:right w:val="none" w:sz="0" w:space="0" w:color="auto"/>
          </w:divBdr>
        </w:div>
        <w:div w:id="1403596694">
          <w:marLeft w:val="0"/>
          <w:marRight w:val="0"/>
          <w:marTop w:val="0"/>
          <w:marBottom w:val="0"/>
          <w:divBdr>
            <w:top w:val="none" w:sz="0" w:space="0" w:color="auto"/>
            <w:left w:val="none" w:sz="0" w:space="0" w:color="auto"/>
            <w:bottom w:val="none" w:sz="0" w:space="0" w:color="auto"/>
            <w:right w:val="none" w:sz="0" w:space="0" w:color="auto"/>
          </w:divBdr>
        </w:div>
        <w:div w:id="1488403589">
          <w:marLeft w:val="0"/>
          <w:marRight w:val="0"/>
          <w:marTop w:val="0"/>
          <w:marBottom w:val="0"/>
          <w:divBdr>
            <w:top w:val="none" w:sz="0" w:space="0" w:color="auto"/>
            <w:left w:val="none" w:sz="0" w:space="0" w:color="auto"/>
            <w:bottom w:val="none" w:sz="0" w:space="0" w:color="auto"/>
            <w:right w:val="none" w:sz="0" w:space="0" w:color="auto"/>
          </w:divBdr>
        </w:div>
        <w:div w:id="1556118388">
          <w:marLeft w:val="0"/>
          <w:marRight w:val="0"/>
          <w:marTop w:val="0"/>
          <w:marBottom w:val="0"/>
          <w:divBdr>
            <w:top w:val="none" w:sz="0" w:space="0" w:color="auto"/>
            <w:left w:val="none" w:sz="0" w:space="0" w:color="auto"/>
            <w:bottom w:val="none" w:sz="0" w:space="0" w:color="auto"/>
            <w:right w:val="none" w:sz="0" w:space="0" w:color="auto"/>
          </w:divBdr>
        </w:div>
        <w:div w:id="1563130382">
          <w:marLeft w:val="0"/>
          <w:marRight w:val="0"/>
          <w:marTop w:val="0"/>
          <w:marBottom w:val="0"/>
          <w:divBdr>
            <w:top w:val="none" w:sz="0" w:space="0" w:color="auto"/>
            <w:left w:val="none" w:sz="0" w:space="0" w:color="auto"/>
            <w:bottom w:val="none" w:sz="0" w:space="0" w:color="auto"/>
            <w:right w:val="none" w:sz="0" w:space="0" w:color="auto"/>
          </w:divBdr>
        </w:div>
        <w:div w:id="1586454493">
          <w:marLeft w:val="0"/>
          <w:marRight w:val="0"/>
          <w:marTop w:val="0"/>
          <w:marBottom w:val="0"/>
          <w:divBdr>
            <w:top w:val="none" w:sz="0" w:space="0" w:color="auto"/>
            <w:left w:val="none" w:sz="0" w:space="0" w:color="auto"/>
            <w:bottom w:val="none" w:sz="0" w:space="0" w:color="auto"/>
            <w:right w:val="none" w:sz="0" w:space="0" w:color="auto"/>
          </w:divBdr>
        </w:div>
        <w:div w:id="1675768413">
          <w:marLeft w:val="0"/>
          <w:marRight w:val="0"/>
          <w:marTop w:val="0"/>
          <w:marBottom w:val="0"/>
          <w:divBdr>
            <w:top w:val="none" w:sz="0" w:space="0" w:color="auto"/>
            <w:left w:val="none" w:sz="0" w:space="0" w:color="auto"/>
            <w:bottom w:val="none" w:sz="0" w:space="0" w:color="auto"/>
            <w:right w:val="none" w:sz="0" w:space="0" w:color="auto"/>
          </w:divBdr>
        </w:div>
        <w:div w:id="1701541476">
          <w:marLeft w:val="0"/>
          <w:marRight w:val="0"/>
          <w:marTop w:val="0"/>
          <w:marBottom w:val="0"/>
          <w:divBdr>
            <w:top w:val="none" w:sz="0" w:space="0" w:color="auto"/>
            <w:left w:val="none" w:sz="0" w:space="0" w:color="auto"/>
            <w:bottom w:val="none" w:sz="0" w:space="0" w:color="auto"/>
            <w:right w:val="none" w:sz="0" w:space="0" w:color="auto"/>
          </w:divBdr>
        </w:div>
        <w:div w:id="1810392362">
          <w:marLeft w:val="0"/>
          <w:marRight w:val="0"/>
          <w:marTop w:val="0"/>
          <w:marBottom w:val="0"/>
          <w:divBdr>
            <w:top w:val="none" w:sz="0" w:space="0" w:color="auto"/>
            <w:left w:val="none" w:sz="0" w:space="0" w:color="auto"/>
            <w:bottom w:val="none" w:sz="0" w:space="0" w:color="auto"/>
            <w:right w:val="none" w:sz="0" w:space="0" w:color="auto"/>
          </w:divBdr>
        </w:div>
        <w:div w:id="1844127736">
          <w:marLeft w:val="0"/>
          <w:marRight w:val="0"/>
          <w:marTop w:val="0"/>
          <w:marBottom w:val="0"/>
          <w:divBdr>
            <w:top w:val="none" w:sz="0" w:space="0" w:color="auto"/>
            <w:left w:val="none" w:sz="0" w:space="0" w:color="auto"/>
            <w:bottom w:val="none" w:sz="0" w:space="0" w:color="auto"/>
            <w:right w:val="none" w:sz="0" w:space="0" w:color="auto"/>
          </w:divBdr>
        </w:div>
        <w:div w:id="1859926115">
          <w:marLeft w:val="0"/>
          <w:marRight w:val="0"/>
          <w:marTop w:val="0"/>
          <w:marBottom w:val="0"/>
          <w:divBdr>
            <w:top w:val="none" w:sz="0" w:space="0" w:color="auto"/>
            <w:left w:val="none" w:sz="0" w:space="0" w:color="auto"/>
            <w:bottom w:val="none" w:sz="0" w:space="0" w:color="auto"/>
            <w:right w:val="none" w:sz="0" w:space="0" w:color="auto"/>
          </w:divBdr>
        </w:div>
        <w:div w:id="1894653394">
          <w:marLeft w:val="0"/>
          <w:marRight w:val="0"/>
          <w:marTop w:val="0"/>
          <w:marBottom w:val="0"/>
          <w:divBdr>
            <w:top w:val="none" w:sz="0" w:space="0" w:color="auto"/>
            <w:left w:val="none" w:sz="0" w:space="0" w:color="auto"/>
            <w:bottom w:val="none" w:sz="0" w:space="0" w:color="auto"/>
            <w:right w:val="none" w:sz="0" w:space="0" w:color="auto"/>
          </w:divBdr>
        </w:div>
        <w:div w:id="1942448148">
          <w:marLeft w:val="0"/>
          <w:marRight w:val="0"/>
          <w:marTop w:val="0"/>
          <w:marBottom w:val="0"/>
          <w:divBdr>
            <w:top w:val="none" w:sz="0" w:space="0" w:color="auto"/>
            <w:left w:val="none" w:sz="0" w:space="0" w:color="auto"/>
            <w:bottom w:val="none" w:sz="0" w:space="0" w:color="auto"/>
            <w:right w:val="none" w:sz="0" w:space="0" w:color="auto"/>
          </w:divBdr>
        </w:div>
        <w:div w:id="1953051949">
          <w:marLeft w:val="0"/>
          <w:marRight w:val="0"/>
          <w:marTop w:val="0"/>
          <w:marBottom w:val="0"/>
          <w:divBdr>
            <w:top w:val="none" w:sz="0" w:space="0" w:color="auto"/>
            <w:left w:val="none" w:sz="0" w:space="0" w:color="auto"/>
            <w:bottom w:val="none" w:sz="0" w:space="0" w:color="auto"/>
            <w:right w:val="none" w:sz="0" w:space="0" w:color="auto"/>
          </w:divBdr>
        </w:div>
      </w:divsChild>
    </w:div>
    <w:div w:id="1747802174">
      <w:bodyDiv w:val="1"/>
      <w:marLeft w:val="0"/>
      <w:marRight w:val="0"/>
      <w:marTop w:val="0"/>
      <w:marBottom w:val="0"/>
      <w:divBdr>
        <w:top w:val="none" w:sz="0" w:space="0" w:color="auto"/>
        <w:left w:val="none" w:sz="0" w:space="0" w:color="auto"/>
        <w:bottom w:val="none" w:sz="0" w:space="0" w:color="auto"/>
        <w:right w:val="none" w:sz="0" w:space="0" w:color="auto"/>
      </w:divBdr>
    </w:div>
    <w:div w:id="2016571425">
      <w:bodyDiv w:val="1"/>
      <w:marLeft w:val="0"/>
      <w:marRight w:val="0"/>
      <w:marTop w:val="0"/>
      <w:marBottom w:val="0"/>
      <w:divBdr>
        <w:top w:val="none" w:sz="0" w:space="0" w:color="auto"/>
        <w:left w:val="none" w:sz="0" w:space="0" w:color="auto"/>
        <w:bottom w:val="none" w:sz="0" w:space="0" w:color="auto"/>
        <w:right w:val="none" w:sz="0" w:space="0" w:color="auto"/>
      </w:divBdr>
    </w:div>
    <w:div w:id="2028752001">
      <w:bodyDiv w:val="1"/>
      <w:marLeft w:val="0"/>
      <w:marRight w:val="0"/>
      <w:marTop w:val="0"/>
      <w:marBottom w:val="0"/>
      <w:divBdr>
        <w:top w:val="none" w:sz="0" w:space="0" w:color="auto"/>
        <w:left w:val="none" w:sz="0" w:space="0" w:color="auto"/>
        <w:bottom w:val="none" w:sz="0" w:space="0" w:color="auto"/>
        <w:right w:val="none" w:sz="0" w:space="0" w:color="auto"/>
      </w:divBdr>
    </w:div>
    <w:div w:id="2059667209">
      <w:bodyDiv w:val="1"/>
      <w:marLeft w:val="0"/>
      <w:marRight w:val="0"/>
      <w:marTop w:val="0"/>
      <w:marBottom w:val="0"/>
      <w:divBdr>
        <w:top w:val="none" w:sz="0" w:space="0" w:color="auto"/>
        <w:left w:val="none" w:sz="0" w:space="0" w:color="auto"/>
        <w:bottom w:val="none" w:sz="0" w:space="0" w:color="auto"/>
        <w:right w:val="none" w:sz="0" w:space="0" w:color="auto"/>
      </w:divBdr>
    </w:div>
    <w:div w:id="2072271197">
      <w:bodyDiv w:val="1"/>
      <w:marLeft w:val="0"/>
      <w:marRight w:val="0"/>
      <w:marTop w:val="0"/>
      <w:marBottom w:val="0"/>
      <w:divBdr>
        <w:top w:val="none" w:sz="0" w:space="0" w:color="auto"/>
        <w:left w:val="none" w:sz="0" w:space="0" w:color="auto"/>
        <w:bottom w:val="none" w:sz="0" w:space="0" w:color="auto"/>
        <w:right w:val="none" w:sz="0" w:space="0" w:color="auto"/>
      </w:divBdr>
    </w:div>
    <w:div w:id="2113699754">
      <w:bodyDiv w:val="1"/>
      <w:marLeft w:val="0"/>
      <w:marRight w:val="0"/>
      <w:marTop w:val="0"/>
      <w:marBottom w:val="0"/>
      <w:divBdr>
        <w:top w:val="none" w:sz="0" w:space="0" w:color="auto"/>
        <w:left w:val="none" w:sz="0" w:space="0" w:color="auto"/>
        <w:bottom w:val="none" w:sz="0" w:space="0" w:color="auto"/>
        <w:right w:val="none" w:sz="0" w:space="0" w:color="auto"/>
      </w:divBdr>
    </w:div>
    <w:div w:id="212284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5"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documenttasks/documenttasks1.xml><?xml version="1.0" encoding="utf-8"?>
<t:Tasks xmlns:t="http://schemas.microsoft.com/office/tasks/2019/documenttasks">
  <t:Task id="{10E2441A-1B1D-4A82-9DB7-D3FDF0AC906D}">
    <t:Anchor>
      <t:Comment id="1510994196"/>
    </t:Anchor>
    <t:History>
      <t:Event id="{7FFEA86B-E583-4533-9A87-6B56F736F004}" time="2020-12-28T22:48:41Z">
        <t:Attribution userId="S::heather.baumgartner@tspi.net::d9abfa50-5def-4454-9588-aa20388b46dd" userProvider="AD" userName="Heather Baumgartner (TSPi)"/>
        <t:Anchor>
          <t:Comment id="1510994196"/>
        </t:Anchor>
        <t:Create/>
      </t:Event>
      <t:Event id="{0269D429-EFDA-45EF-9346-6EAE4A209E06}" time="2020-12-28T22:48:41Z">
        <t:Attribution userId="S::heather.baumgartner@tspi.net::d9abfa50-5def-4454-9588-aa20388b46dd" userProvider="AD" userName="Heather Baumgartner (TSPi)"/>
        <t:Anchor>
          <t:Comment id="1510994196"/>
        </t:Anchor>
        <t:Assign userId="S::kristopher.mader@tspi.net::df7544a9-0206-4202-9199-6544964c7b13" userProvider="AD" userName="Kristopher Mader (TSPi)"/>
      </t:Event>
      <t:Event id="{8A3A65BB-2E88-440C-BD99-3DE6EAF42ED2}" time="2020-12-28T22:48:41Z">
        <t:Attribution userId="S::heather.baumgartner@tspi.net::d9abfa50-5def-4454-9588-aa20388b46dd" userProvider="AD" userName="Heather Baumgartner (TSPi)"/>
        <t:Anchor>
          <t:Comment id="1510994196"/>
        </t:Anchor>
        <t:SetTitle title="@Kristopher Mader (TSPi) - please research geospatial functions of Snowflake and MongoDB"/>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0EEC72BE78A75488EE884EEFB16A757" ma:contentTypeVersion="11" ma:contentTypeDescription="Create a new document." ma:contentTypeScope="" ma:versionID="89c304fe634d8c2045310e895a61cb9c">
  <xsd:schema xmlns:xsd="http://www.w3.org/2001/XMLSchema" xmlns:xs="http://www.w3.org/2001/XMLSchema" xmlns:p="http://schemas.microsoft.com/office/2006/metadata/properties" xmlns:ns2="723e243c-734d-4e24-8aaf-7471f1e6f5e8" xmlns:ns3="f6d5a5a8-8fdd-482e-879a-8d354046a4a6" targetNamespace="http://schemas.microsoft.com/office/2006/metadata/properties" ma:root="true" ma:fieldsID="4a2fb3c7ab3cfde9d3ffa9ac26720a1d" ns2:_="" ns3:_="">
    <xsd:import namespace="723e243c-734d-4e24-8aaf-7471f1e6f5e8"/>
    <xsd:import namespace="f6d5a5a8-8fdd-482e-879a-8d354046a4a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3e243c-734d-4e24-8aaf-7471f1e6f5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d5a5a8-8fdd-482e-879a-8d354046a4a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0CAB78-68D4-4EBF-B1F2-82A9B5316F9B}">
  <ds:schemaRefs>
    <ds:schemaRef ds:uri="http://schemas.openxmlformats.org/officeDocument/2006/bibliography"/>
  </ds:schemaRefs>
</ds:datastoreItem>
</file>

<file path=customXml/itemProps2.xml><?xml version="1.0" encoding="utf-8"?>
<ds:datastoreItem xmlns:ds="http://schemas.openxmlformats.org/officeDocument/2006/customXml" ds:itemID="{6805F874-EBC1-4BA5-9B09-1C9B89648E4C}">
  <ds:schemaRefs>
    <ds:schemaRef ds:uri="http://schemas.microsoft.com/sharepoint/v3/contenttype/forms"/>
  </ds:schemaRefs>
</ds:datastoreItem>
</file>

<file path=customXml/itemProps3.xml><?xml version="1.0" encoding="utf-8"?>
<ds:datastoreItem xmlns:ds="http://schemas.openxmlformats.org/officeDocument/2006/customXml" ds:itemID="{F49702AE-E811-410A-B3C2-B412433B40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3e243c-734d-4e24-8aaf-7471f1e6f5e8"/>
    <ds:schemaRef ds:uri="f6d5a5a8-8fdd-482e-879a-8d354046a4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80ADA8-6E4C-4306-B5A6-B6DFBE44E64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15</Pages>
  <Words>5376</Words>
  <Characters>30648</Characters>
  <Application>Microsoft Office Word</Application>
  <DocSecurity>0</DocSecurity>
  <Lines>255</Lines>
  <Paragraphs>71</Paragraphs>
  <ScaleCrop>false</ScaleCrop>
  <Company/>
  <LinksUpToDate>false</LinksUpToDate>
  <CharactersWithSpaces>35953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Geter, Frank - FPAC-BC, Fort Collins, CO</dc:creator>
  <cp:keywords/>
  <dc:description/>
  <cp:lastModifiedBy>Bolleter, Leland (CTR) - FPAC-BC, Fort Collins, CO</cp:lastModifiedBy>
  <cp:revision>9</cp:revision>
  <cp:lastPrinted>2021-01-20T22:04:00Z</cp:lastPrinted>
  <dcterms:created xsi:type="dcterms:W3CDTF">2021-01-07T04:55:00Z</dcterms:created>
  <dcterms:modified xsi:type="dcterms:W3CDTF">2021-01-20T22:29:00Z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0x01010000EEC72BE78A75488EE884EEFB16A757</vt:lpwstr>
  </property>
</Properties>
</file>