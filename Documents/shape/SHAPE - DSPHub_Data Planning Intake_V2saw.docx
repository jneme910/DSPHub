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DF37AA" w14:textId="05C661AC" w:rsidR="007A2E33" w:rsidRPr="00DF61FA" w:rsidRDefault="007A2E33" w:rsidP="007A2E33">
      <w:pPr>
        <w:rPr>
          <w:rFonts w:asciiTheme="minorHAnsi" w:hAnsiTheme="minorHAnsi" w:cstheme="minorBidi"/>
          <w:b/>
          <w:bCs/>
        </w:rPr>
      </w:pPr>
      <w:r w:rsidRPr="00DF61FA">
        <w:rPr>
          <w:rFonts w:asciiTheme="minorHAnsi" w:hAnsiTheme="minorHAnsi" w:cstheme="minorBidi"/>
          <w:b/>
          <w:bCs/>
        </w:rPr>
        <w:t xml:space="preserve">Implementation of SHAPE scoring </w:t>
      </w:r>
    </w:p>
    <w:p w14:paraId="0E1F4B2B" w14:textId="77777777" w:rsidR="007A2E33" w:rsidRDefault="007A2E33" w:rsidP="007A2E33">
      <w:pPr>
        <w:rPr>
          <w:rFonts w:asciiTheme="minorHAnsi" w:hAnsiTheme="minorHAnsi" w:cstheme="minorBidi"/>
        </w:rPr>
      </w:pPr>
    </w:p>
    <w:p w14:paraId="5C5DBCB1" w14:textId="63675470" w:rsidR="007A2E33" w:rsidRDefault="007A2E33" w:rsidP="007A2E33">
      <w:pPr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Soil Health assessment value - % soil organic carbon</w:t>
      </w:r>
    </w:p>
    <w:p w14:paraId="131CB91B" w14:textId="77777777" w:rsidR="007A2E33" w:rsidRDefault="007A2E33" w:rsidP="007A2E33">
      <w:pPr>
        <w:rPr>
          <w:rFonts w:asciiTheme="minorHAnsi" w:hAnsiTheme="minorHAnsi" w:cstheme="minorBidi"/>
        </w:rPr>
      </w:pPr>
    </w:p>
    <w:p w14:paraId="4FF5FC60" w14:textId="29D70D02" w:rsidR="007A2E33" w:rsidRPr="00287CC5" w:rsidRDefault="007A2E33" w:rsidP="007A2E33">
      <w:pPr>
        <w:rPr>
          <w:rFonts w:asciiTheme="minorHAnsi" w:hAnsiTheme="minorHAnsi" w:cstheme="minorBidi"/>
          <w:u w:val="single"/>
        </w:rPr>
      </w:pPr>
      <w:r w:rsidRPr="00287CC5">
        <w:rPr>
          <w:rFonts w:asciiTheme="minorHAnsi" w:hAnsiTheme="minorHAnsi" w:cstheme="minorBidi"/>
          <w:u w:val="single"/>
        </w:rPr>
        <w:t>Sample - %SOC and geographic location (</w:t>
      </w:r>
      <w:proofErr w:type="spellStart"/>
      <w:r w:rsidRPr="00287CC5">
        <w:rPr>
          <w:rFonts w:asciiTheme="minorHAnsi" w:hAnsiTheme="minorHAnsi" w:cstheme="minorBidi"/>
          <w:u w:val="single"/>
        </w:rPr>
        <w:t>lat</w:t>
      </w:r>
      <w:proofErr w:type="spellEnd"/>
      <w:r w:rsidRPr="00287CC5">
        <w:rPr>
          <w:rFonts w:asciiTheme="minorHAnsi" w:hAnsiTheme="minorHAnsi" w:cstheme="minorBidi"/>
          <w:u w:val="single"/>
        </w:rPr>
        <w:t xml:space="preserve"> </w:t>
      </w:r>
      <w:proofErr w:type="spellStart"/>
      <w:r w:rsidRPr="00287CC5">
        <w:rPr>
          <w:rFonts w:asciiTheme="minorHAnsi" w:hAnsiTheme="minorHAnsi" w:cstheme="minorBidi"/>
          <w:u w:val="single"/>
        </w:rPr>
        <w:t>lon</w:t>
      </w:r>
      <w:proofErr w:type="spellEnd"/>
      <w:r w:rsidRPr="00287CC5">
        <w:rPr>
          <w:rFonts w:asciiTheme="minorHAnsi" w:hAnsiTheme="minorHAnsi" w:cstheme="minorBidi"/>
          <w:u w:val="single"/>
        </w:rPr>
        <w:t>)</w:t>
      </w:r>
      <w:ins w:id="0" w:author="Wills, Skye - NRCS, Lincoln, NE" w:date="2020-12-15T07:48:00Z">
        <w:r w:rsidR="00A37F4C">
          <w:rPr>
            <w:rFonts w:asciiTheme="minorHAnsi" w:hAnsiTheme="minorHAnsi" w:cstheme="minorBidi"/>
            <w:u w:val="single"/>
          </w:rPr>
          <w:t xml:space="preserve"> – </w:t>
        </w:r>
        <w:commentRangeStart w:id="1"/>
        <w:r w:rsidR="00A37F4C">
          <w:rPr>
            <w:rFonts w:asciiTheme="minorHAnsi" w:hAnsiTheme="minorHAnsi" w:cstheme="minorBidi"/>
            <w:u w:val="single"/>
          </w:rPr>
          <w:t>5 to 10 other properties to be added using the same framework</w:t>
        </w:r>
      </w:ins>
      <w:commentRangeEnd w:id="1"/>
      <w:r w:rsidR="007D2638">
        <w:rPr>
          <w:rStyle w:val="CommentReference"/>
        </w:rPr>
        <w:commentReference w:id="1"/>
      </w:r>
    </w:p>
    <w:p w14:paraId="6C8962B8" w14:textId="64951814" w:rsidR="007A2E33" w:rsidRDefault="007A2E33" w:rsidP="007A2E33">
      <w:pPr>
        <w:rPr>
          <w:rFonts w:asciiTheme="minorHAnsi" w:hAnsiTheme="minorHAnsi" w:cstheme="minorBidi"/>
        </w:rPr>
      </w:pPr>
    </w:p>
    <w:p w14:paraId="193C4A56" w14:textId="5D51D94A" w:rsidR="00D8459C" w:rsidRDefault="00D8459C" w:rsidP="007A2E33">
      <w:pPr>
        <w:rPr>
          <w:rFonts w:asciiTheme="minorHAnsi" w:hAnsiTheme="minorHAnsi" w:cstheme="minorBidi"/>
        </w:rPr>
      </w:pPr>
    </w:p>
    <w:tbl>
      <w:tblPr>
        <w:tblStyle w:val="TableGrid"/>
        <w:tblW w:w="13045" w:type="dxa"/>
        <w:tblLook w:val="04A0" w:firstRow="1" w:lastRow="0" w:firstColumn="1" w:lastColumn="0" w:noHBand="0" w:noVBand="1"/>
      </w:tblPr>
      <w:tblGrid>
        <w:gridCol w:w="3415"/>
        <w:gridCol w:w="3870"/>
        <w:gridCol w:w="5760"/>
      </w:tblGrid>
      <w:tr w:rsidR="00D8459C" w14:paraId="293258F4" w14:textId="77777777" w:rsidTr="00466719">
        <w:tc>
          <w:tcPr>
            <w:tcW w:w="3415" w:type="dxa"/>
          </w:tcPr>
          <w:p w14:paraId="53818771" w14:textId="5B3C99E6" w:rsidR="00D8459C" w:rsidRDefault="00466719" w:rsidP="007A2E33">
            <w:pPr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“</w:t>
            </w:r>
            <w:r w:rsidR="00D8459C">
              <w:rPr>
                <w:rFonts w:asciiTheme="minorHAnsi" w:hAnsiTheme="minorHAnsi" w:cstheme="minorBidi"/>
              </w:rPr>
              <w:t>Intake</w:t>
            </w:r>
            <w:r>
              <w:rPr>
                <w:rFonts w:asciiTheme="minorHAnsi" w:hAnsiTheme="minorHAnsi" w:cstheme="minorBidi"/>
              </w:rPr>
              <w:t>” process for DSP Hub and</w:t>
            </w:r>
            <w:r w:rsidR="00D8459C">
              <w:rPr>
                <w:rFonts w:asciiTheme="minorHAnsi" w:hAnsiTheme="minorHAnsi" w:cstheme="minorBidi"/>
              </w:rPr>
              <w:t xml:space="preserve"> parameter</w:t>
            </w:r>
            <w:r>
              <w:rPr>
                <w:rFonts w:asciiTheme="minorHAnsi" w:hAnsiTheme="minorHAnsi" w:cstheme="minorBidi"/>
              </w:rPr>
              <w:t xml:space="preserve">s – </w:t>
            </w:r>
            <w:proofErr w:type="gramStart"/>
            <w:r>
              <w:rPr>
                <w:rFonts w:asciiTheme="minorHAnsi" w:hAnsiTheme="minorHAnsi" w:cstheme="minorBidi"/>
              </w:rPr>
              <w:t>this needs</w:t>
            </w:r>
            <w:proofErr w:type="gramEnd"/>
            <w:r>
              <w:rPr>
                <w:rFonts w:asciiTheme="minorHAnsi" w:hAnsiTheme="minorHAnsi" w:cstheme="minorBidi"/>
              </w:rPr>
              <w:t xml:space="preserve"> some “data planning” with the customer of the data to get expectations, needs, and plan out </w:t>
            </w:r>
          </w:p>
        </w:tc>
        <w:tc>
          <w:tcPr>
            <w:tcW w:w="3870" w:type="dxa"/>
          </w:tcPr>
          <w:p w14:paraId="74F8ADBB" w14:textId="77777777" w:rsidR="00D8459C" w:rsidRDefault="00D8459C" w:rsidP="00D8459C">
            <w:pPr>
              <w:rPr>
                <w:ins w:id="2" w:author="Wills, Skye - NRCS, Lincoln, NE" w:date="2020-12-15T07:38:00Z"/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Value</w:t>
            </w:r>
          </w:p>
          <w:p w14:paraId="7D57AE4E" w14:textId="77777777" w:rsidR="00A37F4C" w:rsidRDefault="00A37F4C" w:rsidP="00A37F4C">
            <w:pPr>
              <w:rPr>
                <w:ins w:id="3" w:author="Wills, Skye - NRCS, Lincoln, NE" w:date="2020-12-15T07:45:00Z"/>
                <w:rFonts w:asciiTheme="minorHAnsi" w:hAnsiTheme="minorHAnsi" w:cstheme="minorBidi"/>
              </w:rPr>
            </w:pPr>
          </w:p>
          <w:p w14:paraId="49D55199" w14:textId="4BA4EA76" w:rsidR="006D0498" w:rsidRDefault="006D0498" w:rsidP="00A37F4C">
            <w:pPr>
              <w:rPr>
                <w:rFonts w:asciiTheme="minorHAnsi" w:hAnsiTheme="minorHAnsi" w:cstheme="minorBidi"/>
              </w:rPr>
            </w:pPr>
          </w:p>
        </w:tc>
        <w:tc>
          <w:tcPr>
            <w:tcW w:w="5760" w:type="dxa"/>
          </w:tcPr>
          <w:p w14:paraId="3690ABBD" w14:textId="77777777" w:rsidR="00D8459C" w:rsidRDefault="00D8459C" w:rsidP="007A2E33">
            <w:pPr>
              <w:rPr>
                <w:ins w:id="4" w:author="Wills, Skye - NRCS, Lincoln, NE" w:date="2020-12-15T07:39:00Z"/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Notes</w:t>
            </w:r>
          </w:p>
          <w:p w14:paraId="283AA48D" w14:textId="77777777" w:rsidR="006D0498" w:rsidRDefault="006D0498" w:rsidP="007A2E33">
            <w:pPr>
              <w:rPr>
                <w:ins w:id="5" w:author="Wills, Skye - NRCS, Lincoln, NE" w:date="2020-12-15T07:39:00Z"/>
                <w:rFonts w:asciiTheme="minorHAnsi" w:hAnsiTheme="minorHAnsi" w:cstheme="minorBidi"/>
              </w:rPr>
            </w:pPr>
          </w:p>
          <w:p w14:paraId="17A828CF" w14:textId="63D1690A" w:rsidR="006D0498" w:rsidRDefault="006D0498" w:rsidP="007D2638">
            <w:pPr>
              <w:rPr>
                <w:rFonts w:asciiTheme="minorHAnsi" w:hAnsiTheme="minorHAnsi" w:cstheme="minorBidi"/>
              </w:rPr>
            </w:pPr>
          </w:p>
        </w:tc>
      </w:tr>
      <w:tr w:rsidR="00D8459C" w14:paraId="6C638EED" w14:textId="77777777" w:rsidTr="00466719">
        <w:tc>
          <w:tcPr>
            <w:tcW w:w="3415" w:type="dxa"/>
          </w:tcPr>
          <w:p w14:paraId="0B8B549F" w14:textId="1AEF44C3" w:rsidR="00D8459C" w:rsidRDefault="00D8459C" w:rsidP="007A2E33">
            <w:pPr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 xml:space="preserve">Dynamic Soil Property </w:t>
            </w:r>
          </w:p>
        </w:tc>
        <w:tc>
          <w:tcPr>
            <w:tcW w:w="3870" w:type="dxa"/>
          </w:tcPr>
          <w:p w14:paraId="7DDC28AC" w14:textId="28A55631" w:rsidR="00D8459C" w:rsidRDefault="00D8459C" w:rsidP="007A2E33">
            <w:pPr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Soil organic carbon, Percent</w:t>
            </w:r>
          </w:p>
        </w:tc>
        <w:tc>
          <w:tcPr>
            <w:tcW w:w="5760" w:type="dxa"/>
          </w:tcPr>
          <w:p w14:paraId="02114A7F" w14:textId="293622BE" w:rsidR="00D8459C" w:rsidRDefault="00E45645" w:rsidP="007A2E33">
            <w:pPr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Raw data may come in from different methods</w:t>
            </w:r>
          </w:p>
        </w:tc>
      </w:tr>
      <w:tr w:rsidR="009A71F7" w14:paraId="0C2E3921" w14:textId="77777777" w:rsidTr="00466719">
        <w:trPr>
          <w:ins w:id="6" w:author="Morton, Laura - FPAC-BC, Scarborough, ME" w:date="2020-12-15T12:48:00Z"/>
        </w:trPr>
        <w:tc>
          <w:tcPr>
            <w:tcW w:w="3415" w:type="dxa"/>
          </w:tcPr>
          <w:p w14:paraId="330EE090" w14:textId="7808180C" w:rsidR="009A71F7" w:rsidRDefault="009A71F7" w:rsidP="007A2E33">
            <w:pPr>
              <w:rPr>
                <w:ins w:id="7" w:author="Morton, Laura - FPAC-BC, Scarborough, ME" w:date="2020-12-15T12:48:00Z"/>
                <w:rFonts w:asciiTheme="minorHAnsi" w:hAnsiTheme="minorHAnsi" w:cstheme="minorBidi"/>
              </w:rPr>
            </w:pPr>
            <w:ins w:id="8" w:author="Morton, Laura - FPAC-BC, Scarborough, ME" w:date="2020-12-15T12:48:00Z">
              <w:r>
                <w:rPr>
                  <w:rFonts w:asciiTheme="minorHAnsi" w:hAnsiTheme="minorHAnsi" w:cstheme="minorBidi"/>
                </w:rPr>
                <w:t xml:space="preserve">Data collection </w:t>
              </w:r>
            </w:ins>
            <w:ins w:id="9" w:author="Morton, Laura - FPAC-BC, Scarborough, ME" w:date="2020-12-15T12:49:00Z">
              <w:r>
                <w:rPr>
                  <w:rFonts w:asciiTheme="minorHAnsi" w:hAnsiTheme="minorHAnsi" w:cstheme="minorBidi"/>
                </w:rPr>
                <w:t xml:space="preserve">parameters and </w:t>
              </w:r>
            </w:ins>
            <w:ins w:id="10" w:author="Morton, Laura - FPAC-BC, Scarborough, ME" w:date="2020-12-15T12:48:00Z">
              <w:r>
                <w:rPr>
                  <w:rFonts w:asciiTheme="minorHAnsi" w:hAnsiTheme="minorHAnsi" w:cstheme="minorBidi"/>
                </w:rPr>
                <w:t>methodology</w:t>
              </w:r>
            </w:ins>
          </w:p>
        </w:tc>
        <w:tc>
          <w:tcPr>
            <w:tcW w:w="3870" w:type="dxa"/>
          </w:tcPr>
          <w:p w14:paraId="5CC9D5F1" w14:textId="77777777" w:rsidR="009A71F7" w:rsidRDefault="009A71F7" w:rsidP="007A2E33">
            <w:pPr>
              <w:rPr>
                <w:ins w:id="11" w:author="Morton, Laura - FPAC-BC, Scarborough, ME" w:date="2020-12-15T12:48:00Z"/>
                <w:rFonts w:asciiTheme="minorHAnsi" w:hAnsiTheme="minorHAnsi" w:cstheme="minorBidi"/>
              </w:rPr>
            </w:pPr>
          </w:p>
        </w:tc>
        <w:tc>
          <w:tcPr>
            <w:tcW w:w="5760" w:type="dxa"/>
          </w:tcPr>
          <w:p w14:paraId="6DB9CC87" w14:textId="65646FC0" w:rsidR="006D75DF" w:rsidRPr="00500137" w:rsidRDefault="007D2638" w:rsidP="007D2638">
            <w:pPr>
              <w:rPr>
                <w:rFonts w:asciiTheme="minorHAnsi" w:hAnsiTheme="minorHAnsi" w:cstheme="minorBidi"/>
                <w:highlight w:val="cyan"/>
              </w:rPr>
            </w:pPr>
            <w:ins w:id="12" w:author="Wills, Skye - NRCS, Lincoln, NE" w:date="2020-12-15T07:40:00Z">
              <w:r w:rsidRPr="00500137">
                <w:rPr>
                  <w:rFonts w:asciiTheme="minorHAnsi" w:hAnsiTheme="minorHAnsi" w:cstheme="minorBidi"/>
                  <w:highlight w:val="cyan"/>
                </w:rPr>
                <w:t>SHD has excel spread</w:t>
              </w:r>
            </w:ins>
            <w:r w:rsidR="00D219D1" w:rsidRPr="00500137">
              <w:rPr>
                <w:rFonts w:asciiTheme="minorHAnsi" w:hAnsiTheme="minorHAnsi" w:cstheme="minorBidi"/>
                <w:highlight w:val="cyan"/>
              </w:rPr>
              <w:t>sheet</w:t>
            </w:r>
          </w:p>
          <w:p w14:paraId="591FF416" w14:textId="7F168D41" w:rsidR="006D75DF" w:rsidRPr="00500137" w:rsidRDefault="006D75DF" w:rsidP="007D2638">
            <w:pPr>
              <w:rPr>
                <w:rFonts w:asciiTheme="minorHAnsi" w:hAnsiTheme="minorHAnsi" w:cstheme="minorBidi"/>
                <w:highlight w:val="cyan"/>
              </w:rPr>
            </w:pPr>
            <w:r w:rsidRPr="00500137">
              <w:rPr>
                <w:rFonts w:asciiTheme="minorHAnsi" w:hAnsiTheme="minorHAnsi" w:cstheme="minorBidi"/>
                <w:highlight w:val="cyan"/>
              </w:rPr>
              <w:t>SPSD will bring in data through Lab and Pedon Data Mart</w:t>
            </w:r>
          </w:p>
          <w:p w14:paraId="43229001" w14:textId="5702E8C0" w:rsidR="006D75DF" w:rsidRPr="00500137" w:rsidRDefault="006D75DF" w:rsidP="007D2638">
            <w:pPr>
              <w:rPr>
                <w:rFonts w:asciiTheme="minorHAnsi" w:hAnsiTheme="minorHAnsi" w:cstheme="minorBidi"/>
                <w:highlight w:val="cyan"/>
              </w:rPr>
            </w:pPr>
          </w:p>
          <w:p w14:paraId="51AE58C3" w14:textId="219B9B65" w:rsidR="006D75DF" w:rsidRPr="00500137" w:rsidRDefault="006D75DF" w:rsidP="006D75DF">
            <w:pPr>
              <w:rPr>
                <w:rFonts w:asciiTheme="minorHAnsi" w:hAnsiTheme="minorHAnsi" w:cstheme="minorBidi"/>
                <w:highlight w:val="cyan"/>
              </w:rPr>
            </w:pPr>
            <w:r w:rsidRPr="00500137">
              <w:rPr>
                <w:rFonts w:asciiTheme="minorHAnsi" w:hAnsiTheme="minorHAnsi" w:cstheme="minorBidi"/>
                <w:highlight w:val="cyan"/>
              </w:rPr>
              <w:t xml:space="preserve">Need to convert from </w:t>
            </w:r>
            <w:commentRangeStart w:id="13"/>
            <w:r w:rsidRPr="00500137">
              <w:rPr>
                <w:rFonts w:asciiTheme="minorHAnsi" w:hAnsiTheme="minorHAnsi" w:cstheme="minorBidi"/>
                <w:highlight w:val="cyan"/>
              </w:rPr>
              <w:t>input</w:t>
            </w:r>
            <w:commentRangeEnd w:id="13"/>
            <w:r w:rsidR="00500137">
              <w:rPr>
                <w:rStyle w:val="CommentReference"/>
              </w:rPr>
              <w:commentReference w:id="13"/>
            </w:r>
            <w:r w:rsidRPr="00500137">
              <w:rPr>
                <w:rFonts w:asciiTheme="minorHAnsi" w:hAnsiTheme="minorHAnsi" w:cstheme="minorBidi"/>
                <w:highlight w:val="cyan"/>
              </w:rPr>
              <w:t xml:space="preserve"> to consistent property value</w:t>
            </w:r>
            <w:r w:rsidRPr="00500137">
              <w:rPr>
                <w:rFonts w:asciiTheme="minorHAnsi" w:hAnsiTheme="minorHAnsi" w:cstheme="minorBidi"/>
                <w:highlight w:val="cyan"/>
              </w:rPr>
              <w:t xml:space="preserve"> (for instance SOM to SOC, or between methods)</w:t>
            </w:r>
          </w:p>
          <w:p w14:paraId="5B0E610F" w14:textId="77777777" w:rsidR="006D75DF" w:rsidRPr="00500137" w:rsidRDefault="006D75DF" w:rsidP="006D75DF">
            <w:pPr>
              <w:rPr>
                <w:rFonts w:asciiTheme="minorHAnsi" w:hAnsiTheme="minorHAnsi" w:cstheme="minorBidi"/>
                <w:highlight w:val="cyan"/>
              </w:rPr>
            </w:pPr>
          </w:p>
          <w:p w14:paraId="1B2C84C0" w14:textId="77777777" w:rsidR="006D75DF" w:rsidRPr="00500137" w:rsidRDefault="006D75DF" w:rsidP="006D75DF">
            <w:pPr>
              <w:rPr>
                <w:rFonts w:asciiTheme="minorHAnsi" w:hAnsiTheme="minorHAnsi" w:cstheme="minorBidi"/>
                <w:highlight w:val="cyan"/>
              </w:rPr>
            </w:pPr>
            <w:r w:rsidRPr="00500137">
              <w:rPr>
                <w:rFonts w:asciiTheme="minorHAnsi" w:hAnsiTheme="minorHAnsi" w:cstheme="minorBidi"/>
                <w:highlight w:val="cyan"/>
              </w:rPr>
              <w:t>Pre-analysis need to have rules to merge datasets</w:t>
            </w:r>
          </w:p>
          <w:p w14:paraId="15ED8967" w14:textId="54BCF69E" w:rsidR="006D75DF" w:rsidRPr="00500137" w:rsidRDefault="006D75DF" w:rsidP="006D75DF">
            <w:pPr>
              <w:rPr>
                <w:rFonts w:asciiTheme="minorHAnsi" w:hAnsiTheme="minorHAnsi" w:cstheme="minorBidi"/>
                <w:highlight w:val="cyan"/>
              </w:rPr>
            </w:pPr>
          </w:p>
          <w:p w14:paraId="704DE473" w14:textId="59588164" w:rsidR="006D75DF" w:rsidRDefault="00E45645" w:rsidP="006D75DF">
            <w:pPr>
              <w:rPr>
                <w:rFonts w:asciiTheme="minorHAnsi" w:hAnsiTheme="minorHAnsi" w:cstheme="minorBidi"/>
              </w:rPr>
            </w:pPr>
            <w:r w:rsidRPr="00500137">
              <w:rPr>
                <w:rFonts w:asciiTheme="minorHAnsi" w:hAnsiTheme="minorHAnsi" w:cstheme="minorBidi"/>
                <w:highlight w:val="cyan"/>
              </w:rPr>
              <w:t>Need to maintain source and metadata throughout merge</w:t>
            </w:r>
          </w:p>
          <w:p w14:paraId="46FDEF4B" w14:textId="20A51F85" w:rsidR="006D75DF" w:rsidRDefault="006D75DF" w:rsidP="007D2638">
            <w:pPr>
              <w:rPr>
                <w:ins w:id="14" w:author="Wills, Skye - NRCS, Lincoln, NE" w:date="2020-12-15T07:39:00Z"/>
                <w:rFonts w:asciiTheme="minorHAnsi" w:hAnsiTheme="minorHAnsi" w:cstheme="minorBidi"/>
              </w:rPr>
            </w:pPr>
          </w:p>
          <w:p w14:paraId="46217264" w14:textId="77777777" w:rsidR="009A71F7" w:rsidRDefault="009A71F7" w:rsidP="007A2E33">
            <w:pPr>
              <w:rPr>
                <w:ins w:id="15" w:author="Morton, Laura - FPAC-BC, Scarborough, ME" w:date="2020-12-15T12:48:00Z"/>
                <w:rFonts w:asciiTheme="minorHAnsi" w:hAnsiTheme="minorHAnsi" w:cstheme="minorBidi"/>
              </w:rPr>
            </w:pPr>
          </w:p>
        </w:tc>
      </w:tr>
      <w:tr w:rsidR="009A71F7" w14:paraId="22636244" w14:textId="77777777" w:rsidTr="00466719">
        <w:trPr>
          <w:ins w:id="16" w:author="Morton, Laura - FPAC-BC, Scarborough, ME" w:date="2020-12-15T12:48:00Z"/>
        </w:trPr>
        <w:tc>
          <w:tcPr>
            <w:tcW w:w="3415" w:type="dxa"/>
          </w:tcPr>
          <w:p w14:paraId="4E9ACD6B" w14:textId="10B4F833" w:rsidR="009A71F7" w:rsidRDefault="009A71F7" w:rsidP="007A2E33">
            <w:pPr>
              <w:rPr>
                <w:ins w:id="17" w:author="Morton, Laura - FPAC-BC, Scarborough, ME" w:date="2020-12-15T12:48:00Z"/>
                <w:rFonts w:asciiTheme="minorHAnsi" w:hAnsiTheme="minorHAnsi" w:cstheme="minorBidi"/>
              </w:rPr>
            </w:pPr>
            <w:ins w:id="18" w:author="Morton, Laura - FPAC-BC, Scarborough, ME" w:date="2020-12-15T12:48:00Z">
              <w:r>
                <w:rPr>
                  <w:rFonts w:asciiTheme="minorHAnsi" w:hAnsiTheme="minorHAnsi" w:cstheme="minorBidi"/>
                </w:rPr>
                <w:t>Data analysis notes</w:t>
              </w:r>
            </w:ins>
          </w:p>
        </w:tc>
        <w:tc>
          <w:tcPr>
            <w:tcW w:w="3870" w:type="dxa"/>
          </w:tcPr>
          <w:p w14:paraId="23C76707" w14:textId="77777777" w:rsidR="009A71F7" w:rsidRDefault="009A71F7" w:rsidP="007A2E33">
            <w:pPr>
              <w:rPr>
                <w:ins w:id="19" w:author="Morton, Laura - FPAC-BC, Scarborough, ME" w:date="2020-12-15T12:48:00Z"/>
                <w:rFonts w:asciiTheme="minorHAnsi" w:hAnsiTheme="minorHAnsi" w:cstheme="minorBidi"/>
              </w:rPr>
            </w:pPr>
          </w:p>
        </w:tc>
        <w:tc>
          <w:tcPr>
            <w:tcW w:w="5760" w:type="dxa"/>
          </w:tcPr>
          <w:p w14:paraId="0BC3D423" w14:textId="315BDCBD" w:rsidR="006D75DF" w:rsidRDefault="00E45645" w:rsidP="007A2E33">
            <w:pPr>
              <w:rPr>
                <w:rFonts w:asciiTheme="minorHAnsi" w:hAnsiTheme="minorHAnsi" w:cstheme="minorBidi"/>
                <w:highlight w:val="cyan"/>
              </w:rPr>
            </w:pPr>
            <w:r w:rsidRPr="00500137">
              <w:rPr>
                <w:rFonts w:asciiTheme="minorHAnsi" w:hAnsiTheme="minorHAnsi" w:cstheme="minorBidi"/>
                <w:highlight w:val="cyan"/>
              </w:rPr>
              <w:t>Join to covariates</w:t>
            </w:r>
            <w:r w:rsidR="00500137">
              <w:rPr>
                <w:rFonts w:asciiTheme="minorHAnsi" w:hAnsiTheme="minorHAnsi" w:cstheme="minorBidi"/>
                <w:highlight w:val="cyan"/>
              </w:rPr>
              <w:t xml:space="preserve"> – through spatial and tabular</w:t>
            </w:r>
          </w:p>
          <w:p w14:paraId="4E7618FF" w14:textId="77777777" w:rsidR="00500137" w:rsidRPr="00500137" w:rsidRDefault="00500137" w:rsidP="007A2E33">
            <w:pPr>
              <w:rPr>
                <w:rFonts w:asciiTheme="minorHAnsi" w:hAnsiTheme="minorHAnsi" w:cstheme="minorBidi"/>
                <w:highlight w:val="cyan"/>
              </w:rPr>
            </w:pPr>
          </w:p>
          <w:p w14:paraId="33C83343" w14:textId="2BC27C60" w:rsidR="006D75DF" w:rsidRPr="00500137" w:rsidRDefault="006D75DF" w:rsidP="00500137">
            <w:pPr>
              <w:rPr>
                <w:ins w:id="20" w:author="Morton, Laura - FPAC-BC, Scarborough, ME" w:date="2020-12-15T12:48:00Z"/>
                <w:rFonts w:asciiTheme="minorHAnsi" w:hAnsiTheme="minorHAnsi" w:cstheme="minorBidi"/>
                <w:highlight w:val="cyan"/>
              </w:rPr>
            </w:pPr>
          </w:p>
        </w:tc>
      </w:tr>
      <w:tr w:rsidR="00D8459C" w14:paraId="648F7024" w14:textId="77777777" w:rsidTr="00466719">
        <w:tc>
          <w:tcPr>
            <w:tcW w:w="3415" w:type="dxa"/>
          </w:tcPr>
          <w:p w14:paraId="426EFB0F" w14:textId="42D049C0" w:rsidR="00D8459C" w:rsidRDefault="00500137" w:rsidP="007A2E33">
            <w:pPr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 xml:space="preserve"> </w:t>
            </w:r>
          </w:p>
        </w:tc>
        <w:tc>
          <w:tcPr>
            <w:tcW w:w="3870" w:type="dxa"/>
          </w:tcPr>
          <w:p w14:paraId="08B0E818" w14:textId="5FAC83CB" w:rsidR="00D8459C" w:rsidRDefault="00D8459C" w:rsidP="007A2E33">
            <w:pPr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Soil Health Division</w:t>
            </w:r>
          </w:p>
        </w:tc>
        <w:tc>
          <w:tcPr>
            <w:tcW w:w="5760" w:type="dxa"/>
          </w:tcPr>
          <w:p w14:paraId="05C4A8E1" w14:textId="77777777" w:rsidR="00D8459C" w:rsidRDefault="00D8459C" w:rsidP="007A2E33">
            <w:pPr>
              <w:rPr>
                <w:rFonts w:asciiTheme="minorHAnsi" w:hAnsiTheme="minorHAnsi" w:cstheme="minorBidi"/>
              </w:rPr>
            </w:pPr>
          </w:p>
        </w:tc>
      </w:tr>
      <w:tr w:rsidR="00466719" w14:paraId="35DCAD3A" w14:textId="77777777" w:rsidTr="00466719">
        <w:tc>
          <w:tcPr>
            <w:tcW w:w="3415" w:type="dxa"/>
          </w:tcPr>
          <w:p w14:paraId="3D9F6351" w14:textId="423D7753" w:rsidR="00466719" w:rsidRDefault="00466719" w:rsidP="00466719">
            <w:pPr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Data need- questions that need to be answered</w:t>
            </w:r>
          </w:p>
        </w:tc>
        <w:tc>
          <w:tcPr>
            <w:tcW w:w="3870" w:type="dxa"/>
          </w:tcPr>
          <w:p w14:paraId="6F77F6B3" w14:textId="6A57F4BB" w:rsidR="00466719" w:rsidRDefault="00466719" w:rsidP="00466719">
            <w:pPr>
              <w:rPr>
                <w:ins w:id="21" w:author="Wills, Skye - NRCS, Lincoln, NE" w:date="2020-12-15T07:34:00Z"/>
                <w:rFonts w:asciiTheme="minorHAnsi" w:hAnsiTheme="minorHAnsi" w:cstheme="minorBidi"/>
              </w:rPr>
            </w:pPr>
          </w:p>
          <w:p w14:paraId="194C95B4" w14:textId="77777777" w:rsidR="006D0498" w:rsidRDefault="006D0498" w:rsidP="00466719">
            <w:pPr>
              <w:rPr>
                <w:ins w:id="22" w:author="Wills, Skye - NRCS, Lincoln, NE" w:date="2020-12-15T07:33:00Z"/>
                <w:rFonts w:asciiTheme="minorHAnsi" w:hAnsiTheme="minorHAnsi" w:cstheme="minorBidi"/>
              </w:rPr>
            </w:pPr>
          </w:p>
          <w:p w14:paraId="26B1E488" w14:textId="6886E002" w:rsidR="006D0498" w:rsidRDefault="006D0498" w:rsidP="00466719">
            <w:pPr>
              <w:rPr>
                <w:rFonts w:asciiTheme="minorHAnsi" w:hAnsiTheme="minorHAnsi" w:cstheme="minorBidi"/>
              </w:rPr>
            </w:pPr>
          </w:p>
        </w:tc>
        <w:tc>
          <w:tcPr>
            <w:tcW w:w="5760" w:type="dxa"/>
          </w:tcPr>
          <w:p w14:paraId="11990189" w14:textId="539731A2" w:rsidR="00466719" w:rsidRDefault="00466719" w:rsidP="00466719">
            <w:pPr>
              <w:rPr>
                <w:rFonts w:asciiTheme="minorHAnsi" w:hAnsiTheme="minorHAnsi" w:cstheme="minorBidi"/>
              </w:rPr>
            </w:pPr>
          </w:p>
        </w:tc>
      </w:tr>
      <w:tr w:rsidR="00466719" w14:paraId="7B06CCE4" w14:textId="77777777" w:rsidTr="00466719">
        <w:tc>
          <w:tcPr>
            <w:tcW w:w="3415" w:type="dxa"/>
          </w:tcPr>
          <w:p w14:paraId="763CD2D2" w14:textId="6D5DE340" w:rsidR="00466719" w:rsidRDefault="00466719" w:rsidP="00466719">
            <w:pPr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Planned Use of data</w:t>
            </w:r>
          </w:p>
        </w:tc>
        <w:tc>
          <w:tcPr>
            <w:tcW w:w="3870" w:type="dxa"/>
          </w:tcPr>
          <w:p w14:paraId="570E7852" w14:textId="4B54A4D1" w:rsidR="00466719" w:rsidRDefault="006D0498" w:rsidP="00466719">
            <w:pPr>
              <w:rPr>
                <w:ins w:id="23" w:author="Wills, Skye - NRCS, Lincoln, NE" w:date="2020-12-15T07:35:00Z"/>
                <w:rFonts w:asciiTheme="minorHAnsi" w:hAnsiTheme="minorHAnsi" w:cstheme="minorBidi"/>
              </w:rPr>
            </w:pPr>
            <w:ins w:id="24" w:author="Wills, Skye - NRCS, Lincoln, NE" w:date="2020-12-15T07:35:00Z">
              <w:r>
                <w:rPr>
                  <w:rFonts w:asciiTheme="minorHAnsi" w:hAnsiTheme="minorHAnsi" w:cstheme="minorBidi"/>
                </w:rPr>
                <w:t>Soil Health Assessment</w:t>
              </w:r>
            </w:ins>
          </w:p>
          <w:p w14:paraId="1670C724" w14:textId="4D7D3582" w:rsidR="006D0498" w:rsidRDefault="006D0498" w:rsidP="00466719">
            <w:pPr>
              <w:rPr>
                <w:rFonts w:asciiTheme="minorHAnsi" w:hAnsiTheme="minorHAnsi" w:cstheme="minorBidi"/>
              </w:rPr>
            </w:pPr>
            <w:ins w:id="25" w:author="Wills, Skye - NRCS, Lincoln, NE" w:date="2020-12-15T07:36:00Z">
              <w:r>
                <w:rPr>
                  <w:rFonts w:asciiTheme="minorHAnsi" w:hAnsiTheme="minorHAnsi" w:cstheme="minorBidi"/>
                </w:rPr>
                <w:t xml:space="preserve">Aggregations by soil, </w:t>
              </w:r>
              <w:proofErr w:type="spellStart"/>
              <w:r>
                <w:rPr>
                  <w:rFonts w:asciiTheme="minorHAnsi" w:hAnsiTheme="minorHAnsi" w:cstheme="minorBidi"/>
                </w:rPr>
                <w:t>mlra</w:t>
              </w:r>
              <w:proofErr w:type="spellEnd"/>
              <w:r>
                <w:rPr>
                  <w:rFonts w:asciiTheme="minorHAnsi" w:hAnsiTheme="minorHAnsi" w:cstheme="minorBidi"/>
                </w:rPr>
                <w:t xml:space="preserve">, CMZ, political </w:t>
              </w:r>
              <w:proofErr w:type="spellStart"/>
              <w:r>
                <w:rPr>
                  <w:rFonts w:asciiTheme="minorHAnsi" w:hAnsiTheme="minorHAnsi" w:cstheme="minorBidi"/>
                </w:rPr>
                <w:t>bourndry</w:t>
              </w:r>
            </w:ins>
            <w:proofErr w:type="spellEnd"/>
          </w:p>
        </w:tc>
        <w:tc>
          <w:tcPr>
            <w:tcW w:w="5760" w:type="dxa"/>
          </w:tcPr>
          <w:p w14:paraId="7F946580" w14:textId="423D971C" w:rsidR="00466719" w:rsidRDefault="00466719" w:rsidP="00466719">
            <w:pPr>
              <w:rPr>
                <w:rFonts w:asciiTheme="minorHAnsi" w:hAnsiTheme="minorHAnsi" w:cstheme="minorBidi"/>
              </w:rPr>
            </w:pPr>
          </w:p>
        </w:tc>
      </w:tr>
      <w:tr w:rsidR="00466719" w14:paraId="75467620" w14:textId="77777777" w:rsidTr="00466719">
        <w:tc>
          <w:tcPr>
            <w:tcW w:w="3415" w:type="dxa"/>
          </w:tcPr>
          <w:p w14:paraId="7E63E123" w14:textId="7A236131" w:rsidR="00466719" w:rsidRDefault="00466719" w:rsidP="00466719">
            <w:pPr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Desired scale of decision making</w:t>
            </w:r>
          </w:p>
        </w:tc>
        <w:tc>
          <w:tcPr>
            <w:tcW w:w="3870" w:type="dxa"/>
          </w:tcPr>
          <w:p w14:paraId="651A7773" w14:textId="77777777" w:rsidR="006D0498" w:rsidRDefault="006D0498" w:rsidP="00466719">
            <w:pPr>
              <w:rPr>
                <w:ins w:id="26" w:author="Wills, Skye - NRCS, Lincoln, NE" w:date="2020-12-15T07:37:00Z"/>
                <w:rFonts w:asciiTheme="minorHAnsi" w:hAnsiTheme="minorHAnsi" w:cstheme="minorBidi"/>
              </w:rPr>
            </w:pPr>
            <w:ins w:id="27" w:author="Wills, Skye - NRCS, Lincoln, NE" w:date="2020-12-15T07:37:00Z">
              <w:r>
                <w:rPr>
                  <w:rFonts w:asciiTheme="minorHAnsi" w:hAnsiTheme="minorHAnsi" w:cstheme="minorBidi"/>
                </w:rPr>
                <w:t>Data value to data value</w:t>
              </w:r>
            </w:ins>
          </w:p>
          <w:p w14:paraId="2328742C" w14:textId="77777777" w:rsidR="006D0498" w:rsidRDefault="006D0498" w:rsidP="00466719">
            <w:pPr>
              <w:rPr>
                <w:ins w:id="28" w:author="Wills, Skye - NRCS, Lincoln, NE" w:date="2020-12-15T07:37:00Z"/>
                <w:rFonts w:asciiTheme="minorHAnsi" w:hAnsiTheme="minorHAnsi" w:cstheme="minorBidi"/>
              </w:rPr>
            </w:pPr>
          </w:p>
          <w:p w14:paraId="58C0F1BA" w14:textId="0943BB93" w:rsidR="006D0498" w:rsidRDefault="006D0498" w:rsidP="00466719">
            <w:pPr>
              <w:rPr>
                <w:rFonts w:asciiTheme="minorHAnsi" w:hAnsiTheme="minorHAnsi" w:cstheme="minorBidi"/>
              </w:rPr>
            </w:pPr>
            <w:ins w:id="29" w:author="Wills, Skye - NRCS, Lincoln, NE" w:date="2020-12-15T07:37:00Z">
              <w:r>
                <w:rPr>
                  <w:rFonts w:asciiTheme="minorHAnsi" w:hAnsiTheme="minorHAnsi" w:cstheme="minorBidi"/>
                </w:rPr>
                <w:t xml:space="preserve">Future use at </w:t>
              </w:r>
            </w:ins>
            <w:ins w:id="30" w:author="Wills, Skye - NRCS, Lincoln, NE" w:date="2020-12-15T07:38:00Z">
              <w:r>
                <w:rPr>
                  <w:rFonts w:asciiTheme="minorHAnsi" w:hAnsiTheme="minorHAnsi" w:cstheme="minorBidi"/>
                </w:rPr>
                <w:t>multiple scales</w:t>
              </w:r>
            </w:ins>
          </w:p>
        </w:tc>
        <w:tc>
          <w:tcPr>
            <w:tcW w:w="5760" w:type="dxa"/>
          </w:tcPr>
          <w:p w14:paraId="294BDC7C" w14:textId="2223949F" w:rsidR="00E45645" w:rsidRDefault="00E45645" w:rsidP="00466719">
            <w:pPr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Field and individual interpretation</w:t>
            </w:r>
          </w:p>
          <w:p w14:paraId="2F88238E" w14:textId="77777777" w:rsidR="00E45645" w:rsidRDefault="00E45645" w:rsidP="00466719">
            <w:pPr>
              <w:rPr>
                <w:rFonts w:asciiTheme="minorHAnsi" w:hAnsiTheme="minorHAnsi" w:cstheme="minorBidi"/>
              </w:rPr>
            </w:pPr>
          </w:p>
          <w:p w14:paraId="7782B9D7" w14:textId="33BB08C2" w:rsidR="006D0498" w:rsidRDefault="006D0498" w:rsidP="00466719">
            <w:pPr>
              <w:rPr>
                <w:rFonts w:asciiTheme="minorHAnsi" w:hAnsiTheme="minorHAnsi" w:cstheme="minorBidi"/>
              </w:rPr>
            </w:pPr>
            <w:ins w:id="31" w:author="Wills, Skye - NRCS, Lincoln, NE" w:date="2020-12-15T07:36:00Z">
              <w:r>
                <w:rPr>
                  <w:rFonts w:asciiTheme="minorHAnsi" w:hAnsiTheme="minorHAnsi" w:cstheme="minorBidi"/>
                </w:rPr>
                <w:t>Shape score is focused on transforming o</w:t>
              </w:r>
            </w:ins>
            <w:ins w:id="32" w:author="Wills, Skye - NRCS, Lincoln, NE" w:date="2020-12-15T07:37:00Z">
              <w:r>
                <w:rPr>
                  <w:rFonts w:asciiTheme="minorHAnsi" w:hAnsiTheme="minorHAnsi" w:cstheme="minorBidi"/>
                </w:rPr>
                <w:t>ne SOC% to one score</w:t>
              </w:r>
            </w:ins>
          </w:p>
          <w:p w14:paraId="0C0C0FB2" w14:textId="77777777" w:rsidR="00E45645" w:rsidRDefault="00E45645" w:rsidP="00466719">
            <w:pPr>
              <w:rPr>
                <w:rFonts w:asciiTheme="minorHAnsi" w:hAnsiTheme="minorHAnsi" w:cstheme="minorBidi"/>
              </w:rPr>
            </w:pPr>
          </w:p>
          <w:p w14:paraId="5C75F168" w14:textId="77777777" w:rsidR="00E45645" w:rsidRDefault="00E45645" w:rsidP="00466719">
            <w:pPr>
              <w:rPr>
                <w:rFonts w:asciiTheme="minorHAnsi" w:hAnsiTheme="minorHAnsi" w:cstheme="minorBidi"/>
              </w:rPr>
            </w:pPr>
          </w:p>
          <w:p w14:paraId="7D0649B4" w14:textId="45C2C7C0" w:rsidR="00E45645" w:rsidRDefault="00E45645" w:rsidP="00466719">
            <w:pPr>
              <w:rPr>
                <w:rFonts w:asciiTheme="minorHAnsi" w:hAnsiTheme="minorHAnsi" w:cstheme="minorBidi"/>
              </w:rPr>
            </w:pPr>
          </w:p>
        </w:tc>
      </w:tr>
      <w:tr w:rsidR="00466719" w14:paraId="02A9674A" w14:textId="77777777" w:rsidTr="00466719">
        <w:tc>
          <w:tcPr>
            <w:tcW w:w="3415" w:type="dxa"/>
          </w:tcPr>
          <w:p w14:paraId="32318B51" w14:textId="3CE19862" w:rsidR="00466719" w:rsidRDefault="00466719" w:rsidP="00466719">
            <w:pPr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Baseline and delta plan</w:t>
            </w:r>
          </w:p>
        </w:tc>
        <w:tc>
          <w:tcPr>
            <w:tcW w:w="3870" w:type="dxa"/>
          </w:tcPr>
          <w:p w14:paraId="31BA65A3" w14:textId="77777777" w:rsidR="00466719" w:rsidRDefault="00466719" w:rsidP="00466719">
            <w:pPr>
              <w:rPr>
                <w:rFonts w:asciiTheme="minorHAnsi" w:hAnsiTheme="minorHAnsi" w:cstheme="minorBidi"/>
              </w:rPr>
            </w:pPr>
          </w:p>
        </w:tc>
        <w:tc>
          <w:tcPr>
            <w:tcW w:w="5760" w:type="dxa"/>
          </w:tcPr>
          <w:p w14:paraId="56D9F56E" w14:textId="77777777" w:rsidR="00466719" w:rsidRDefault="00466719" w:rsidP="00466719">
            <w:pPr>
              <w:rPr>
                <w:rFonts w:asciiTheme="minorHAnsi" w:hAnsiTheme="minorHAnsi" w:cstheme="minorBidi"/>
              </w:rPr>
            </w:pPr>
          </w:p>
        </w:tc>
      </w:tr>
      <w:tr w:rsidR="00466719" w14:paraId="4E3809C0" w14:textId="77777777" w:rsidTr="00466719">
        <w:tc>
          <w:tcPr>
            <w:tcW w:w="3415" w:type="dxa"/>
          </w:tcPr>
          <w:p w14:paraId="02939B2C" w14:textId="2CB62FC7" w:rsidR="00466719" w:rsidRDefault="00466719" w:rsidP="00466719">
            <w:pPr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Method</w:t>
            </w:r>
          </w:p>
        </w:tc>
        <w:tc>
          <w:tcPr>
            <w:tcW w:w="3870" w:type="dxa"/>
          </w:tcPr>
          <w:p w14:paraId="73B487CD" w14:textId="490D66F3" w:rsidR="00466719" w:rsidRDefault="00466719" w:rsidP="00466719">
            <w:pPr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Laboratory analysis (need more specifics)</w:t>
            </w:r>
          </w:p>
        </w:tc>
        <w:tc>
          <w:tcPr>
            <w:tcW w:w="5760" w:type="dxa"/>
          </w:tcPr>
          <w:p w14:paraId="4A9CEE52" w14:textId="77777777" w:rsidR="00466719" w:rsidRDefault="00466719" w:rsidP="00466719">
            <w:pPr>
              <w:rPr>
                <w:ins w:id="33" w:author="Wills, Skye - NRCS, Lincoln, NE" w:date="2020-12-15T07:43:00Z"/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We need a lot more detail here to align to various data tables and still parse out the methods for decision making on quality and consistency</w:t>
            </w:r>
          </w:p>
          <w:p w14:paraId="341A47FE" w14:textId="77777777" w:rsidR="000B2A1D" w:rsidRDefault="000B2A1D" w:rsidP="00466719">
            <w:pPr>
              <w:rPr>
                <w:ins w:id="34" w:author="Wills, Skye - NRCS, Lincoln, NE" w:date="2020-12-15T07:43:00Z"/>
                <w:rFonts w:asciiTheme="minorHAnsi" w:hAnsiTheme="minorHAnsi" w:cstheme="minorBidi"/>
              </w:rPr>
            </w:pPr>
          </w:p>
          <w:p w14:paraId="53EB901D" w14:textId="77777777" w:rsidR="000B2A1D" w:rsidRDefault="000B2A1D" w:rsidP="00466719">
            <w:pPr>
              <w:rPr>
                <w:ins w:id="35" w:author="Wills, Skye - NRCS, Lincoln, NE" w:date="2020-12-15T07:43:00Z"/>
                <w:rFonts w:asciiTheme="minorHAnsi" w:hAnsiTheme="minorHAnsi" w:cstheme="minorBidi"/>
              </w:rPr>
            </w:pPr>
          </w:p>
          <w:p w14:paraId="6FCAB2BE" w14:textId="6F48B8EF" w:rsidR="000B2A1D" w:rsidRDefault="000B2A1D" w:rsidP="00466719">
            <w:pPr>
              <w:rPr>
                <w:rFonts w:asciiTheme="minorHAnsi" w:hAnsiTheme="minorHAnsi" w:cstheme="minorBidi"/>
              </w:rPr>
            </w:pPr>
          </w:p>
        </w:tc>
      </w:tr>
      <w:tr w:rsidR="00466719" w14:paraId="36C78860" w14:textId="77777777" w:rsidTr="00466719">
        <w:tc>
          <w:tcPr>
            <w:tcW w:w="3415" w:type="dxa"/>
          </w:tcPr>
          <w:p w14:paraId="0EEE3FE5" w14:textId="0BD627E0" w:rsidR="00466719" w:rsidRDefault="00466719" w:rsidP="00466719">
            <w:pPr>
              <w:rPr>
                <w:rFonts w:asciiTheme="minorHAnsi" w:hAnsiTheme="minorHAnsi" w:cstheme="minorBidi"/>
              </w:rPr>
            </w:pPr>
          </w:p>
        </w:tc>
        <w:tc>
          <w:tcPr>
            <w:tcW w:w="3870" w:type="dxa"/>
          </w:tcPr>
          <w:p w14:paraId="6515F1C8" w14:textId="78725073" w:rsidR="00466719" w:rsidRDefault="00466719" w:rsidP="00466719">
            <w:pPr>
              <w:rPr>
                <w:rFonts w:asciiTheme="minorHAnsi" w:hAnsiTheme="minorHAnsi" w:cstheme="minorBidi"/>
              </w:rPr>
            </w:pPr>
          </w:p>
        </w:tc>
        <w:tc>
          <w:tcPr>
            <w:tcW w:w="5760" w:type="dxa"/>
          </w:tcPr>
          <w:p w14:paraId="15E96B56" w14:textId="7674C339" w:rsidR="00466719" w:rsidRDefault="00466719" w:rsidP="00466719">
            <w:pPr>
              <w:rPr>
                <w:rFonts w:asciiTheme="minorHAnsi" w:hAnsiTheme="minorHAnsi" w:cstheme="minorBidi"/>
              </w:rPr>
            </w:pPr>
          </w:p>
        </w:tc>
      </w:tr>
      <w:tr w:rsidR="00FA5E66" w14:paraId="7A358572" w14:textId="77777777" w:rsidTr="00466719">
        <w:tc>
          <w:tcPr>
            <w:tcW w:w="3415" w:type="dxa"/>
          </w:tcPr>
          <w:p w14:paraId="4846C0BE" w14:textId="29997041" w:rsidR="00FA5E66" w:rsidRDefault="00FA5E66" w:rsidP="00466719">
            <w:pPr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How the data needs to be served up (delivery – Tableau?)</w:t>
            </w:r>
          </w:p>
        </w:tc>
        <w:tc>
          <w:tcPr>
            <w:tcW w:w="3870" w:type="dxa"/>
          </w:tcPr>
          <w:p w14:paraId="5D5D0260" w14:textId="77777777" w:rsidR="00FA5E66" w:rsidRDefault="00FA5E66" w:rsidP="00466719">
            <w:pPr>
              <w:rPr>
                <w:rFonts w:asciiTheme="minorHAnsi" w:hAnsiTheme="minorHAnsi" w:cstheme="minorBidi"/>
              </w:rPr>
            </w:pPr>
          </w:p>
        </w:tc>
        <w:tc>
          <w:tcPr>
            <w:tcW w:w="5760" w:type="dxa"/>
          </w:tcPr>
          <w:p w14:paraId="54311668" w14:textId="77777777" w:rsidR="00FA5E66" w:rsidRDefault="00FA5E66" w:rsidP="00466719">
            <w:pPr>
              <w:rPr>
                <w:rFonts w:asciiTheme="minorHAnsi" w:hAnsiTheme="minorHAnsi" w:cstheme="minorBidi"/>
              </w:rPr>
            </w:pPr>
          </w:p>
        </w:tc>
      </w:tr>
      <w:tr w:rsidR="007D2638" w14:paraId="4AF1642F" w14:textId="77777777" w:rsidTr="007D2638">
        <w:tc>
          <w:tcPr>
            <w:tcW w:w="13045" w:type="dxa"/>
            <w:gridSpan w:val="3"/>
            <w:shd w:val="clear" w:color="auto" w:fill="D9D9D9" w:themeFill="background1" w:themeFillShade="D9"/>
          </w:tcPr>
          <w:p w14:paraId="581579E0" w14:textId="55251CFE" w:rsidR="007D2638" w:rsidRDefault="007D2638" w:rsidP="00466719">
            <w:pPr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 xml:space="preserve">For Office Use Only Section – the detailed data review needed to load into the DSP Hub Covariate Databases or Reference Tables – these items will need to be communicated back to the customer in the form of a required data standard and minimum metadata, along with any technical requirements that they need to develop (e.g. potentially a cross-walk between the SH Min Data Set and CR-LMOD tables) </w:t>
            </w:r>
          </w:p>
        </w:tc>
      </w:tr>
      <w:tr w:rsidR="00466719" w14:paraId="6E2E703C" w14:textId="77777777" w:rsidTr="00466719">
        <w:tc>
          <w:tcPr>
            <w:tcW w:w="3415" w:type="dxa"/>
            <w:vMerge w:val="restart"/>
          </w:tcPr>
          <w:p w14:paraId="3D0D5216" w14:textId="77777777" w:rsidR="00466719" w:rsidRDefault="00466719" w:rsidP="00466719">
            <w:pPr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Data interoperability/data standard needed</w:t>
            </w:r>
          </w:p>
          <w:p w14:paraId="45E9CE2F" w14:textId="77777777" w:rsidR="00466719" w:rsidRDefault="00466719" w:rsidP="00466719">
            <w:pPr>
              <w:rPr>
                <w:rFonts w:asciiTheme="minorHAnsi" w:hAnsiTheme="minorHAnsi" w:cstheme="minorBidi"/>
              </w:rPr>
            </w:pPr>
          </w:p>
          <w:p w14:paraId="197A8C16" w14:textId="05C5595C" w:rsidR="00466719" w:rsidRDefault="00466719" w:rsidP="00466719">
            <w:pPr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 xml:space="preserve">(this is the fetch and join stuff we need to start pushing “upstream” by using a data </w:t>
            </w:r>
            <w:proofErr w:type="gramStart"/>
            <w:r>
              <w:rPr>
                <w:rFonts w:asciiTheme="minorHAnsi" w:hAnsiTheme="minorHAnsi" w:cstheme="minorBidi"/>
              </w:rPr>
              <w:t>standard</w:t>
            </w:r>
            <w:proofErr w:type="gramEnd"/>
            <w:r>
              <w:rPr>
                <w:rFonts w:asciiTheme="minorHAnsi" w:hAnsiTheme="minorHAnsi" w:cstheme="minorBidi"/>
              </w:rPr>
              <w:t xml:space="preserve"> so it shows up at the doorstep in the right format)</w:t>
            </w:r>
          </w:p>
        </w:tc>
        <w:tc>
          <w:tcPr>
            <w:tcW w:w="3870" w:type="dxa"/>
          </w:tcPr>
          <w:p w14:paraId="474163B8" w14:textId="6E348C53" w:rsidR="00A37F4C" w:rsidRDefault="00466719" w:rsidP="00466719">
            <w:pPr>
              <w:rPr>
                <w:ins w:id="36" w:author="Wills, Skye - NRCS, Lincoln, NE" w:date="2020-12-15T07:43:00Z"/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 xml:space="preserve">Polygon for either </w:t>
            </w:r>
            <w:r w:rsidRPr="00D8459C">
              <w:rPr>
                <w:rFonts w:asciiTheme="minorHAnsi" w:hAnsiTheme="minorHAnsi" w:cstheme="minorBidi"/>
              </w:rPr>
              <w:t xml:space="preserve">project site or the </w:t>
            </w:r>
            <w:r>
              <w:rPr>
                <w:rFonts w:asciiTheme="minorHAnsi" w:hAnsiTheme="minorHAnsi" w:cstheme="minorBidi"/>
              </w:rPr>
              <w:t>treatment/</w:t>
            </w:r>
            <w:r w:rsidRPr="00D8459C">
              <w:rPr>
                <w:rFonts w:asciiTheme="minorHAnsi" w:hAnsiTheme="minorHAnsi" w:cstheme="minorBidi"/>
              </w:rPr>
              <w:t xml:space="preserve">practice polygon, depending on the experimental design/hypothesis and sampling plan </w:t>
            </w:r>
          </w:p>
          <w:p w14:paraId="0D5CE656" w14:textId="4B0CA299" w:rsidR="00A37F4C" w:rsidRDefault="00A37F4C" w:rsidP="00466719">
            <w:pPr>
              <w:rPr>
                <w:rFonts w:asciiTheme="minorHAnsi" w:hAnsiTheme="minorHAnsi" w:cstheme="minorBidi"/>
              </w:rPr>
            </w:pPr>
          </w:p>
        </w:tc>
        <w:tc>
          <w:tcPr>
            <w:tcW w:w="5760" w:type="dxa"/>
          </w:tcPr>
          <w:p w14:paraId="3FFD2983" w14:textId="10003522" w:rsidR="00466719" w:rsidRDefault="00466719" w:rsidP="00466719">
            <w:pPr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A</w:t>
            </w:r>
            <w:r w:rsidRPr="00D8459C">
              <w:rPr>
                <w:rFonts w:asciiTheme="minorHAnsi" w:hAnsiTheme="minorHAnsi" w:cstheme="minorBidi"/>
              </w:rPr>
              <w:t>lign to PLU or practice polygon concept</w:t>
            </w:r>
            <w:r>
              <w:rPr>
                <w:rFonts w:asciiTheme="minorHAnsi" w:hAnsiTheme="minorHAnsi" w:cstheme="minorBidi"/>
              </w:rPr>
              <w:t xml:space="preserve"> depending on what is determined from the needs of the experimental design</w:t>
            </w:r>
          </w:p>
        </w:tc>
      </w:tr>
      <w:tr w:rsidR="00466719" w14:paraId="420B9647" w14:textId="77777777" w:rsidTr="001D02DD">
        <w:tc>
          <w:tcPr>
            <w:tcW w:w="3415" w:type="dxa"/>
            <w:vMerge/>
          </w:tcPr>
          <w:p w14:paraId="23A09E6F" w14:textId="77777777" w:rsidR="00466719" w:rsidRDefault="00466719" w:rsidP="00466719">
            <w:pPr>
              <w:rPr>
                <w:rFonts w:asciiTheme="minorHAnsi" w:hAnsiTheme="minorHAnsi" w:cstheme="minorBidi"/>
              </w:rPr>
            </w:pPr>
          </w:p>
        </w:tc>
        <w:tc>
          <w:tcPr>
            <w:tcW w:w="3870" w:type="dxa"/>
            <w:shd w:val="clear" w:color="auto" w:fill="FFFF00"/>
          </w:tcPr>
          <w:p w14:paraId="63EACEAE" w14:textId="10807302" w:rsidR="00466719" w:rsidRPr="001D02DD" w:rsidRDefault="00466719" w:rsidP="00466719">
            <w:pPr>
              <w:rPr>
                <w:rFonts w:asciiTheme="minorHAnsi" w:hAnsiTheme="minorHAnsi" w:cstheme="minorBidi"/>
                <w:highlight w:val="yellow"/>
              </w:rPr>
            </w:pPr>
            <w:r w:rsidRPr="001D02DD">
              <w:rPr>
                <w:rFonts w:asciiTheme="minorHAnsi" w:hAnsiTheme="minorHAnsi" w:cstheme="minorBidi"/>
                <w:highlight w:val="yellow"/>
              </w:rPr>
              <w:t xml:space="preserve">CR-LMOD crosswalk tables to conservation practices and any key parameters needed </w:t>
            </w:r>
          </w:p>
        </w:tc>
        <w:tc>
          <w:tcPr>
            <w:tcW w:w="5760" w:type="dxa"/>
            <w:shd w:val="clear" w:color="auto" w:fill="FFFF00"/>
          </w:tcPr>
          <w:p w14:paraId="4207D88E" w14:textId="373BFA99" w:rsidR="00466719" w:rsidRPr="001D02DD" w:rsidRDefault="00466719" w:rsidP="00466719">
            <w:pPr>
              <w:rPr>
                <w:rFonts w:asciiTheme="minorHAnsi" w:hAnsiTheme="minorHAnsi" w:cstheme="minorBidi"/>
                <w:highlight w:val="yellow"/>
              </w:rPr>
            </w:pPr>
            <w:r w:rsidRPr="001D02DD">
              <w:rPr>
                <w:rFonts w:asciiTheme="minorHAnsi" w:hAnsiTheme="minorHAnsi" w:cstheme="minorBidi"/>
                <w:highlight w:val="yellow"/>
              </w:rPr>
              <w:t xml:space="preserve">We need some analysis on “lumping” tables that become master reference data on the conservation practice parameters from CR-LMOD to align to CPDES. Once we figure out what these lumping categories are for the “treatments” we can determine where the values need to reside (CPDES, CR-LMOD, other data tables from ARS, </w:t>
            </w:r>
            <w:proofErr w:type="spellStart"/>
            <w:r w:rsidRPr="001D02DD">
              <w:rPr>
                <w:rFonts w:asciiTheme="minorHAnsi" w:hAnsiTheme="minorHAnsi" w:cstheme="minorBidi"/>
                <w:highlight w:val="yellow"/>
              </w:rPr>
              <w:t>etc</w:t>
            </w:r>
            <w:proofErr w:type="spellEnd"/>
            <w:r w:rsidRPr="001D02DD">
              <w:rPr>
                <w:rFonts w:asciiTheme="minorHAnsi" w:hAnsiTheme="minorHAnsi" w:cstheme="minorBidi"/>
                <w:highlight w:val="yellow"/>
              </w:rPr>
              <w:t>)</w:t>
            </w:r>
          </w:p>
        </w:tc>
      </w:tr>
      <w:tr w:rsidR="00992316" w14:paraId="74F96C49" w14:textId="77777777" w:rsidTr="00466719">
        <w:tc>
          <w:tcPr>
            <w:tcW w:w="3415" w:type="dxa"/>
            <w:vMerge/>
          </w:tcPr>
          <w:p w14:paraId="37CBDE38" w14:textId="77777777" w:rsidR="00992316" w:rsidRDefault="00992316" w:rsidP="00466719">
            <w:pPr>
              <w:rPr>
                <w:rFonts w:asciiTheme="minorHAnsi" w:hAnsiTheme="minorHAnsi" w:cstheme="minorBidi"/>
              </w:rPr>
            </w:pPr>
          </w:p>
        </w:tc>
        <w:tc>
          <w:tcPr>
            <w:tcW w:w="3870" w:type="dxa"/>
          </w:tcPr>
          <w:p w14:paraId="2318DDAB" w14:textId="4C25827A" w:rsidR="00992316" w:rsidRDefault="00992316" w:rsidP="00466719">
            <w:pPr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Any land unit or site covariates needed</w:t>
            </w:r>
          </w:p>
        </w:tc>
        <w:tc>
          <w:tcPr>
            <w:tcW w:w="5760" w:type="dxa"/>
          </w:tcPr>
          <w:p w14:paraId="0BFC9C00" w14:textId="5F4AD7D9" w:rsidR="00992316" w:rsidRDefault="00992316" w:rsidP="00466719">
            <w:pPr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Irrigation, cropping history, land use</w:t>
            </w:r>
          </w:p>
        </w:tc>
      </w:tr>
      <w:tr w:rsidR="00466719" w14:paraId="342A0794" w14:textId="77777777" w:rsidTr="00466719">
        <w:tc>
          <w:tcPr>
            <w:tcW w:w="3415" w:type="dxa"/>
            <w:vMerge/>
          </w:tcPr>
          <w:p w14:paraId="3C441630" w14:textId="77777777" w:rsidR="00466719" w:rsidRDefault="00466719" w:rsidP="00466719">
            <w:pPr>
              <w:rPr>
                <w:rFonts w:asciiTheme="minorHAnsi" w:hAnsiTheme="minorHAnsi" w:cstheme="minorBidi"/>
              </w:rPr>
            </w:pPr>
          </w:p>
        </w:tc>
        <w:tc>
          <w:tcPr>
            <w:tcW w:w="3870" w:type="dxa"/>
          </w:tcPr>
          <w:p w14:paraId="62886A2D" w14:textId="77777777" w:rsidR="00466719" w:rsidRDefault="00466719" w:rsidP="00466719">
            <w:pPr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Climate variables at that site:</w:t>
            </w:r>
          </w:p>
          <w:p w14:paraId="1B1410D9" w14:textId="3FE8D6E2" w:rsidR="00466719" w:rsidRDefault="00466719" w:rsidP="00466719">
            <w:pPr>
              <w:rPr>
                <w:rFonts w:asciiTheme="minorHAnsi" w:hAnsiTheme="minorHAnsi" w:cstheme="minorBidi"/>
              </w:rPr>
            </w:pPr>
          </w:p>
        </w:tc>
        <w:tc>
          <w:tcPr>
            <w:tcW w:w="5760" w:type="dxa"/>
          </w:tcPr>
          <w:p w14:paraId="182B6E3D" w14:textId="3BAF6C75" w:rsidR="00500137" w:rsidRDefault="00500137" w:rsidP="00500137">
            <w:pPr>
              <w:rPr>
                <w:rFonts w:asciiTheme="minorHAnsi" w:hAnsiTheme="minorHAnsi" w:cstheme="minorBidi"/>
                <w:highlight w:val="cyan"/>
              </w:rPr>
            </w:pPr>
            <w:r w:rsidRPr="00500137">
              <w:rPr>
                <w:rFonts w:asciiTheme="minorHAnsi" w:hAnsiTheme="minorHAnsi" w:cstheme="minorBidi"/>
                <w:highlight w:val="cyan"/>
              </w:rPr>
              <w:t xml:space="preserve">Extract MAP and MAT from PRISM </w:t>
            </w:r>
            <w:proofErr w:type="gramStart"/>
            <w:r w:rsidRPr="00500137">
              <w:rPr>
                <w:rFonts w:asciiTheme="minorHAnsi" w:hAnsiTheme="minorHAnsi" w:cstheme="minorBidi"/>
                <w:highlight w:val="cyan"/>
              </w:rPr>
              <w:t>30 year</w:t>
            </w:r>
            <w:proofErr w:type="gramEnd"/>
            <w:r w:rsidRPr="00500137">
              <w:rPr>
                <w:rFonts w:asciiTheme="minorHAnsi" w:hAnsiTheme="minorHAnsi" w:cstheme="minorBidi"/>
                <w:highlight w:val="cyan"/>
              </w:rPr>
              <w:t xml:space="preserve"> average </w:t>
            </w:r>
            <w:proofErr w:type="spellStart"/>
            <w:r w:rsidRPr="00500137">
              <w:rPr>
                <w:rFonts w:asciiTheme="minorHAnsi" w:hAnsiTheme="minorHAnsi" w:cstheme="minorBidi"/>
                <w:highlight w:val="cyan"/>
              </w:rPr>
              <w:t>rasters</w:t>
            </w:r>
            <w:proofErr w:type="spellEnd"/>
            <w:r w:rsidRPr="00500137">
              <w:rPr>
                <w:rFonts w:asciiTheme="minorHAnsi" w:hAnsiTheme="minorHAnsi" w:cstheme="minorBidi"/>
                <w:highlight w:val="cyan"/>
              </w:rPr>
              <w:t xml:space="preserve"> </w:t>
            </w:r>
            <w:r w:rsidR="00B25C83">
              <w:rPr>
                <w:rFonts w:asciiTheme="minorHAnsi" w:hAnsiTheme="minorHAnsi" w:cstheme="minorBidi"/>
                <w:highlight w:val="cyan"/>
              </w:rPr>
              <w:t xml:space="preserve">(or equivalent) </w:t>
            </w:r>
            <w:r w:rsidRPr="00500137">
              <w:rPr>
                <w:rFonts w:asciiTheme="minorHAnsi" w:hAnsiTheme="minorHAnsi" w:cstheme="minorBidi"/>
                <w:highlight w:val="cyan"/>
              </w:rPr>
              <w:t xml:space="preserve">by location </w:t>
            </w:r>
          </w:p>
          <w:p w14:paraId="53E0871D" w14:textId="4E6909D7" w:rsidR="00B25C83" w:rsidRDefault="00B25C83" w:rsidP="00500137">
            <w:pPr>
              <w:rPr>
                <w:rFonts w:asciiTheme="minorHAnsi" w:hAnsiTheme="minorHAnsi" w:cstheme="minorBidi"/>
                <w:highlight w:val="cyan"/>
              </w:rPr>
            </w:pPr>
            <w:r>
              <w:rPr>
                <w:rFonts w:asciiTheme="minorHAnsi" w:hAnsiTheme="minorHAnsi" w:cstheme="minorBidi"/>
                <w:highlight w:val="cyan"/>
              </w:rPr>
              <w:t>It would be nice to pull in local data from SCAN</w:t>
            </w:r>
          </w:p>
          <w:p w14:paraId="3328FA96" w14:textId="46222655" w:rsidR="00B25C83" w:rsidRDefault="00B25C83" w:rsidP="00500137">
            <w:pPr>
              <w:rPr>
                <w:rFonts w:asciiTheme="minorHAnsi" w:hAnsiTheme="minorHAnsi" w:cstheme="minorBidi"/>
                <w:highlight w:val="cyan"/>
              </w:rPr>
            </w:pPr>
          </w:p>
          <w:p w14:paraId="27255C8D" w14:textId="516FFA95" w:rsidR="00B25C83" w:rsidRDefault="00B25C83" w:rsidP="00500137">
            <w:pPr>
              <w:rPr>
                <w:rFonts w:asciiTheme="minorHAnsi" w:hAnsiTheme="minorHAnsi" w:cstheme="minorBidi"/>
                <w:highlight w:val="cyan"/>
              </w:rPr>
            </w:pPr>
            <w:r>
              <w:rPr>
                <w:rFonts w:asciiTheme="minorHAnsi" w:hAnsiTheme="minorHAnsi" w:cstheme="minorBidi"/>
                <w:highlight w:val="cyan"/>
              </w:rPr>
              <w:t xml:space="preserve">Eventually, we should be able to pull in and use local information for context (all soil samples, climate data etc.) – weighted </w:t>
            </w:r>
          </w:p>
          <w:p w14:paraId="587B9DDC" w14:textId="77777777" w:rsidR="00B25C83" w:rsidRPr="00500137" w:rsidRDefault="00B25C83" w:rsidP="00500137">
            <w:pPr>
              <w:rPr>
                <w:rFonts w:asciiTheme="minorHAnsi" w:hAnsiTheme="minorHAnsi" w:cstheme="minorBidi"/>
                <w:highlight w:val="cyan"/>
              </w:rPr>
            </w:pPr>
          </w:p>
          <w:p w14:paraId="6BD70D67" w14:textId="2CE2E9AD" w:rsidR="00466719" w:rsidRDefault="00466719" w:rsidP="00500137">
            <w:pPr>
              <w:rPr>
                <w:rFonts w:asciiTheme="minorHAnsi" w:hAnsiTheme="minorHAnsi" w:cstheme="minorBidi"/>
              </w:rPr>
            </w:pPr>
          </w:p>
        </w:tc>
      </w:tr>
      <w:tr w:rsidR="00466719" w14:paraId="129730D2" w14:textId="77777777" w:rsidTr="00E15EAF">
        <w:tc>
          <w:tcPr>
            <w:tcW w:w="3415" w:type="dxa"/>
            <w:vMerge/>
          </w:tcPr>
          <w:p w14:paraId="13FD1030" w14:textId="77777777" w:rsidR="00466719" w:rsidRDefault="00466719" w:rsidP="00466719">
            <w:pPr>
              <w:rPr>
                <w:rFonts w:asciiTheme="minorHAnsi" w:hAnsiTheme="minorHAnsi" w:cstheme="minorBidi"/>
              </w:rPr>
            </w:pPr>
          </w:p>
        </w:tc>
        <w:tc>
          <w:tcPr>
            <w:tcW w:w="3870" w:type="dxa"/>
            <w:shd w:val="clear" w:color="auto" w:fill="FFFF00"/>
          </w:tcPr>
          <w:p w14:paraId="6E62C133" w14:textId="2469B24A" w:rsidR="00466719" w:rsidRDefault="00466719" w:rsidP="00466719">
            <w:pPr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Land cover variables at that site:</w:t>
            </w:r>
          </w:p>
        </w:tc>
        <w:tc>
          <w:tcPr>
            <w:tcW w:w="5760" w:type="dxa"/>
            <w:shd w:val="clear" w:color="auto" w:fill="FFFF00"/>
          </w:tcPr>
          <w:p w14:paraId="5D9AB178" w14:textId="7474F295" w:rsidR="00466719" w:rsidRDefault="00466719" w:rsidP="00466719">
            <w:pPr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 xml:space="preserve">This should align to the land unit tables with some parameters – seems like we will need to develop and own some reference tables on this </w:t>
            </w:r>
          </w:p>
        </w:tc>
      </w:tr>
      <w:tr w:rsidR="00466719" w14:paraId="41AD5B7B" w14:textId="77777777" w:rsidTr="00466719">
        <w:tc>
          <w:tcPr>
            <w:tcW w:w="3415" w:type="dxa"/>
            <w:vMerge/>
          </w:tcPr>
          <w:p w14:paraId="2BFF7342" w14:textId="77777777" w:rsidR="00466719" w:rsidRDefault="00466719" w:rsidP="00466719">
            <w:pPr>
              <w:rPr>
                <w:rFonts w:asciiTheme="minorHAnsi" w:hAnsiTheme="minorHAnsi" w:cstheme="minorBidi"/>
              </w:rPr>
            </w:pPr>
          </w:p>
        </w:tc>
        <w:tc>
          <w:tcPr>
            <w:tcW w:w="3870" w:type="dxa"/>
          </w:tcPr>
          <w:p w14:paraId="01F57649" w14:textId="609FBF4A" w:rsidR="00466719" w:rsidRDefault="00466719" w:rsidP="00466719">
            <w:pPr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Other soil data - SDA or Intersects</w:t>
            </w:r>
          </w:p>
        </w:tc>
        <w:tc>
          <w:tcPr>
            <w:tcW w:w="5760" w:type="dxa"/>
          </w:tcPr>
          <w:p w14:paraId="40C787B1" w14:textId="77777777" w:rsidR="00466719" w:rsidRDefault="00466719" w:rsidP="00466719">
            <w:pPr>
              <w:rPr>
                <w:rFonts w:asciiTheme="minorHAnsi" w:hAnsiTheme="minorHAnsi" w:cstheme="minorBidi"/>
              </w:rPr>
            </w:pPr>
          </w:p>
        </w:tc>
      </w:tr>
      <w:tr w:rsidR="00466719" w14:paraId="793A3CB3" w14:textId="77777777" w:rsidTr="00466719">
        <w:tc>
          <w:tcPr>
            <w:tcW w:w="3415" w:type="dxa"/>
            <w:vMerge/>
          </w:tcPr>
          <w:p w14:paraId="4281F445" w14:textId="77777777" w:rsidR="00466719" w:rsidRDefault="00466719" w:rsidP="00466719">
            <w:pPr>
              <w:rPr>
                <w:rFonts w:asciiTheme="minorHAnsi" w:hAnsiTheme="minorHAnsi" w:cstheme="minorBidi"/>
              </w:rPr>
            </w:pPr>
          </w:p>
        </w:tc>
        <w:tc>
          <w:tcPr>
            <w:tcW w:w="3870" w:type="dxa"/>
          </w:tcPr>
          <w:p w14:paraId="0E84D522" w14:textId="44121D63" w:rsidR="00466719" w:rsidRDefault="007D2638" w:rsidP="007D2638">
            <w:pPr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 xml:space="preserve">Rules for acceptable entry </w:t>
            </w:r>
          </w:p>
        </w:tc>
        <w:tc>
          <w:tcPr>
            <w:tcW w:w="5760" w:type="dxa"/>
          </w:tcPr>
          <w:p w14:paraId="18F13991" w14:textId="6D4C5DC2" w:rsidR="00466719" w:rsidRDefault="007D2638" w:rsidP="00466719">
            <w:pPr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 xml:space="preserve">- %, 1 decimal </w:t>
            </w:r>
            <w:proofErr w:type="spellStart"/>
            <w:r>
              <w:rPr>
                <w:rFonts w:asciiTheme="minorHAnsi" w:hAnsiTheme="minorHAnsi" w:cstheme="minorBidi"/>
              </w:rPr>
              <w:t>pt</w:t>
            </w:r>
            <w:proofErr w:type="spellEnd"/>
            <w:r>
              <w:rPr>
                <w:rFonts w:asciiTheme="minorHAnsi" w:hAnsiTheme="minorHAnsi" w:cstheme="minorBidi"/>
              </w:rPr>
              <w:t>, 0 – 60, layer depth top = 0</w:t>
            </w:r>
          </w:p>
        </w:tc>
      </w:tr>
      <w:tr w:rsidR="007D2638" w14:paraId="01B7FF1A" w14:textId="77777777" w:rsidTr="00466719">
        <w:tc>
          <w:tcPr>
            <w:tcW w:w="3415" w:type="dxa"/>
            <w:vMerge/>
          </w:tcPr>
          <w:p w14:paraId="3CCCFD1D" w14:textId="77777777" w:rsidR="007D2638" w:rsidRDefault="007D2638" w:rsidP="00466719">
            <w:pPr>
              <w:rPr>
                <w:rFonts w:asciiTheme="minorHAnsi" w:hAnsiTheme="minorHAnsi" w:cstheme="minorBidi"/>
              </w:rPr>
            </w:pPr>
          </w:p>
        </w:tc>
        <w:tc>
          <w:tcPr>
            <w:tcW w:w="3870" w:type="dxa"/>
          </w:tcPr>
          <w:p w14:paraId="0AC23D20" w14:textId="7AC5A061" w:rsidR="007D2638" w:rsidRDefault="007D2638" w:rsidP="007D2638">
            <w:pPr>
              <w:rPr>
                <w:ins w:id="37" w:author="Wills, Skye - NRCS, Lincoln, NE" w:date="2020-12-15T07:39:00Z"/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 xml:space="preserve">Required </w:t>
            </w:r>
            <w:ins w:id="38" w:author="Wills, Skye - NRCS, Lincoln, NE" w:date="2020-12-15T07:39:00Z">
              <w:r>
                <w:rPr>
                  <w:rFonts w:asciiTheme="minorHAnsi" w:hAnsiTheme="minorHAnsi" w:cstheme="minorBidi"/>
                </w:rPr>
                <w:t>metadata</w:t>
              </w:r>
            </w:ins>
            <w:r>
              <w:rPr>
                <w:rFonts w:asciiTheme="minorHAnsi" w:hAnsiTheme="minorHAnsi" w:cstheme="minorBidi"/>
              </w:rPr>
              <w:t xml:space="preserve"> for parameterization</w:t>
            </w:r>
          </w:p>
          <w:p w14:paraId="1F1706EC" w14:textId="77777777" w:rsidR="007D2638" w:rsidRDefault="007D2638" w:rsidP="007D2638">
            <w:pPr>
              <w:rPr>
                <w:rFonts w:asciiTheme="minorHAnsi" w:hAnsiTheme="minorHAnsi" w:cstheme="minorBidi"/>
              </w:rPr>
            </w:pPr>
          </w:p>
        </w:tc>
        <w:tc>
          <w:tcPr>
            <w:tcW w:w="5760" w:type="dxa"/>
          </w:tcPr>
          <w:p w14:paraId="517146DA" w14:textId="51CC5613" w:rsidR="007D2638" w:rsidRDefault="007D2638" w:rsidP="00466719">
            <w:pPr>
              <w:rPr>
                <w:rFonts w:asciiTheme="minorHAnsi" w:hAnsiTheme="minorHAnsi" w:cstheme="minorBidi"/>
              </w:rPr>
            </w:pPr>
            <w:ins w:id="39" w:author="Wills, Skye - NRCS, Lincoln, NE" w:date="2020-12-15T07:39:00Z">
              <w:r>
                <w:rPr>
                  <w:rFonts w:asciiTheme="minorHAnsi" w:hAnsiTheme="minorHAnsi" w:cstheme="minorBidi"/>
                </w:rPr>
                <w:t>value method, source, any local overrides (like texture) o</w:t>
              </w:r>
            </w:ins>
            <w:ins w:id="40" w:author="Wills, Skye - NRCS, Lincoln, NE" w:date="2020-12-15T07:48:00Z">
              <w:r>
                <w:rPr>
                  <w:rFonts w:asciiTheme="minorHAnsi" w:hAnsiTheme="minorHAnsi" w:cstheme="minorBidi"/>
                </w:rPr>
                <w:t>f</w:t>
              </w:r>
            </w:ins>
            <w:ins w:id="41" w:author="Wills, Skye - NRCS, Lincoln, NE" w:date="2020-12-15T07:39:00Z">
              <w:r>
                <w:rPr>
                  <w:rFonts w:asciiTheme="minorHAnsi" w:hAnsiTheme="minorHAnsi" w:cstheme="minorBidi"/>
                </w:rPr>
                <w:t xml:space="preserve"> generalized data</w:t>
              </w:r>
            </w:ins>
          </w:p>
        </w:tc>
      </w:tr>
      <w:tr w:rsidR="007D2638" w14:paraId="04887AC8" w14:textId="77777777" w:rsidTr="00466719">
        <w:tc>
          <w:tcPr>
            <w:tcW w:w="3415" w:type="dxa"/>
            <w:vMerge/>
          </w:tcPr>
          <w:p w14:paraId="6C5E024C" w14:textId="77777777" w:rsidR="007D2638" w:rsidRDefault="007D2638" w:rsidP="00466719">
            <w:pPr>
              <w:rPr>
                <w:rFonts w:asciiTheme="minorHAnsi" w:hAnsiTheme="minorHAnsi" w:cstheme="minorBidi"/>
              </w:rPr>
            </w:pPr>
          </w:p>
        </w:tc>
        <w:tc>
          <w:tcPr>
            <w:tcW w:w="3870" w:type="dxa"/>
          </w:tcPr>
          <w:p w14:paraId="6D8B20E2" w14:textId="73C3EE22" w:rsidR="007D2638" w:rsidRDefault="007D2638" w:rsidP="007D2638">
            <w:pPr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 xml:space="preserve">Required detail on data collection plan to parameterize and design correct assumptions </w:t>
            </w:r>
          </w:p>
        </w:tc>
        <w:tc>
          <w:tcPr>
            <w:tcW w:w="5760" w:type="dxa"/>
          </w:tcPr>
          <w:p w14:paraId="0D7960EF" w14:textId="6A199DB4" w:rsidR="007D2638" w:rsidRDefault="007D2638" w:rsidP="00466719">
            <w:pPr>
              <w:rPr>
                <w:rFonts w:asciiTheme="minorHAnsi" w:hAnsiTheme="minorHAnsi" w:cstheme="minorBidi"/>
              </w:rPr>
            </w:pPr>
            <w:ins w:id="42" w:author="Wills, Skye - NRCS, Lincoln, NE" w:date="2020-12-15T07:40:00Z">
              <w:r>
                <w:rPr>
                  <w:rFonts w:asciiTheme="minorHAnsi" w:hAnsiTheme="minorHAnsi" w:cstheme="minorBidi"/>
                </w:rPr>
                <w:t xml:space="preserve">Process is for surface samples </w:t>
              </w:r>
            </w:ins>
            <w:ins w:id="43" w:author="Wills, Skye - NRCS, Lincoln, NE" w:date="2020-12-15T07:41:00Z">
              <w:r>
                <w:rPr>
                  <w:rFonts w:asciiTheme="minorHAnsi" w:hAnsiTheme="minorHAnsi" w:cstheme="minorBidi"/>
                </w:rPr>
                <w:t>–</w:t>
              </w:r>
            </w:ins>
            <w:ins w:id="44" w:author="Wills, Skye - NRCS, Lincoln, NE" w:date="2020-12-15T07:40:00Z">
              <w:r>
                <w:rPr>
                  <w:rFonts w:asciiTheme="minorHAnsi" w:hAnsiTheme="minorHAnsi" w:cstheme="minorBidi"/>
                </w:rPr>
                <w:t xml:space="preserve"> need</w:t>
              </w:r>
            </w:ins>
            <w:ins w:id="45" w:author="Wills, Skye - NRCS, Lincoln, NE" w:date="2020-12-15T07:41:00Z">
              <w:r>
                <w:rPr>
                  <w:rFonts w:asciiTheme="minorHAnsi" w:hAnsiTheme="minorHAnsi" w:cstheme="minorBidi"/>
                </w:rPr>
                <w:t xml:space="preserve"> depths of sample collection</w:t>
              </w:r>
            </w:ins>
          </w:p>
        </w:tc>
      </w:tr>
      <w:tr w:rsidR="00466719" w14:paraId="5355B24A" w14:textId="77777777" w:rsidTr="00466719">
        <w:tc>
          <w:tcPr>
            <w:tcW w:w="3415" w:type="dxa"/>
            <w:vMerge/>
          </w:tcPr>
          <w:p w14:paraId="5FD4FD41" w14:textId="77777777" w:rsidR="00466719" w:rsidRDefault="00466719" w:rsidP="00466719">
            <w:pPr>
              <w:rPr>
                <w:rFonts w:asciiTheme="minorHAnsi" w:hAnsiTheme="minorHAnsi" w:cstheme="minorBidi"/>
              </w:rPr>
            </w:pPr>
          </w:p>
        </w:tc>
        <w:tc>
          <w:tcPr>
            <w:tcW w:w="3870" w:type="dxa"/>
          </w:tcPr>
          <w:p w14:paraId="0904936A" w14:textId="72BDEE28" w:rsidR="00466719" w:rsidRDefault="007D2638" w:rsidP="007D2638">
            <w:pPr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Transformations from other methods and outputs</w:t>
            </w:r>
          </w:p>
        </w:tc>
        <w:tc>
          <w:tcPr>
            <w:tcW w:w="5760" w:type="dxa"/>
          </w:tcPr>
          <w:p w14:paraId="49BD0036" w14:textId="1B0391C8" w:rsidR="007D2638" w:rsidRDefault="007D2638" w:rsidP="007D2638">
            <w:pPr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SOC = Organic matter</w:t>
            </w:r>
            <w:r w:rsidR="00500137">
              <w:rPr>
                <w:rFonts w:asciiTheme="minorHAnsi" w:hAnsiTheme="minorHAnsi" w:cstheme="minorBidi"/>
              </w:rPr>
              <w:t>/</w:t>
            </w:r>
            <w:r>
              <w:rPr>
                <w:rFonts w:asciiTheme="minorHAnsi" w:hAnsiTheme="minorHAnsi" w:cstheme="minorBidi"/>
              </w:rPr>
              <w:t xml:space="preserve"> 1.72</w:t>
            </w:r>
          </w:p>
          <w:p w14:paraId="0F97F319" w14:textId="77777777" w:rsidR="00466719" w:rsidRDefault="00466719" w:rsidP="00466719">
            <w:pPr>
              <w:rPr>
                <w:rFonts w:asciiTheme="minorHAnsi" w:hAnsiTheme="minorHAnsi" w:cstheme="minorBidi"/>
              </w:rPr>
            </w:pPr>
          </w:p>
        </w:tc>
      </w:tr>
      <w:tr w:rsidR="00466719" w14:paraId="26E6469F" w14:textId="77777777" w:rsidTr="00466719">
        <w:tc>
          <w:tcPr>
            <w:tcW w:w="3415" w:type="dxa"/>
            <w:vMerge w:val="restart"/>
          </w:tcPr>
          <w:p w14:paraId="3A97C005" w14:textId="347DEEE8" w:rsidR="00466719" w:rsidRDefault="00466719" w:rsidP="00466719">
            <w:pPr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Select/develop authoritative processing and statistical methodology</w:t>
            </w:r>
          </w:p>
        </w:tc>
        <w:tc>
          <w:tcPr>
            <w:tcW w:w="3870" w:type="dxa"/>
          </w:tcPr>
          <w:p w14:paraId="6AAE4E1D" w14:textId="27905FF5" w:rsidR="00466719" w:rsidRDefault="00466719" w:rsidP="00466719">
            <w:pPr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Perform spatial join</w:t>
            </w:r>
          </w:p>
        </w:tc>
        <w:tc>
          <w:tcPr>
            <w:tcW w:w="5760" w:type="dxa"/>
          </w:tcPr>
          <w:p w14:paraId="3BF7A79F" w14:textId="01892BD6" w:rsidR="00466719" w:rsidRDefault="00466719" w:rsidP="00466719">
            <w:pPr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This seems like we are creating a new product – we just need to document it and then see what level of “peer review” needed</w:t>
            </w:r>
          </w:p>
        </w:tc>
      </w:tr>
      <w:tr w:rsidR="00466719" w14:paraId="5E85E3D9" w14:textId="77777777" w:rsidTr="00466719">
        <w:tc>
          <w:tcPr>
            <w:tcW w:w="3415" w:type="dxa"/>
            <w:vMerge/>
          </w:tcPr>
          <w:p w14:paraId="77657923" w14:textId="77777777" w:rsidR="00466719" w:rsidRDefault="00466719" w:rsidP="00466719">
            <w:pPr>
              <w:rPr>
                <w:rFonts w:asciiTheme="minorHAnsi" w:hAnsiTheme="minorHAnsi" w:cstheme="minorBidi"/>
              </w:rPr>
            </w:pPr>
          </w:p>
        </w:tc>
        <w:tc>
          <w:tcPr>
            <w:tcW w:w="3870" w:type="dxa"/>
          </w:tcPr>
          <w:p w14:paraId="0AE53190" w14:textId="5B6B4A2D" w:rsidR="00466719" w:rsidRDefault="00466719" w:rsidP="00466719">
            <w:pPr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Reclassify covariates</w:t>
            </w:r>
          </w:p>
        </w:tc>
        <w:tc>
          <w:tcPr>
            <w:tcW w:w="5760" w:type="dxa"/>
          </w:tcPr>
          <w:p w14:paraId="5B5D41B3" w14:textId="77777777" w:rsidR="00466719" w:rsidRDefault="00466719" w:rsidP="00466719">
            <w:pPr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Which of the above is this and when can it be done on the workbench/process – upstream with master reference tables or is this something that needs to be processed each time?</w:t>
            </w:r>
          </w:p>
          <w:p w14:paraId="74AFE924" w14:textId="77777777" w:rsidR="004241E6" w:rsidRDefault="004241E6" w:rsidP="00466719">
            <w:pPr>
              <w:rPr>
                <w:rFonts w:asciiTheme="minorHAnsi" w:hAnsiTheme="minorHAnsi" w:cstheme="minorBidi"/>
              </w:rPr>
            </w:pPr>
          </w:p>
          <w:p w14:paraId="7BEDABAE" w14:textId="2678CC64" w:rsidR="004241E6" w:rsidRPr="00500137" w:rsidRDefault="004241E6" w:rsidP="00466719">
            <w:pPr>
              <w:rPr>
                <w:rFonts w:asciiTheme="minorHAnsi" w:hAnsiTheme="minorHAnsi" w:cstheme="minorBidi"/>
                <w:highlight w:val="cyan"/>
              </w:rPr>
            </w:pPr>
            <w:r w:rsidRPr="00500137">
              <w:rPr>
                <w:rFonts w:asciiTheme="minorHAnsi" w:hAnsiTheme="minorHAnsi" w:cstheme="minorBidi"/>
                <w:highlight w:val="cyan"/>
              </w:rPr>
              <w:t>Could be loaded, but should be updated at least each time SSURGO is refreshed</w:t>
            </w:r>
            <w:r w:rsidR="00500137">
              <w:rPr>
                <w:rFonts w:asciiTheme="minorHAnsi" w:hAnsiTheme="minorHAnsi" w:cstheme="minorBidi"/>
              </w:rPr>
              <w:t xml:space="preserve"> </w:t>
            </w:r>
            <w:r w:rsidR="00500137" w:rsidRPr="00500137">
              <w:rPr>
                <w:rFonts w:asciiTheme="minorHAnsi" w:hAnsiTheme="minorHAnsi" w:cstheme="minorBidi"/>
                <w:highlight w:val="cyan"/>
              </w:rPr>
              <w:t xml:space="preserve">– these are </w:t>
            </w:r>
            <w:proofErr w:type="gramStart"/>
            <w:r w:rsidR="00500137" w:rsidRPr="00500137">
              <w:rPr>
                <w:rFonts w:asciiTheme="minorHAnsi" w:hAnsiTheme="minorHAnsi" w:cstheme="minorBidi"/>
                <w:highlight w:val="cyan"/>
              </w:rPr>
              <w:t>fairly simple</w:t>
            </w:r>
            <w:proofErr w:type="gramEnd"/>
            <w:r w:rsidR="00500137" w:rsidRPr="00500137">
              <w:rPr>
                <w:rFonts w:asciiTheme="minorHAnsi" w:hAnsiTheme="minorHAnsi" w:cstheme="minorBidi"/>
                <w:highlight w:val="cyan"/>
              </w:rPr>
              <w:t xml:space="preserve"> but may require that data be clipped/cleaned etc.</w:t>
            </w:r>
          </w:p>
          <w:p w14:paraId="0345D0C1" w14:textId="286626F9" w:rsidR="00500137" w:rsidRPr="00500137" w:rsidRDefault="00500137" w:rsidP="00466719">
            <w:pPr>
              <w:rPr>
                <w:rFonts w:asciiTheme="minorHAnsi" w:hAnsiTheme="minorHAnsi" w:cstheme="minorBidi"/>
                <w:highlight w:val="cyan"/>
              </w:rPr>
            </w:pPr>
          </w:p>
          <w:p w14:paraId="575BB2AE" w14:textId="77777777" w:rsidR="00500137" w:rsidRPr="00500137" w:rsidRDefault="00500137" w:rsidP="00500137">
            <w:pPr>
              <w:rPr>
                <w:rFonts w:cs="Times New Roman"/>
                <w:color w:val="1F497D"/>
                <w:highlight w:val="cyan"/>
              </w:rPr>
            </w:pPr>
            <w:r w:rsidRPr="00500137">
              <w:rPr>
                <w:rFonts w:ascii="TimesNewRomanPSMT" w:hAnsi="TimesNewRomanPSMT"/>
                <w:sz w:val="24"/>
                <w:szCs w:val="24"/>
                <w:highlight w:val="cyan"/>
              </w:rPr>
              <w:t>Soil suborder groups:</w:t>
            </w:r>
          </w:p>
          <w:p w14:paraId="73E293FA" w14:textId="77777777" w:rsidR="00500137" w:rsidRPr="00500137" w:rsidRDefault="00500137" w:rsidP="00500137">
            <w:pPr>
              <w:autoSpaceDE w:val="0"/>
              <w:autoSpaceDN w:val="0"/>
              <w:rPr>
                <w:rFonts w:ascii="TimesNewRomanPSMT" w:hAnsi="TimesNewRomanPSMT"/>
                <w:sz w:val="24"/>
                <w:szCs w:val="24"/>
                <w:highlight w:val="cyan"/>
              </w:rPr>
            </w:pPr>
          </w:p>
          <w:p w14:paraId="5653C4B2" w14:textId="77777777" w:rsidR="00500137" w:rsidRPr="00500137" w:rsidRDefault="00500137" w:rsidP="00500137">
            <w:pPr>
              <w:autoSpaceDE w:val="0"/>
              <w:autoSpaceDN w:val="0"/>
              <w:rPr>
                <w:rFonts w:ascii="TimesNewRomanPSMT" w:hAnsi="TimesNewRomanPSMT"/>
                <w:sz w:val="24"/>
                <w:szCs w:val="24"/>
                <w:highlight w:val="cyan"/>
              </w:rPr>
            </w:pPr>
            <w:r w:rsidRPr="00500137">
              <w:rPr>
                <w:rFonts w:ascii="TimesNewRomanPSMT" w:hAnsi="TimesNewRomanPSMT"/>
                <w:sz w:val="24"/>
                <w:szCs w:val="24"/>
                <w:highlight w:val="cyan"/>
              </w:rPr>
              <w:t xml:space="preserve">S1: </w:t>
            </w:r>
            <w:proofErr w:type="spellStart"/>
            <w:r w:rsidRPr="00500137">
              <w:rPr>
                <w:rFonts w:ascii="TimesNewRomanPSMT" w:hAnsi="TimesNewRomanPSMT"/>
                <w:sz w:val="24"/>
                <w:szCs w:val="24"/>
                <w:highlight w:val="cyan"/>
              </w:rPr>
              <w:t>Fribists</w:t>
            </w:r>
            <w:proofErr w:type="spellEnd"/>
            <w:r w:rsidRPr="00500137">
              <w:rPr>
                <w:rFonts w:ascii="TimesNewRomanPSMT" w:hAnsi="TimesNewRomanPSMT"/>
                <w:sz w:val="24"/>
                <w:szCs w:val="24"/>
                <w:highlight w:val="cyan"/>
              </w:rPr>
              <w:t xml:space="preserve">, </w:t>
            </w:r>
            <w:proofErr w:type="spellStart"/>
            <w:r w:rsidRPr="00500137">
              <w:rPr>
                <w:rFonts w:ascii="TimesNewRomanPSMT" w:hAnsi="TimesNewRomanPSMT"/>
                <w:sz w:val="24"/>
                <w:szCs w:val="24"/>
                <w:highlight w:val="cyan"/>
              </w:rPr>
              <w:t>Folists</w:t>
            </w:r>
            <w:proofErr w:type="spellEnd"/>
            <w:r w:rsidRPr="00500137">
              <w:rPr>
                <w:rFonts w:ascii="TimesNewRomanPSMT" w:hAnsi="TimesNewRomanPSMT"/>
                <w:sz w:val="24"/>
                <w:szCs w:val="24"/>
                <w:highlight w:val="cyan"/>
              </w:rPr>
              <w:t xml:space="preserve">, </w:t>
            </w:r>
            <w:proofErr w:type="spellStart"/>
            <w:r w:rsidRPr="00500137">
              <w:rPr>
                <w:rFonts w:ascii="TimesNewRomanPSMT" w:hAnsi="TimesNewRomanPSMT"/>
                <w:sz w:val="24"/>
                <w:szCs w:val="24"/>
                <w:highlight w:val="cyan"/>
              </w:rPr>
              <w:t>Hemists</w:t>
            </w:r>
            <w:proofErr w:type="spellEnd"/>
            <w:r w:rsidRPr="00500137">
              <w:rPr>
                <w:rFonts w:ascii="TimesNewRomanPSMT" w:hAnsi="TimesNewRomanPSMT"/>
                <w:sz w:val="24"/>
                <w:szCs w:val="24"/>
                <w:highlight w:val="cyan"/>
              </w:rPr>
              <w:t xml:space="preserve">, </w:t>
            </w:r>
            <w:proofErr w:type="spellStart"/>
            <w:r w:rsidRPr="00500137">
              <w:rPr>
                <w:rFonts w:ascii="TimesNewRomanPSMT" w:hAnsi="TimesNewRomanPSMT"/>
                <w:sz w:val="24"/>
                <w:szCs w:val="24"/>
                <w:highlight w:val="cyan"/>
              </w:rPr>
              <w:t>Histels</w:t>
            </w:r>
            <w:proofErr w:type="spellEnd"/>
            <w:r w:rsidRPr="00500137">
              <w:rPr>
                <w:rFonts w:ascii="TimesNewRomanPSMT" w:hAnsi="TimesNewRomanPSMT"/>
                <w:sz w:val="24"/>
                <w:szCs w:val="24"/>
                <w:highlight w:val="cyan"/>
              </w:rPr>
              <w:t xml:space="preserve">, </w:t>
            </w:r>
            <w:proofErr w:type="spellStart"/>
            <w:r w:rsidRPr="00500137">
              <w:rPr>
                <w:rFonts w:ascii="TimesNewRomanPSMT" w:hAnsi="TimesNewRomanPSMT"/>
                <w:sz w:val="24"/>
                <w:szCs w:val="24"/>
                <w:highlight w:val="cyan"/>
              </w:rPr>
              <w:t>Saprists</w:t>
            </w:r>
            <w:proofErr w:type="spellEnd"/>
            <w:r w:rsidRPr="00500137">
              <w:rPr>
                <w:rFonts w:ascii="TimesNewRomanPSMT" w:hAnsi="TimesNewRomanPSMT"/>
                <w:sz w:val="24"/>
                <w:szCs w:val="24"/>
                <w:highlight w:val="cyan"/>
              </w:rPr>
              <w:t xml:space="preserve">, </w:t>
            </w:r>
            <w:proofErr w:type="spellStart"/>
            <w:r w:rsidRPr="00500137">
              <w:rPr>
                <w:rFonts w:ascii="TimesNewRomanPSMT" w:hAnsi="TimesNewRomanPSMT"/>
                <w:sz w:val="24"/>
                <w:szCs w:val="24"/>
                <w:highlight w:val="cyan"/>
              </w:rPr>
              <w:t>Wassists</w:t>
            </w:r>
            <w:proofErr w:type="spellEnd"/>
          </w:p>
          <w:p w14:paraId="66ADC9A3" w14:textId="77777777" w:rsidR="00500137" w:rsidRPr="00500137" w:rsidRDefault="00500137" w:rsidP="00500137">
            <w:pPr>
              <w:autoSpaceDE w:val="0"/>
              <w:autoSpaceDN w:val="0"/>
              <w:rPr>
                <w:rFonts w:ascii="TimesNewRomanPSMT" w:hAnsi="TimesNewRomanPSMT"/>
                <w:sz w:val="24"/>
                <w:szCs w:val="24"/>
                <w:highlight w:val="cyan"/>
              </w:rPr>
            </w:pPr>
          </w:p>
          <w:p w14:paraId="341D5E6A" w14:textId="77777777" w:rsidR="00500137" w:rsidRPr="00500137" w:rsidRDefault="00500137" w:rsidP="00500137">
            <w:pPr>
              <w:autoSpaceDE w:val="0"/>
              <w:autoSpaceDN w:val="0"/>
              <w:rPr>
                <w:rFonts w:ascii="TimesNewRomanPSMT" w:hAnsi="TimesNewRomanPSMT"/>
                <w:sz w:val="24"/>
                <w:szCs w:val="24"/>
                <w:highlight w:val="cyan"/>
              </w:rPr>
            </w:pPr>
            <w:r w:rsidRPr="00500137">
              <w:rPr>
                <w:rFonts w:ascii="TimesNewRomanPSMT" w:hAnsi="TimesNewRomanPSMT"/>
                <w:sz w:val="24"/>
                <w:szCs w:val="24"/>
                <w:highlight w:val="cyan"/>
              </w:rPr>
              <w:t xml:space="preserve">S2: Aquands, </w:t>
            </w:r>
            <w:proofErr w:type="spellStart"/>
            <w:r w:rsidRPr="00500137">
              <w:rPr>
                <w:rFonts w:ascii="TimesNewRomanPSMT" w:hAnsi="TimesNewRomanPSMT"/>
                <w:sz w:val="24"/>
                <w:szCs w:val="24"/>
                <w:highlight w:val="cyan"/>
              </w:rPr>
              <w:t>Aquents</w:t>
            </w:r>
            <w:proofErr w:type="spellEnd"/>
            <w:r w:rsidRPr="00500137">
              <w:rPr>
                <w:rFonts w:ascii="TimesNewRomanPSMT" w:hAnsi="TimesNewRomanPSMT"/>
                <w:sz w:val="24"/>
                <w:szCs w:val="24"/>
                <w:highlight w:val="cyan"/>
              </w:rPr>
              <w:t xml:space="preserve">, Aquepts, Aquods, </w:t>
            </w:r>
            <w:proofErr w:type="spellStart"/>
            <w:r w:rsidRPr="00500137">
              <w:rPr>
                <w:rFonts w:ascii="TimesNewRomanPSMT" w:hAnsi="TimesNewRomanPSMT"/>
                <w:sz w:val="24"/>
                <w:szCs w:val="24"/>
                <w:highlight w:val="cyan"/>
              </w:rPr>
              <w:t>Aquoxs</w:t>
            </w:r>
            <w:proofErr w:type="spellEnd"/>
            <w:r w:rsidRPr="00500137">
              <w:rPr>
                <w:rFonts w:ascii="TimesNewRomanPSMT" w:hAnsi="TimesNewRomanPSMT"/>
                <w:sz w:val="24"/>
                <w:szCs w:val="24"/>
                <w:highlight w:val="cyan"/>
              </w:rPr>
              <w:t xml:space="preserve">, </w:t>
            </w:r>
            <w:proofErr w:type="spellStart"/>
            <w:r w:rsidRPr="00500137">
              <w:rPr>
                <w:rFonts w:ascii="TimesNewRomanPSMT" w:hAnsi="TimesNewRomanPSMT"/>
                <w:sz w:val="24"/>
                <w:szCs w:val="24"/>
                <w:highlight w:val="cyan"/>
              </w:rPr>
              <w:t>Cryods</w:t>
            </w:r>
            <w:proofErr w:type="spellEnd"/>
            <w:r w:rsidRPr="00500137">
              <w:rPr>
                <w:rFonts w:ascii="TimesNewRomanPSMT" w:hAnsi="TimesNewRomanPSMT"/>
                <w:sz w:val="24"/>
                <w:szCs w:val="24"/>
                <w:highlight w:val="cyan"/>
              </w:rPr>
              <w:t xml:space="preserve">, </w:t>
            </w:r>
            <w:proofErr w:type="spellStart"/>
            <w:r w:rsidRPr="00500137">
              <w:rPr>
                <w:rFonts w:ascii="TimesNewRomanPSMT" w:hAnsi="TimesNewRomanPSMT"/>
                <w:sz w:val="24"/>
                <w:szCs w:val="24"/>
                <w:highlight w:val="cyan"/>
              </w:rPr>
              <w:t>Humods</w:t>
            </w:r>
            <w:proofErr w:type="spellEnd"/>
            <w:r w:rsidRPr="00500137">
              <w:rPr>
                <w:rFonts w:ascii="TimesNewRomanPSMT" w:hAnsi="TimesNewRomanPSMT"/>
                <w:sz w:val="24"/>
                <w:szCs w:val="24"/>
                <w:highlight w:val="cyan"/>
              </w:rPr>
              <w:t xml:space="preserve">, Orthels, </w:t>
            </w:r>
            <w:proofErr w:type="spellStart"/>
            <w:r w:rsidRPr="00500137">
              <w:rPr>
                <w:rFonts w:ascii="TimesNewRomanPSMT" w:hAnsi="TimesNewRomanPSMT"/>
                <w:sz w:val="24"/>
                <w:szCs w:val="24"/>
                <w:highlight w:val="cyan"/>
              </w:rPr>
              <w:t>Peroxs</w:t>
            </w:r>
            <w:proofErr w:type="spellEnd"/>
            <w:r w:rsidRPr="00500137">
              <w:rPr>
                <w:rFonts w:ascii="TimesNewRomanPSMT" w:hAnsi="TimesNewRomanPSMT"/>
                <w:sz w:val="24"/>
                <w:szCs w:val="24"/>
                <w:highlight w:val="cyan"/>
              </w:rPr>
              <w:t>,</w:t>
            </w:r>
          </w:p>
          <w:p w14:paraId="65BBC712" w14:textId="77777777" w:rsidR="00500137" w:rsidRPr="00500137" w:rsidRDefault="00500137" w:rsidP="00500137">
            <w:pPr>
              <w:autoSpaceDE w:val="0"/>
              <w:autoSpaceDN w:val="0"/>
              <w:rPr>
                <w:rFonts w:ascii="TimesNewRomanPSMT" w:hAnsi="TimesNewRomanPSMT"/>
                <w:sz w:val="24"/>
                <w:szCs w:val="24"/>
                <w:highlight w:val="cyan"/>
              </w:rPr>
            </w:pPr>
            <w:r w:rsidRPr="00500137">
              <w:rPr>
                <w:rFonts w:ascii="TimesNewRomanPSMT" w:hAnsi="TimesNewRomanPSMT"/>
                <w:sz w:val="24"/>
                <w:szCs w:val="24"/>
                <w:highlight w:val="cyan"/>
              </w:rPr>
              <w:t xml:space="preserve">Torrands, Tropepts, Turbels, Udands, </w:t>
            </w:r>
            <w:proofErr w:type="spellStart"/>
            <w:r w:rsidRPr="00500137">
              <w:rPr>
                <w:rFonts w:ascii="TimesNewRomanPSMT" w:hAnsi="TimesNewRomanPSMT"/>
                <w:sz w:val="24"/>
                <w:szCs w:val="24"/>
                <w:highlight w:val="cyan"/>
              </w:rPr>
              <w:t>Udoxs</w:t>
            </w:r>
            <w:proofErr w:type="spellEnd"/>
            <w:r w:rsidRPr="00500137">
              <w:rPr>
                <w:rFonts w:ascii="TimesNewRomanPSMT" w:hAnsi="TimesNewRomanPSMT"/>
                <w:sz w:val="24"/>
                <w:szCs w:val="24"/>
                <w:highlight w:val="cyan"/>
              </w:rPr>
              <w:t xml:space="preserve">, </w:t>
            </w:r>
            <w:proofErr w:type="spellStart"/>
            <w:r w:rsidRPr="00500137">
              <w:rPr>
                <w:rFonts w:ascii="TimesNewRomanPSMT" w:hAnsi="TimesNewRomanPSMT"/>
                <w:sz w:val="24"/>
                <w:szCs w:val="24"/>
                <w:highlight w:val="cyan"/>
              </w:rPr>
              <w:t>Ustands</w:t>
            </w:r>
            <w:proofErr w:type="spellEnd"/>
          </w:p>
          <w:p w14:paraId="6FD0F113" w14:textId="77777777" w:rsidR="00500137" w:rsidRPr="00500137" w:rsidRDefault="00500137" w:rsidP="00500137">
            <w:pPr>
              <w:autoSpaceDE w:val="0"/>
              <w:autoSpaceDN w:val="0"/>
              <w:rPr>
                <w:rFonts w:ascii="TimesNewRomanPSMT" w:hAnsi="TimesNewRomanPSMT"/>
                <w:sz w:val="24"/>
                <w:szCs w:val="24"/>
                <w:highlight w:val="cyan"/>
              </w:rPr>
            </w:pPr>
          </w:p>
          <w:p w14:paraId="3DBD698D" w14:textId="77777777" w:rsidR="00500137" w:rsidRDefault="00500137" w:rsidP="00500137">
            <w:pPr>
              <w:autoSpaceDE w:val="0"/>
              <w:autoSpaceDN w:val="0"/>
              <w:rPr>
                <w:rFonts w:ascii="TimesNewRomanPSMT" w:hAnsi="TimesNewRomanPSMT"/>
                <w:sz w:val="24"/>
                <w:szCs w:val="24"/>
              </w:rPr>
            </w:pPr>
            <w:r w:rsidRPr="00500137">
              <w:rPr>
                <w:rFonts w:ascii="TimesNewRomanPSMT" w:hAnsi="TimesNewRomanPSMT"/>
                <w:sz w:val="24"/>
                <w:szCs w:val="24"/>
                <w:highlight w:val="cyan"/>
              </w:rPr>
              <w:t xml:space="preserve">S3: </w:t>
            </w:r>
            <w:proofErr w:type="spellStart"/>
            <w:r w:rsidRPr="00500137">
              <w:rPr>
                <w:rFonts w:ascii="TimesNewRomanPSMT" w:hAnsi="TimesNewRomanPSMT"/>
                <w:sz w:val="24"/>
                <w:szCs w:val="24"/>
                <w:highlight w:val="cyan"/>
              </w:rPr>
              <w:t>Albolls</w:t>
            </w:r>
            <w:proofErr w:type="spellEnd"/>
            <w:r w:rsidRPr="00500137">
              <w:rPr>
                <w:rFonts w:ascii="TimesNewRomanPSMT" w:hAnsi="TimesNewRomanPSMT"/>
                <w:sz w:val="24"/>
                <w:szCs w:val="24"/>
                <w:highlight w:val="cyan"/>
              </w:rPr>
              <w:t xml:space="preserve">, </w:t>
            </w:r>
            <w:proofErr w:type="spellStart"/>
            <w:r w:rsidRPr="00500137">
              <w:rPr>
                <w:rFonts w:ascii="TimesNewRomanPSMT" w:hAnsi="TimesNewRomanPSMT"/>
                <w:sz w:val="24"/>
                <w:szCs w:val="24"/>
                <w:highlight w:val="cyan"/>
              </w:rPr>
              <w:t>Andepts</w:t>
            </w:r>
            <w:proofErr w:type="spellEnd"/>
            <w:r w:rsidRPr="00500137">
              <w:rPr>
                <w:rFonts w:ascii="TimesNewRomanPSMT" w:hAnsi="TimesNewRomanPSMT"/>
                <w:sz w:val="24"/>
                <w:szCs w:val="24"/>
                <w:highlight w:val="cyan"/>
              </w:rPr>
              <w:t xml:space="preserve">, </w:t>
            </w:r>
            <w:proofErr w:type="spellStart"/>
            <w:r w:rsidRPr="00500137">
              <w:rPr>
                <w:rFonts w:ascii="TimesNewRomanPSMT" w:hAnsi="TimesNewRomanPSMT"/>
                <w:sz w:val="24"/>
                <w:szCs w:val="24"/>
                <w:highlight w:val="cyan"/>
              </w:rPr>
              <w:t>Aquolls</w:t>
            </w:r>
            <w:proofErr w:type="spellEnd"/>
            <w:r w:rsidRPr="00500137">
              <w:rPr>
                <w:rFonts w:ascii="TimesNewRomanPSMT" w:hAnsi="TimesNewRomanPSMT"/>
                <w:sz w:val="24"/>
                <w:szCs w:val="24"/>
                <w:highlight w:val="cyan"/>
              </w:rPr>
              <w:t xml:space="preserve">, Aquults, Cryands, </w:t>
            </w:r>
            <w:proofErr w:type="spellStart"/>
            <w:r w:rsidRPr="00500137">
              <w:rPr>
                <w:rFonts w:ascii="TimesNewRomanPSMT" w:hAnsi="TimesNewRomanPSMT"/>
                <w:sz w:val="24"/>
                <w:szCs w:val="24"/>
                <w:highlight w:val="cyan"/>
              </w:rPr>
              <w:t>Cryepts</w:t>
            </w:r>
            <w:proofErr w:type="spellEnd"/>
            <w:r w:rsidRPr="00500137">
              <w:rPr>
                <w:rFonts w:ascii="TimesNewRomanPSMT" w:hAnsi="TimesNewRomanPSMT"/>
                <w:sz w:val="24"/>
                <w:szCs w:val="24"/>
                <w:highlight w:val="cyan"/>
              </w:rPr>
              <w:t xml:space="preserve">, Cryolls, </w:t>
            </w:r>
            <w:proofErr w:type="spellStart"/>
            <w:r w:rsidRPr="00500137">
              <w:rPr>
                <w:rFonts w:ascii="TimesNewRomanPSMT" w:hAnsi="TimesNewRomanPSMT"/>
                <w:sz w:val="24"/>
                <w:szCs w:val="24"/>
                <w:highlight w:val="cyan"/>
              </w:rPr>
              <w:t>Gelepts</w:t>
            </w:r>
            <w:proofErr w:type="spellEnd"/>
            <w:r w:rsidRPr="00500137">
              <w:rPr>
                <w:rFonts w:ascii="TimesNewRomanPSMT" w:hAnsi="TimesNewRomanPSMT"/>
                <w:sz w:val="24"/>
                <w:szCs w:val="24"/>
                <w:highlight w:val="cyan"/>
              </w:rPr>
              <w:t>, Gelolls,</w:t>
            </w:r>
          </w:p>
          <w:p w14:paraId="2687259C" w14:textId="77777777" w:rsidR="00500137" w:rsidRPr="00500137" w:rsidRDefault="00500137" w:rsidP="00500137">
            <w:pPr>
              <w:autoSpaceDE w:val="0"/>
              <w:autoSpaceDN w:val="0"/>
              <w:rPr>
                <w:rFonts w:ascii="TimesNewRomanPSMT" w:hAnsi="TimesNewRomanPSMT"/>
                <w:sz w:val="24"/>
                <w:szCs w:val="24"/>
                <w:highlight w:val="cyan"/>
              </w:rPr>
            </w:pPr>
            <w:proofErr w:type="spellStart"/>
            <w:r w:rsidRPr="00500137">
              <w:rPr>
                <w:rFonts w:ascii="TimesNewRomanPSMT" w:hAnsi="TimesNewRomanPSMT"/>
                <w:sz w:val="24"/>
                <w:szCs w:val="24"/>
                <w:highlight w:val="cyan"/>
              </w:rPr>
              <w:t>Humults</w:t>
            </w:r>
            <w:proofErr w:type="spellEnd"/>
            <w:r w:rsidRPr="00500137">
              <w:rPr>
                <w:rFonts w:ascii="TimesNewRomanPSMT" w:hAnsi="TimesNewRomanPSMT"/>
                <w:sz w:val="24"/>
                <w:szCs w:val="24"/>
                <w:highlight w:val="cyan"/>
              </w:rPr>
              <w:t xml:space="preserve">, Rendolls, </w:t>
            </w:r>
            <w:proofErr w:type="spellStart"/>
            <w:r w:rsidRPr="00500137">
              <w:rPr>
                <w:rFonts w:ascii="TimesNewRomanPSMT" w:hAnsi="TimesNewRomanPSMT"/>
                <w:sz w:val="24"/>
                <w:szCs w:val="24"/>
                <w:highlight w:val="cyan"/>
              </w:rPr>
              <w:t>Umbrepts</w:t>
            </w:r>
            <w:proofErr w:type="spellEnd"/>
            <w:r w:rsidRPr="00500137">
              <w:rPr>
                <w:rFonts w:ascii="TimesNewRomanPSMT" w:hAnsi="TimesNewRomanPSMT"/>
                <w:sz w:val="24"/>
                <w:szCs w:val="24"/>
                <w:highlight w:val="cyan"/>
              </w:rPr>
              <w:t xml:space="preserve">, </w:t>
            </w:r>
            <w:proofErr w:type="spellStart"/>
            <w:r w:rsidRPr="00500137">
              <w:rPr>
                <w:rFonts w:ascii="TimesNewRomanPSMT" w:hAnsi="TimesNewRomanPSMT"/>
                <w:sz w:val="24"/>
                <w:szCs w:val="24"/>
                <w:highlight w:val="cyan"/>
              </w:rPr>
              <w:t>Ustoxs</w:t>
            </w:r>
            <w:proofErr w:type="spellEnd"/>
            <w:r w:rsidRPr="00500137">
              <w:rPr>
                <w:rFonts w:ascii="TimesNewRomanPSMT" w:hAnsi="TimesNewRomanPSMT"/>
                <w:sz w:val="24"/>
                <w:szCs w:val="24"/>
                <w:highlight w:val="cyan"/>
              </w:rPr>
              <w:t xml:space="preserve">, Vitrands, </w:t>
            </w:r>
            <w:proofErr w:type="spellStart"/>
            <w:r w:rsidRPr="00500137">
              <w:rPr>
                <w:rFonts w:ascii="TimesNewRomanPSMT" w:hAnsi="TimesNewRomanPSMT"/>
                <w:sz w:val="24"/>
                <w:szCs w:val="24"/>
                <w:highlight w:val="cyan"/>
              </w:rPr>
              <w:t>Wassents</w:t>
            </w:r>
            <w:proofErr w:type="spellEnd"/>
            <w:r w:rsidRPr="00500137">
              <w:rPr>
                <w:rFonts w:ascii="TimesNewRomanPSMT" w:hAnsi="TimesNewRomanPSMT"/>
                <w:sz w:val="24"/>
                <w:szCs w:val="24"/>
                <w:highlight w:val="cyan"/>
              </w:rPr>
              <w:t>, Xerands</w:t>
            </w:r>
          </w:p>
          <w:p w14:paraId="29BA8DEA" w14:textId="77777777" w:rsidR="00500137" w:rsidRPr="00500137" w:rsidRDefault="00500137" w:rsidP="00500137">
            <w:pPr>
              <w:autoSpaceDE w:val="0"/>
              <w:autoSpaceDN w:val="0"/>
              <w:rPr>
                <w:rFonts w:ascii="TimesNewRomanPSMT" w:hAnsi="TimesNewRomanPSMT"/>
                <w:sz w:val="24"/>
                <w:szCs w:val="24"/>
                <w:highlight w:val="cyan"/>
              </w:rPr>
            </w:pPr>
          </w:p>
          <w:p w14:paraId="74E32558" w14:textId="77777777" w:rsidR="00500137" w:rsidRPr="00500137" w:rsidRDefault="00500137" w:rsidP="00500137">
            <w:pPr>
              <w:autoSpaceDE w:val="0"/>
              <w:autoSpaceDN w:val="0"/>
              <w:rPr>
                <w:rFonts w:ascii="TimesNewRomanPSMT" w:hAnsi="TimesNewRomanPSMT"/>
                <w:sz w:val="24"/>
                <w:szCs w:val="24"/>
                <w:highlight w:val="cyan"/>
              </w:rPr>
            </w:pPr>
            <w:r w:rsidRPr="00500137">
              <w:rPr>
                <w:rFonts w:ascii="TimesNewRomanPSMT" w:hAnsi="TimesNewRomanPSMT"/>
                <w:sz w:val="24"/>
                <w:szCs w:val="24"/>
                <w:highlight w:val="cyan"/>
              </w:rPr>
              <w:t xml:space="preserve">S4: Aqualfs, Aquerts, Boralfs, Borolls, Cryalfs, Ochrepts, </w:t>
            </w:r>
            <w:proofErr w:type="spellStart"/>
            <w:r w:rsidRPr="00500137">
              <w:rPr>
                <w:rFonts w:ascii="TimesNewRomanPSMT" w:hAnsi="TimesNewRomanPSMT"/>
                <w:sz w:val="24"/>
                <w:szCs w:val="24"/>
                <w:highlight w:val="cyan"/>
              </w:rPr>
              <w:t>Orthods</w:t>
            </w:r>
            <w:proofErr w:type="spellEnd"/>
            <w:r w:rsidRPr="00500137">
              <w:rPr>
                <w:rFonts w:ascii="TimesNewRomanPSMT" w:hAnsi="TimesNewRomanPSMT"/>
                <w:sz w:val="24"/>
                <w:szCs w:val="24"/>
                <w:highlight w:val="cyan"/>
              </w:rPr>
              <w:t xml:space="preserve">, </w:t>
            </w:r>
            <w:proofErr w:type="spellStart"/>
            <w:r w:rsidRPr="00500137">
              <w:rPr>
                <w:rFonts w:ascii="TimesNewRomanPSMT" w:hAnsi="TimesNewRomanPSMT"/>
                <w:sz w:val="24"/>
                <w:szCs w:val="24"/>
                <w:highlight w:val="cyan"/>
              </w:rPr>
              <w:t>Orthoxs</w:t>
            </w:r>
            <w:proofErr w:type="spellEnd"/>
            <w:r w:rsidRPr="00500137">
              <w:rPr>
                <w:rFonts w:ascii="TimesNewRomanPSMT" w:hAnsi="TimesNewRomanPSMT"/>
                <w:sz w:val="24"/>
                <w:szCs w:val="24"/>
                <w:highlight w:val="cyan"/>
              </w:rPr>
              <w:t xml:space="preserve">, </w:t>
            </w:r>
            <w:proofErr w:type="spellStart"/>
            <w:r w:rsidRPr="00500137">
              <w:rPr>
                <w:rFonts w:ascii="TimesNewRomanPSMT" w:hAnsi="TimesNewRomanPSMT"/>
                <w:sz w:val="24"/>
                <w:szCs w:val="24"/>
                <w:highlight w:val="cyan"/>
              </w:rPr>
              <w:t>Udalfs</w:t>
            </w:r>
            <w:proofErr w:type="spellEnd"/>
            <w:r w:rsidRPr="00500137">
              <w:rPr>
                <w:rFonts w:ascii="TimesNewRomanPSMT" w:hAnsi="TimesNewRomanPSMT"/>
                <w:sz w:val="24"/>
                <w:szCs w:val="24"/>
                <w:highlight w:val="cyan"/>
              </w:rPr>
              <w:t xml:space="preserve">, </w:t>
            </w:r>
            <w:proofErr w:type="spellStart"/>
            <w:r w:rsidRPr="00500137">
              <w:rPr>
                <w:rFonts w:ascii="TimesNewRomanPSMT" w:hAnsi="TimesNewRomanPSMT"/>
                <w:sz w:val="24"/>
                <w:szCs w:val="24"/>
                <w:highlight w:val="cyan"/>
              </w:rPr>
              <w:t>Udepts</w:t>
            </w:r>
            <w:proofErr w:type="spellEnd"/>
            <w:r w:rsidRPr="00500137">
              <w:rPr>
                <w:rFonts w:ascii="TimesNewRomanPSMT" w:hAnsi="TimesNewRomanPSMT"/>
                <w:sz w:val="24"/>
                <w:szCs w:val="24"/>
                <w:highlight w:val="cyan"/>
              </w:rPr>
              <w:t>,</w:t>
            </w:r>
          </w:p>
          <w:p w14:paraId="491C8AEB" w14:textId="77777777" w:rsidR="00500137" w:rsidRPr="00500137" w:rsidRDefault="00500137" w:rsidP="00500137">
            <w:pPr>
              <w:autoSpaceDE w:val="0"/>
              <w:autoSpaceDN w:val="0"/>
              <w:rPr>
                <w:rFonts w:ascii="TimesNewRomanPSMT" w:hAnsi="TimesNewRomanPSMT"/>
                <w:sz w:val="24"/>
                <w:szCs w:val="24"/>
                <w:highlight w:val="cyan"/>
              </w:rPr>
            </w:pPr>
            <w:r w:rsidRPr="00500137">
              <w:rPr>
                <w:rFonts w:ascii="TimesNewRomanPSMT" w:hAnsi="TimesNewRomanPSMT"/>
                <w:sz w:val="24"/>
                <w:szCs w:val="24"/>
                <w:highlight w:val="cyan"/>
              </w:rPr>
              <w:t xml:space="preserve">Uderts, </w:t>
            </w:r>
            <w:proofErr w:type="spellStart"/>
            <w:r w:rsidRPr="00500137">
              <w:rPr>
                <w:rFonts w:ascii="TimesNewRomanPSMT" w:hAnsi="TimesNewRomanPSMT"/>
                <w:sz w:val="24"/>
                <w:szCs w:val="24"/>
                <w:highlight w:val="cyan"/>
              </w:rPr>
              <w:t>Udolls</w:t>
            </w:r>
            <w:proofErr w:type="spellEnd"/>
            <w:r w:rsidRPr="00500137">
              <w:rPr>
                <w:rFonts w:ascii="TimesNewRomanPSMT" w:hAnsi="TimesNewRomanPSMT"/>
                <w:sz w:val="24"/>
                <w:szCs w:val="24"/>
                <w:highlight w:val="cyan"/>
              </w:rPr>
              <w:t xml:space="preserve">, </w:t>
            </w:r>
            <w:proofErr w:type="spellStart"/>
            <w:r w:rsidRPr="00500137">
              <w:rPr>
                <w:rFonts w:ascii="TimesNewRomanPSMT" w:hAnsi="TimesNewRomanPSMT"/>
                <w:sz w:val="24"/>
                <w:szCs w:val="24"/>
                <w:highlight w:val="cyan"/>
              </w:rPr>
              <w:t>Usterts</w:t>
            </w:r>
            <w:proofErr w:type="spellEnd"/>
            <w:r w:rsidRPr="00500137">
              <w:rPr>
                <w:rFonts w:ascii="TimesNewRomanPSMT" w:hAnsi="TimesNewRomanPSMT"/>
                <w:sz w:val="24"/>
                <w:szCs w:val="24"/>
                <w:highlight w:val="cyan"/>
              </w:rPr>
              <w:t xml:space="preserve">, </w:t>
            </w:r>
            <w:proofErr w:type="spellStart"/>
            <w:r w:rsidRPr="00500137">
              <w:rPr>
                <w:rFonts w:ascii="TimesNewRomanPSMT" w:hAnsi="TimesNewRomanPSMT"/>
                <w:sz w:val="24"/>
                <w:szCs w:val="24"/>
                <w:highlight w:val="cyan"/>
              </w:rPr>
              <w:t>Ustolls</w:t>
            </w:r>
            <w:proofErr w:type="spellEnd"/>
            <w:r w:rsidRPr="00500137">
              <w:rPr>
                <w:rFonts w:ascii="TimesNewRomanPSMT" w:hAnsi="TimesNewRomanPSMT"/>
                <w:sz w:val="24"/>
                <w:szCs w:val="24"/>
                <w:highlight w:val="cyan"/>
              </w:rPr>
              <w:t xml:space="preserve">, Xeralfs, Xerepts, </w:t>
            </w:r>
            <w:proofErr w:type="spellStart"/>
            <w:r w:rsidRPr="00500137">
              <w:rPr>
                <w:rFonts w:ascii="TimesNewRomanPSMT" w:hAnsi="TimesNewRomanPSMT"/>
                <w:sz w:val="24"/>
                <w:szCs w:val="24"/>
                <w:highlight w:val="cyan"/>
              </w:rPr>
              <w:t>Xerolls</w:t>
            </w:r>
            <w:proofErr w:type="spellEnd"/>
            <w:r w:rsidRPr="00500137">
              <w:rPr>
                <w:rFonts w:ascii="TimesNewRomanPSMT" w:hAnsi="TimesNewRomanPSMT"/>
                <w:sz w:val="24"/>
                <w:szCs w:val="24"/>
                <w:highlight w:val="cyan"/>
              </w:rPr>
              <w:t>, Xerults</w:t>
            </w:r>
          </w:p>
          <w:p w14:paraId="670A2D37" w14:textId="77777777" w:rsidR="00500137" w:rsidRPr="00500137" w:rsidRDefault="00500137" w:rsidP="00500137">
            <w:pPr>
              <w:autoSpaceDE w:val="0"/>
              <w:autoSpaceDN w:val="0"/>
              <w:rPr>
                <w:rFonts w:ascii="TimesNewRomanPSMT" w:hAnsi="TimesNewRomanPSMT"/>
                <w:sz w:val="24"/>
                <w:szCs w:val="24"/>
                <w:highlight w:val="cyan"/>
              </w:rPr>
            </w:pPr>
          </w:p>
          <w:p w14:paraId="0C757AA3" w14:textId="77777777" w:rsidR="00500137" w:rsidRPr="00500137" w:rsidRDefault="00500137" w:rsidP="00500137">
            <w:pPr>
              <w:autoSpaceDE w:val="0"/>
              <w:autoSpaceDN w:val="0"/>
              <w:rPr>
                <w:rFonts w:ascii="TimesNewRomanPSMT" w:hAnsi="TimesNewRomanPSMT"/>
                <w:sz w:val="24"/>
                <w:szCs w:val="24"/>
                <w:highlight w:val="cyan"/>
              </w:rPr>
            </w:pPr>
            <w:r w:rsidRPr="00500137">
              <w:rPr>
                <w:rFonts w:ascii="TimesNewRomanPSMT" w:hAnsi="TimesNewRomanPSMT"/>
                <w:sz w:val="24"/>
                <w:szCs w:val="24"/>
                <w:highlight w:val="cyan"/>
              </w:rPr>
              <w:t xml:space="preserve">S5: </w:t>
            </w:r>
            <w:proofErr w:type="spellStart"/>
            <w:r w:rsidRPr="00500137">
              <w:rPr>
                <w:rFonts w:ascii="TimesNewRomanPSMT" w:hAnsi="TimesNewRomanPSMT"/>
                <w:sz w:val="24"/>
                <w:szCs w:val="24"/>
                <w:highlight w:val="cyan"/>
              </w:rPr>
              <w:t>Arents</w:t>
            </w:r>
            <w:proofErr w:type="spellEnd"/>
            <w:r w:rsidRPr="00500137">
              <w:rPr>
                <w:rFonts w:ascii="TimesNewRomanPSMT" w:hAnsi="TimesNewRomanPSMT"/>
                <w:sz w:val="24"/>
                <w:szCs w:val="24"/>
                <w:highlight w:val="cyan"/>
              </w:rPr>
              <w:t xml:space="preserve">, </w:t>
            </w:r>
            <w:proofErr w:type="spellStart"/>
            <w:r w:rsidRPr="00500137">
              <w:rPr>
                <w:rFonts w:ascii="TimesNewRomanPSMT" w:hAnsi="TimesNewRomanPSMT"/>
                <w:sz w:val="24"/>
                <w:szCs w:val="24"/>
                <w:highlight w:val="cyan"/>
              </w:rPr>
              <w:t>Argids</w:t>
            </w:r>
            <w:proofErr w:type="spellEnd"/>
            <w:r w:rsidRPr="00500137">
              <w:rPr>
                <w:rFonts w:ascii="TimesNewRomanPSMT" w:hAnsi="TimesNewRomanPSMT"/>
                <w:sz w:val="24"/>
                <w:szCs w:val="24"/>
                <w:highlight w:val="cyan"/>
              </w:rPr>
              <w:t xml:space="preserve">, </w:t>
            </w:r>
            <w:proofErr w:type="spellStart"/>
            <w:r w:rsidRPr="00500137">
              <w:rPr>
                <w:rFonts w:ascii="TimesNewRomanPSMT" w:hAnsi="TimesNewRomanPSMT"/>
                <w:sz w:val="24"/>
                <w:szCs w:val="24"/>
                <w:highlight w:val="cyan"/>
              </w:rPr>
              <w:t>Calcids</w:t>
            </w:r>
            <w:proofErr w:type="spellEnd"/>
            <w:r w:rsidRPr="00500137">
              <w:rPr>
                <w:rFonts w:ascii="TimesNewRomanPSMT" w:hAnsi="TimesNewRomanPSMT"/>
                <w:sz w:val="24"/>
                <w:szCs w:val="24"/>
                <w:highlight w:val="cyan"/>
              </w:rPr>
              <w:t xml:space="preserve">, </w:t>
            </w:r>
            <w:proofErr w:type="spellStart"/>
            <w:r w:rsidRPr="00500137">
              <w:rPr>
                <w:rFonts w:ascii="TimesNewRomanPSMT" w:hAnsi="TimesNewRomanPSMT"/>
                <w:sz w:val="24"/>
                <w:szCs w:val="24"/>
                <w:highlight w:val="cyan"/>
              </w:rPr>
              <w:t>Cambids</w:t>
            </w:r>
            <w:proofErr w:type="spellEnd"/>
            <w:r w:rsidRPr="00500137">
              <w:rPr>
                <w:rFonts w:ascii="TimesNewRomanPSMT" w:hAnsi="TimesNewRomanPSMT"/>
                <w:sz w:val="24"/>
                <w:szCs w:val="24"/>
                <w:highlight w:val="cyan"/>
              </w:rPr>
              <w:t xml:space="preserve">, Cryerts, </w:t>
            </w:r>
            <w:proofErr w:type="spellStart"/>
            <w:r w:rsidRPr="00500137">
              <w:rPr>
                <w:rFonts w:ascii="TimesNewRomanPSMT" w:hAnsi="TimesNewRomanPSMT"/>
                <w:sz w:val="24"/>
                <w:szCs w:val="24"/>
                <w:highlight w:val="cyan"/>
              </w:rPr>
              <w:t>Cryids</w:t>
            </w:r>
            <w:proofErr w:type="spellEnd"/>
            <w:r w:rsidRPr="00500137">
              <w:rPr>
                <w:rFonts w:ascii="TimesNewRomanPSMT" w:hAnsi="TimesNewRomanPSMT"/>
                <w:sz w:val="24"/>
                <w:szCs w:val="24"/>
                <w:highlight w:val="cyan"/>
              </w:rPr>
              <w:t xml:space="preserve">, </w:t>
            </w:r>
            <w:proofErr w:type="spellStart"/>
            <w:r w:rsidRPr="00500137">
              <w:rPr>
                <w:rFonts w:ascii="TimesNewRomanPSMT" w:hAnsi="TimesNewRomanPSMT"/>
                <w:sz w:val="24"/>
                <w:szCs w:val="24"/>
                <w:highlight w:val="cyan"/>
              </w:rPr>
              <w:t>Durids</w:t>
            </w:r>
            <w:proofErr w:type="spellEnd"/>
            <w:r w:rsidRPr="00500137">
              <w:rPr>
                <w:rFonts w:ascii="TimesNewRomanPSMT" w:hAnsi="TimesNewRomanPSMT"/>
                <w:sz w:val="24"/>
                <w:szCs w:val="24"/>
                <w:highlight w:val="cyan"/>
              </w:rPr>
              <w:t xml:space="preserve">, </w:t>
            </w:r>
            <w:proofErr w:type="spellStart"/>
            <w:r w:rsidRPr="00500137">
              <w:rPr>
                <w:rFonts w:ascii="TimesNewRomanPSMT" w:hAnsi="TimesNewRomanPSMT"/>
                <w:sz w:val="24"/>
                <w:szCs w:val="24"/>
                <w:highlight w:val="cyan"/>
              </w:rPr>
              <w:t>Fluvents</w:t>
            </w:r>
            <w:proofErr w:type="spellEnd"/>
            <w:r w:rsidRPr="00500137">
              <w:rPr>
                <w:rFonts w:ascii="TimesNewRomanPSMT" w:hAnsi="TimesNewRomanPSMT"/>
                <w:sz w:val="24"/>
                <w:szCs w:val="24"/>
                <w:highlight w:val="cyan"/>
              </w:rPr>
              <w:t xml:space="preserve">, </w:t>
            </w:r>
            <w:proofErr w:type="spellStart"/>
            <w:r w:rsidRPr="00500137">
              <w:rPr>
                <w:rFonts w:ascii="TimesNewRomanPSMT" w:hAnsi="TimesNewRomanPSMT"/>
                <w:sz w:val="24"/>
                <w:szCs w:val="24"/>
                <w:highlight w:val="cyan"/>
              </w:rPr>
              <w:t>Gypsids</w:t>
            </w:r>
            <w:proofErr w:type="spellEnd"/>
            <w:r w:rsidRPr="00500137">
              <w:rPr>
                <w:rFonts w:ascii="TimesNewRomanPSMT" w:hAnsi="TimesNewRomanPSMT"/>
                <w:sz w:val="24"/>
                <w:szCs w:val="24"/>
                <w:highlight w:val="cyan"/>
              </w:rPr>
              <w:t>, Orthents,</w:t>
            </w:r>
          </w:p>
          <w:p w14:paraId="11EE8906" w14:textId="77777777" w:rsidR="00500137" w:rsidRPr="00500137" w:rsidRDefault="00500137" w:rsidP="00500137">
            <w:pPr>
              <w:rPr>
                <w:rFonts w:ascii="TimesNewRomanPSMT" w:hAnsi="TimesNewRomanPSMT"/>
                <w:sz w:val="24"/>
                <w:szCs w:val="24"/>
                <w:highlight w:val="cyan"/>
              </w:rPr>
            </w:pPr>
            <w:proofErr w:type="spellStart"/>
            <w:r w:rsidRPr="00500137">
              <w:rPr>
                <w:rFonts w:ascii="TimesNewRomanPSMT" w:hAnsi="TimesNewRomanPSMT"/>
                <w:sz w:val="24"/>
                <w:szCs w:val="24"/>
                <w:highlight w:val="cyan"/>
              </w:rPr>
              <w:t>Orthids</w:t>
            </w:r>
            <w:proofErr w:type="spellEnd"/>
            <w:r w:rsidRPr="00500137">
              <w:rPr>
                <w:rFonts w:ascii="TimesNewRomanPSMT" w:hAnsi="TimesNewRomanPSMT"/>
                <w:sz w:val="24"/>
                <w:szCs w:val="24"/>
                <w:highlight w:val="cyan"/>
              </w:rPr>
              <w:t xml:space="preserve">, </w:t>
            </w:r>
            <w:proofErr w:type="spellStart"/>
            <w:r w:rsidRPr="00500137">
              <w:rPr>
                <w:rFonts w:ascii="TimesNewRomanPSMT" w:hAnsi="TimesNewRomanPSMT"/>
                <w:sz w:val="24"/>
                <w:szCs w:val="24"/>
                <w:highlight w:val="cyan"/>
              </w:rPr>
              <w:t>Psamments</w:t>
            </w:r>
            <w:proofErr w:type="spellEnd"/>
            <w:r w:rsidRPr="00500137">
              <w:rPr>
                <w:rFonts w:ascii="TimesNewRomanPSMT" w:hAnsi="TimesNewRomanPSMT"/>
                <w:sz w:val="24"/>
                <w:szCs w:val="24"/>
                <w:highlight w:val="cyan"/>
              </w:rPr>
              <w:t xml:space="preserve">, </w:t>
            </w:r>
            <w:proofErr w:type="spellStart"/>
            <w:r w:rsidRPr="00500137">
              <w:rPr>
                <w:rFonts w:ascii="TimesNewRomanPSMT" w:hAnsi="TimesNewRomanPSMT"/>
                <w:sz w:val="24"/>
                <w:szCs w:val="24"/>
                <w:highlight w:val="cyan"/>
              </w:rPr>
              <w:t>Salids</w:t>
            </w:r>
            <w:proofErr w:type="spellEnd"/>
            <w:r w:rsidRPr="00500137">
              <w:rPr>
                <w:rFonts w:ascii="TimesNewRomanPSMT" w:hAnsi="TimesNewRomanPSMT"/>
                <w:sz w:val="24"/>
                <w:szCs w:val="24"/>
                <w:highlight w:val="cyan"/>
              </w:rPr>
              <w:t xml:space="preserve">, </w:t>
            </w:r>
            <w:proofErr w:type="spellStart"/>
            <w:r w:rsidRPr="00500137">
              <w:rPr>
                <w:rFonts w:ascii="TimesNewRomanPSMT" w:hAnsi="TimesNewRomanPSMT"/>
                <w:sz w:val="24"/>
                <w:szCs w:val="24"/>
                <w:highlight w:val="cyan"/>
              </w:rPr>
              <w:t>Torrerts</w:t>
            </w:r>
            <w:proofErr w:type="spellEnd"/>
            <w:r w:rsidRPr="00500137">
              <w:rPr>
                <w:rFonts w:ascii="TimesNewRomanPSMT" w:hAnsi="TimesNewRomanPSMT"/>
                <w:sz w:val="24"/>
                <w:szCs w:val="24"/>
                <w:highlight w:val="cyan"/>
              </w:rPr>
              <w:t xml:space="preserve">, </w:t>
            </w:r>
            <w:proofErr w:type="spellStart"/>
            <w:r w:rsidRPr="00500137">
              <w:rPr>
                <w:rFonts w:ascii="TimesNewRomanPSMT" w:hAnsi="TimesNewRomanPSMT"/>
                <w:sz w:val="24"/>
                <w:szCs w:val="24"/>
                <w:highlight w:val="cyan"/>
              </w:rPr>
              <w:t>Torroxs</w:t>
            </w:r>
            <w:proofErr w:type="spellEnd"/>
            <w:r w:rsidRPr="00500137">
              <w:rPr>
                <w:rFonts w:ascii="TimesNewRomanPSMT" w:hAnsi="TimesNewRomanPSMT"/>
                <w:sz w:val="24"/>
                <w:szCs w:val="24"/>
                <w:highlight w:val="cyan"/>
              </w:rPr>
              <w:t xml:space="preserve">, </w:t>
            </w:r>
            <w:proofErr w:type="spellStart"/>
            <w:r w:rsidRPr="00500137">
              <w:rPr>
                <w:rFonts w:ascii="TimesNewRomanPSMT" w:hAnsi="TimesNewRomanPSMT"/>
                <w:sz w:val="24"/>
                <w:szCs w:val="24"/>
                <w:highlight w:val="cyan"/>
              </w:rPr>
              <w:t>Udults</w:t>
            </w:r>
            <w:proofErr w:type="spellEnd"/>
            <w:r w:rsidRPr="00500137">
              <w:rPr>
                <w:rFonts w:ascii="TimesNewRomanPSMT" w:hAnsi="TimesNewRomanPSMT"/>
                <w:sz w:val="24"/>
                <w:szCs w:val="24"/>
                <w:highlight w:val="cyan"/>
              </w:rPr>
              <w:t xml:space="preserve">, </w:t>
            </w:r>
            <w:proofErr w:type="spellStart"/>
            <w:r w:rsidRPr="00500137">
              <w:rPr>
                <w:rFonts w:ascii="TimesNewRomanPSMT" w:hAnsi="TimesNewRomanPSMT"/>
                <w:sz w:val="24"/>
                <w:szCs w:val="24"/>
                <w:highlight w:val="cyan"/>
              </w:rPr>
              <w:t>Ustalfs</w:t>
            </w:r>
            <w:proofErr w:type="spellEnd"/>
            <w:r w:rsidRPr="00500137">
              <w:rPr>
                <w:rFonts w:ascii="TimesNewRomanPSMT" w:hAnsi="TimesNewRomanPSMT"/>
                <w:sz w:val="24"/>
                <w:szCs w:val="24"/>
                <w:highlight w:val="cyan"/>
              </w:rPr>
              <w:t xml:space="preserve">, </w:t>
            </w:r>
            <w:proofErr w:type="spellStart"/>
            <w:r w:rsidRPr="00500137">
              <w:rPr>
                <w:rFonts w:ascii="TimesNewRomanPSMT" w:hAnsi="TimesNewRomanPSMT"/>
                <w:sz w:val="24"/>
                <w:szCs w:val="24"/>
                <w:highlight w:val="cyan"/>
              </w:rPr>
              <w:t>Ustepts</w:t>
            </w:r>
            <w:proofErr w:type="spellEnd"/>
            <w:r w:rsidRPr="00500137">
              <w:rPr>
                <w:rFonts w:ascii="TimesNewRomanPSMT" w:hAnsi="TimesNewRomanPSMT"/>
                <w:sz w:val="24"/>
                <w:szCs w:val="24"/>
                <w:highlight w:val="cyan"/>
              </w:rPr>
              <w:t xml:space="preserve">, </w:t>
            </w:r>
            <w:proofErr w:type="spellStart"/>
            <w:r w:rsidRPr="00500137">
              <w:rPr>
                <w:rFonts w:ascii="TimesNewRomanPSMT" w:hAnsi="TimesNewRomanPSMT"/>
                <w:sz w:val="24"/>
                <w:szCs w:val="24"/>
                <w:highlight w:val="cyan"/>
              </w:rPr>
              <w:t>Ustults</w:t>
            </w:r>
            <w:proofErr w:type="spellEnd"/>
            <w:r w:rsidRPr="00500137">
              <w:rPr>
                <w:rFonts w:ascii="TimesNewRomanPSMT" w:hAnsi="TimesNewRomanPSMT"/>
                <w:sz w:val="24"/>
                <w:szCs w:val="24"/>
                <w:highlight w:val="cyan"/>
              </w:rPr>
              <w:t>, Xererts</w:t>
            </w:r>
          </w:p>
          <w:p w14:paraId="070B5B70" w14:textId="77777777" w:rsidR="00500137" w:rsidRPr="00500137" w:rsidRDefault="00500137" w:rsidP="00500137">
            <w:pPr>
              <w:rPr>
                <w:rFonts w:ascii="TimesNewRomanPSMT" w:hAnsi="TimesNewRomanPSMT"/>
                <w:sz w:val="24"/>
                <w:szCs w:val="24"/>
                <w:highlight w:val="cyan"/>
              </w:rPr>
            </w:pPr>
          </w:p>
          <w:p w14:paraId="59BF8A43" w14:textId="77777777" w:rsidR="00500137" w:rsidRPr="00500137" w:rsidRDefault="00500137" w:rsidP="00500137">
            <w:pPr>
              <w:rPr>
                <w:rFonts w:ascii="TimesNewRomanPSMT" w:hAnsi="TimesNewRomanPSMT"/>
                <w:sz w:val="24"/>
                <w:szCs w:val="24"/>
                <w:highlight w:val="cyan"/>
              </w:rPr>
            </w:pPr>
            <w:r w:rsidRPr="00500137">
              <w:rPr>
                <w:rFonts w:ascii="TimesNewRomanPSMT" w:hAnsi="TimesNewRomanPSMT"/>
                <w:sz w:val="24"/>
                <w:szCs w:val="24"/>
                <w:highlight w:val="cyan"/>
              </w:rPr>
              <w:t>Texture Groups:</w:t>
            </w:r>
          </w:p>
          <w:p w14:paraId="24281D7C" w14:textId="77777777" w:rsidR="00500137" w:rsidRPr="00500137" w:rsidRDefault="00500137" w:rsidP="00500137">
            <w:pPr>
              <w:rPr>
                <w:rFonts w:ascii="TimesNewRomanPSMT" w:hAnsi="TimesNewRomanPSMT"/>
                <w:sz w:val="24"/>
                <w:szCs w:val="24"/>
                <w:highlight w:val="cyan"/>
              </w:rPr>
            </w:pPr>
            <w:r w:rsidRPr="00500137">
              <w:rPr>
                <w:rFonts w:ascii="TimesNewRomanPSMT" w:hAnsi="TimesNewRomanPSMT"/>
                <w:sz w:val="24"/>
                <w:szCs w:val="24"/>
                <w:highlight w:val="cyan"/>
              </w:rPr>
              <w:t>Class T1 sand, loamy sand, sandy loam (with &lt;8% clay)</w:t>
            </w:r>
          </w:p>
          <w:p w14:paraId="31FFDC2A" w14:textId="77777777" w:rsidR="00500137" w:rsidRPr="00500137" w:rsidRDefault="00500137" w:rsidP="00500137">
            <w:pPr>
              <w:rPr>
                <w:rFonts w:ascii="TimesNewRomanPSMT" w:hAnsi="TimesNewRomanPSMT"/>
                <w:sz w:val="24"/>
                <w:szCs w:val="24"/>
                <w:highlight w:val="cyan"/>
              </w:rPr>
            </w:pPr>
            <w:r w:rsidRPr="00500137">
              <w:rPr>
                <w:rFonts w:ascii="TimesNewRomanPSMT" w:hAnsi="TimesNewRomanPSMT"/>
                <w:sz w:val="24"/>
                <w:szCs w:val="24"/>
                <w:highlight w:val="cyan"/>
              </w:rPr>
              <w:t>Class T2 sandy loam (with clay &gt;8%), sandy clay loam, loam</w:t>
            </w:r>
          </w:p>
          <w:p w14:paraId="3FAE00FD" w14:textId="77777777" w:rsidR="00500137" w:rsidRPr="00500137" w:rsidRDefault="00500137" w:rsidP="00500137">
            <w:pPr>
              <w:rPr>
                <w:rFonts w:ascii="TimesNewRomanPSMT" w:hAnsi="TimesNewRomanPSMT"/>
                <w:sz w:val="24"/>
                <w:szCs w:val="24"/>
                <w:highlight w:val="cyan"/>
              </w:rPr>
            </w:pPr>
            <w:r w:rsidRPr="00500137">
              <w:rPr>
                <w:rFonts w:ascii="TimesNewRomanPSMT" w:hAnsi="TimesNewRomanPSMT"/>
                <w:sz w:val="24"/>
                <w:szCs w:val="24"/>
                <w:highlight w:val="cyan"/>
              </w:rPr>
              <w:t>Class T3 silt loam, silt</w:t>
            </w:r>
          </w:p>
          <w:p w14:paraId="1168B990" w14:textId="77777777" w:rsidR="00500137" w:rsidRPr="00500137" w:rsidRDefault="00500137" w:rsidP="00500137">
            <w:pPr>
              <w:rPr>
                <w:rFonts w:ascii="TimesNewRomanPSMT" w:hAnsi="TimesNewRomanPSMT"/>
                <w:sz w:val="24"/>
                <w:szCs w:val="24"/>
                <w:highlight w:val="cyan"/>
              </w:rPr>
            </w:pPr>
            <w:r w:rsidRPr="00500137">
              <w:rPr>
                <w:rFonts w:ascii="TimesNewRomanPSMT" w:hAnsi="TimesNewRomanPSMT"/>
                <w:sz w:val="24"/>
                <w:szCs w:val="24"/>
                <w:highlight w:val="cyan"/>
              </w:rPr>
              <w:t>Class T4 sandy clay, clay loam, silty clay loam, silty clay, clay (&lt;60%)</w:t>
            </w:r>
          </w:p>
          <w:p w14:paraId="79A38002" w14:textId="77777777" w:rsidR="00500137" w:rsidRDefault="00500137" w:rsidP="00500137">
            <w:pPr>
              <w:rPr>
                <w:rFonts w:ascii="TimesNewRomanPSMT" w:hAnsi="TimesNewRomanPSMT"/>
                <w:sz w:val="24"/>
                <w:szCs w:val="24"/>
              </w:rPr>
            </w:pPr>
            <w:r w:rsidRPr="00500137">
              <w:rPr>
                <w:rFonts w:ascii="TimesNewRomanPSMT" w:hAnsi="TimesNewRomanPSMT"/>
                <w:sz w:val="24"/>
                <w:szCs w:val="24"/>
                <w:highlight w:val="cyan"/>
              </w:rPr>
              <w:t>Class T5 clay (&gt;60%)</w:t>
            </w:r>
          </w:p>
          <w:p w14:paraId="71F1F466" w14:textId="77777777" w:rsidR="00500137" w:rsidRDefault="00500137" w:rsidP="00466719">
            <w:pPr>
              <w:rPr>
                <w:rFonts w:asciiTheme="minorHAnsi" w:hAnsiTheme="minorHAnsi" w:cstheme="minorBidi"/>
              </w:rPr>
            </w:pPr>
          </w:p>
          <w:p w14:paraId="201D311F" w14:textId="77777777" w:rsidR="004241E6" w:rsidRDefault="004241E6" w:rsidP="00466719">
            <w:pPr>
              <w:rPr>
                <w:rFonts w:asciiTheme="minorHAnsi" w:hAnsiTheme="minorHAnsi" w:cstheme="minorBidi"/>
              </w:rPr>
            </w:pPr>
          </w:p>
          <w:p w14:paraId="576AAC26" w14:textId="77777777" w:rsidR="004241E6" w:rsidRDefault="004241E6" w:rsidP="00466719">
            <w:pPr>
              <w:rPr>
                <w:rFonts w:asciiTheme="minorHAnsi" w:hAnsiTheme="minorHAnsi" w:cstheme="minorBidi"/>
              </w:rPr>
            </w:pPr>
          </w:p>
          <w:p w14:paraId="6B54DEB0" w14:textId="77777777" w:rsidR="004241E6" w:rsidRDefault="004241E6" w:rsidP="00466719">
            <w:pPr>
              <w:rPr>
                <w:rFonts w:asciiTheme="minorHAnsi" w:hAnsiTheme="minorHAnsi" w:cstheme="minorBidi"/>
              </w:rPr>
            </w:pPr>
          </w:p>
          <w:p w14:paraId="15AB0FB2" w14:textId="325B1582" w:rsidR="004241E6" w:rsidRDefault="004241E6" w:rsidP="00466719">
            <w:pPr>
              <w:rPr>
                <w:rFonts w:asciiTheme="minorHAnsi" w:hAnsiTheme="minorHAnsi" w:cstheme="minorBidi"/>
              </w:rPr>
            </w:pPr>
          </w:p>
        </w:tc>
      </w:tr>
      <w:tr w:rsidR="00466719" w14:paraId="6BAE1973" w14:textId="77777777" w:rsidTr="00466719">
        <w:tc>
          <w:tcPr>
            <w:tcW w:w="3415" w:type="dxa"/>
            <w:vMerge/>
          </w:tcPr>
          <w:p w14:paraId="7B778E64" w14:textId="77777777" w:rsidR="00466719" w:rsidRDefault="00466719" w:rsidP="00466719">
            <w:pPr>
              <w:rPr>
                <w:rFonts w:asciiTheme="minorHAnsi" w:hAnsiTheme="minorHAnsi" w:cstheme="minorBidi"/>
              </w:rPr>
            </w:pPr>
          </w:p>
        </w:tc>
        <w:tc>
          <w:tcPr>
            <w:tcW w:w="3870" w:type="dxa"/>
          </w:tcPr>
          <w:p w14:paraId="25E228BE" w14:textId="2AEDC938" w:rsidR="00466719" w:rsidRPr="00AB18CD" w:rsidRDefault="00466719" w:rsidP="00466719">
            <w:pPr>
              <w:rPr>
                <w:rFonts w:asciiTheme="minorHAnsi" w:hAnsiTheme="minorHAnsi" w:cstheme="minorBidi"/>
              </w:rPr>
            </w:pPr>
            <w:r w:rsidRPr="00AB18CD">
              <w:rPr>
                <w:rFonts w:asciiTheme="minorHAnsi" w:hAnsiTheme="minorHAnsi" w:cstheme="minorBidi"/>
              </w:rPr>
              <w:t xml:space="preserve">Apply statistical function: Currently an R script with a shiny app for singular use:  cooperators are currently working to make this into a batch mode  </w:t>
            </w:r>
          </w:p>
          <w:p w14:paraId="349E7CA7" w14:textId="4527192C" w:rsidR="00466719" w:rsidRDefault="00466719" w:rsidP="00466719">
            <w:pPr>
              <w:rPr>
                <w:rFonts w:asciiTheme="minorHAnsi" w:hAnsiTheme="minorHAnsi" w:cstheme="minorBidi"/>
              </w:rPr>
            </w:pPr>
          </w:p>
        </w:tc>
        <w:tc>
          <w:tcPr>
            <w:tcW w:w="5760" w:type="dxa"/>
          </w:tcPr>
          <w:p w14:paraId="3F20E2EB" w14:textId="07FD84BB" w:rsidR="00466719" w:rsidRDefault="00466719" w:rsidP="00466719">
            <w:pPr>
              <w:rPr>
                <w:rFonts w:asciiTheme="minorHAnsi" w:hAnsiTheme="minorHAnsi" w:cstheme="minorBidi"/>
              </w:rPr>
            </w:pPr>
            <w:r w:rsidRPr="00AB18CD">
              <w:rPr>
                <w:rFonts w:asciiTheme="minorHAnsi" w:hAnsiTheme="minorHAnsi" w:cstheme="minorBidi"/>
              </w:rPr>
              <w:t>Currently under peer review: https://paparker.shinyapps.io/ISHI_app/</w:t>
            </w:r>
          </w:p>
        </w:tc>
      </w:tr>
      <w:tr w:rsidR="00466719" w14:paraId="4043E5C5" w14:textId="77777777" w:rsidTr="00466719">
        <w:tc>
          <w:tcPr>
            <w:tcW w:w="3415" w:type="dxa"/>
          </w:tcPr>
          <w:p w14:paraId="05F0F25A" w14:textId="50783136" w:rsidR="00466719" w:rsidRDefault="00466719" w:rsidP="00466719">
            <w:pPr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Evaluation/validation</w:t>
            </w:r>
          </w:p>
        </w:tc>
        <w:tc>
          <w:tcPr>
            <w:tcW w:w="3870" w:type="dxa"/>
          </w:tcPr>
          <w:p w14:paraId="078E081E" w14:textId="05F2FF0C" w:rsidR="00466719" w:rsidRPr="00AB18CD" w:rsidRDefault="00466719" w:rsidP="00466719">
            <w:pPr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Evaluate results of processing (is the results of the process a reference table of values by treatment/practice and land cover?)</w:t>
            </w:r>
          </w:p>
        </w:tc>
        <w:tc>
          <w:tcPr>
            <w:tcW w:w="5760" w:type="dxa"/>
          </w:tcPr>
          <w:p w14:paraId="6EDA1AD2" w14:textId="5E05F291" w:rsidR="00466719" w:rsidRPr="00AB18CD" w:rsidRDefault="00466719" w:rsidP="00466719">
            <w:pPr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We need to figure out the details of this step during our MVP process</w:t>
            </w:r>
          </w:p>
        </w:tc>
      </w:tr>
      <w:tr w:rsidR="00466719" w14:paraId="58BE7B96" w14:textId="77777777" w:rsidTr="00466719">
        <w:tc>
          <w:tcPr>
            <w:tcW w:w="3415" w:type="dxa"/>
          </w:tcPr>
          <w:p w14:paraId="3E2E2B7F" w14:textId="77777777" w:rsidR="00466719" w:rsidRDefault="00466719" w:rsidP="00466719">
            <w:pPr>
              <w:rPr>
                <w:rFonts w:asciiTheme="minorHAnsi" w:hAnsiTheme="minorHAnsi" w:cstheme="minorBidi"/>
              </w:rPr>
            </w:pPr>
          </w:p>
        </w:tc>
        <w:tc>
          <w:tcPr>
            <w:tcW w:w="3870" w:type="dxa"/>
          </w:tcPr>
          <w:p w14:paraId="72EFC318" w14:textId="77777777" w:rsidR="00466719" w:rsidRPr="00E30F76" w:rsidRDefault="00466719" w:rsidP="00466719">
            <w:r w:rsidRPr="00AB18CD">
              <w:rPr>
                <w:rFonts w:ascii="Open Sans" w:hAnsi="Open Sans"/>
                <w:sz w:val="21"/>
                <w:szCs w:val="21"/>
              </w:rPr>
              <w:t>Use scores to evaluate the outcomes/effects of management systems, land cover and conservation practices</w:t>
            </w:r>
          </w:p>
          <w:p w14:paraId="0C4784CD" w14:textId="77777777" w:rsidR="00466719" w:rsidRPr="00AB18CD" w:rsidRDefault="00466719" w:rsidP="00466719">
            <w:pPr>
              <w:rPr>
                <w:rFonts w:ascii="Open Sans" w:hAnsi="Open Sans"/>
                <w:sz w:val="21"/>
                <w:szCs w:val="21"/>
              </w:rPr>
            </w:pPr>
          </w:p>
        </w:tc>
        <w:tc>
          <w:tcPr>
            <w:tcW w:w="5760" w:type="dxa"/>
          </w:tcPr>
          <w:p w14:paraId="5BD442E4" w14:textId="77777777" w:rsidR="00466719" w:rsidRDefault="00466719" w:rsidP="00466719">
            <w:pPr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 xml:space="preserve">We will need to develop caveats and confidence “levels” and appropriate scale of use, decisions-support limitations, </w:t>
            </w:r>
            <w:proofErr w:type="spellStart"/>
            <w:r>
              <w:rPr>
                <w:rFonts w:asciiTheme="minorHAnsi" w:hAnsiTheme="minorHAnsi" w:cstheme="minorBidi"/>
              </w:rPr>
              <w:t>etc</w:t>
            </w:r>
            <w:proofErr w:type="spellEnd"/>
          </w:p>
          <w:p w14:paraId="2EBE61E6" w14:textId="29397B16" w:rsidR="00466719" w:rsidRPr="00AB18CD" w:rsidRDefault="00466719" w:rsidP="00466719">
            <w:pPr>
              <w:rPr>
                <w:rFonts w:asciiTheme="minorHAnsi" w:hAnsiTheme="minorHAnsi" w:cstheme="minorBidi"/>
              </w:rPr>
            </w:pPr>
          </w:p>
        </w:tc>
      </w:tr>
      <w:tr w:rsidR="00466719" w14:paraId="36A47AFE" w14:textId="77777777" w:rsidTr="00466719">
        <w:tc>
          <w:tcPr>
            <w:tcW w:w="3415" w:type="dxa"/>
          </w:tcPr>
          <w:p w14:paraId="369E088A" w14:textId="77777777" w:rsidR="00466719" w:rsidRDefault="00466719" w:rsidP="00466719">
            <w:pPr>
              <w:rPr>
                <w:rFonts w:asciiTheme="minorHAnsi" w:hAnsiTheme="minorHAnsi" w:cstheme="minorBidi"/>
              </w:rPr>
            </w:pPr>
          </w:p>
        </w:tc>
        <w:tc>
          <w:tcPr>
            <w:tcW w:w="3870" w:type="dxa"/>
          </w:tcPr>
          <w:p w14:paraId="483FE855" w14:textId="77777777" w:rsidR="00466719" w:rsidRDefault="00A37F4C" w:rsidP="00466719">
            <w:pPr>
              <w:rPr>
                <w:ins w:id="46" w:author="Wills, Skye - NRCS, Lincoln, NE" w:date="2020-12-15T07:46:00Z"/>
                <w:rFonts w:ascii="Open Sans" w:hAnsi="Open Sans"/>
                <w:sz w:val="21"/>
                <w:szCs w:val="21"/>
              </w:rPr>
            </w:pPr>
            <w:ins w:id="47" w:author="Wills, Skye - NRCS, Lincoln, NE" w:date="2020-12-15T07:46:00Z">
              <w:r>
                <w:rPr>
                  <w:rFonts w:ascii="Open Sans" w:hAnsi="Open Sans"/>
                  <w:sz w:val="21"/>
                  <w:szCs w:val="21"/>
                </w:rPr>
                <w:t>Initially – we need to ‘report’ back the score results to submitter.</w:t>
              </w:r>
            </w:ins>
          </w:p>
          <w:p w14:paraId="67BA5AFD" w14:textId="7169E07D" w:rsidR="00A37F4C" w:rsidRPr="00AB18CD" w:rsidRDefault="00A37F4C" w:rsidP="00466719">
            <w:pPr>
              <w:rPr>
                <w:rFonts w:ascii="Open Sans" w:hAnsi="Open Sans"/>
                <w:sz w:val="21"/>
                <w:szCs w:val="21"/>
              </w:rPr>
            </w:pPr>
            <w:ins w:id="48" w:author="Wills, Skye - NRCS, Lincoln, NE" w:date="2020-12-15T07:46:00Z">
              <w:r>
                <w:rPr>
                  <w:rFonts w:ascii="Open Sans" w:hAnsi="Open Sans"/>
                  <w:sz w:val="21"/>
                  <w:szCs w:val="21"/>
                </w:rPr>
                <w:t xml:space="preserve">An interactive interface could be </w:t>
              </w:r>
            </w:ins>
            <w:ins w:id="49" w:author="Wills, Skye - NRCS, Lincoln, NE" w:date="2020-12-15T07:47:00Z">
              <w:r>
                <w:rPr>
                  <w:rFonts w:ascii="Open Sans" w:hAnsi="Open Sans"/>
                  <w:sz w:val="21"/>
                  <w:szCs w:val="21"/>
                </w:rPr>
                <w:t>developed.</w:t>
              </w:r>
            </w:ins>
            <w:r w:rsidR="00500137">
              <w:rPr>
                <w:rFonts w:ascii="Open Sans" w:hAnsi="Open Sans"/>
                <w:sz w:val="21"/>
                <w:szCs w:val="21"/>
              </w:rPr>
              <w:t xml:space="preserve"> </w:t>
            </w:r>
            <w:r w:rsidR="00500137" w:rsidRPr="00500137">
              <w:rPr>
                <w:rFonts w:ascii="Open Sans" w:hAnsi="Open Sans"/>
                <w:sz w:val="21"/>
                <w:szCs w:val="21"/>
                <w:highlight w:val="cyan"/>
              </w:rPr>
              <w:t>– I think this might be on a 1:1 report</w:t>
            </w:r>
          </w:p>
        </w:tc>
        <w:tc>
          <w:tcPr>
            <w:tcW w:w="5760" w:type="dxa"/>
          </w:tcPr>
          <w:p w14:paraId="72E4E609" w14:textId="77777777" w:rsidR="00466719" w:rsidRDefault="00A37F4C" w:rsidP="00466719">
            <w:pPr>
              <w:rPr>
                <w:ins w:id="50" w:author="Wills, Skye - NRCS, Lincoln, NE" w:date="2020-12-15T07:49:00Z"/>
                <w:rFonts w:asciiTheme="minorHAnsi" w:hAnsiTheme="minorHAnsi" w:cstheme="minorBidi"/>
              </w:rPr>
            </w:pPr>
            <w:ins w:id="51" w:author="Wills, Skye - NRCS, Lincoln, NE" w:date="2020-12-15T07:47:00Z">
              <w:r>
                <w:rPr>
                  <w:rFonts w:asciiTheme="minorHAnsi" w:hAnsiTheme="minorHAnsi" w:cstheme="minorBidi"/>
                </w:rPr>
                <w:t>SHD really needs to outline how they want these</w:t>
              </w:r>
            </w:ins>
            <w:ins w:id="52" w:author="Wills, Skye - NRCS, Lincoln, NE" w:date="2020-12-15T07:48:00Z">
              <w:r>
                <w:rPr>
                  <w:rFonts w:asciiTheme="minorHAnsi" w:hAnsiTheme="minorHAnsi" w:cstheme="minorBidi"/>
                </w:rPr>
                <w:t xml:space="preserve"> data to come back.</w:t>
              </w:r>
            </w:ins>
          </w:p>
          <w:p w14:paraId="5ACD6443" w14:textId="77777777" w:rsidR="00A37F4C" w:rsidRDefault="00A37F4C" w:rsidP="00466719">
            <w:pPr>
              <w:rPr>
                <w:ins w:id="53" w:author="Wills, Skye - NRCS, Lincoln, NE" w:date="2020-12-15T07:49:00Z"/>
                <w:rFonts w:asciiTheme="minorHAnsi" w:hAnsiTheme="minorHAnsi" w:cstheme="minorBidi"/>
              </w:rPr>
            </w:pPr>
          </w:p>
          <w:p w14:paraId="148C41B3" w14:textId="441B70D4" w:rsidR="00A37F4C" w:rsidRDefault="00A37F4C" w:rsidP="00A37F4C">
            <w:pPr>
              <w:rPr>
                <w:ins w:id="54" w:author="Wills, Skye - NRCS, Lincoln, NE" w:date="2020-12-15T07:49:00Z"/>
                <w:rFonts w:asciiTheme="minorHAnsi" w:hAnsiTheme="minorHAnsi" w:cstheme="minorBidi"/>
              </w:rPr>
            </w:pPr>
            <w:ins w:id="55" w:author="Wills, Skye - NRCS, Lincoln, NE" w:date="2020-12-15T07:49:00Z">
              <w:r>
                <w:rPr>
                  <w:rFonts w:asciiTheme="minorHAnsi" w:hAnsiTheme="minorHAnsi" w:cstheme="minorBidi"/>
                </w:rPr>
                <w:t xml:space="preserve">Rules </w:t>
              </w:r>
              <w:proofErr w:type="gramStart"/>
              <w:r>
                <w:rPr>
                  <w:rFonts w:asciiTheme="minorHAnsi" w:hAnsiTheme="minorHAnsi" w:cstheme="minorBidi"/>
                </w:rPr>
                <w:t>for  acceptable</w:t>
              </w:r>
              <w:proofErr w:type="gramEnd"/>
              <w:r>
                <w:rPr>
                  <w:rFonts w:asciiTheme="minorHAnsi" w:hAnsiTheme="minorHAnsi" w:cstheme="minorBidi"/>
                </w:rPr>
                <w:t xml:space="preserve"> output – 0 – 1, 2 decimal points</w:t>
              </w:r>
            </w:ins>
          </w:p>
          <w:p w14:paraId="73419956" w14:textId="5259D1AB" w:rsidR="00A37F4C" w:rsidRPr="00AB18CD" w:rsidRDefault="00A37F4C" w:rsidP="00466719">
            <w:pPr>
              <w:rPr>
                <w:rFonts w:asciiTheme="minorHAnsi" w:hAnsiTheme="minorHAnsi" w:cstheme="minorBidi"/>
              </w:rPr>
            </w:pPr>
          </w:p>
        </w:tc>
      </w:tr>
      <w:tr w:rsidR="00466719" w14:paraId="04C2F44D" w14:textId="77777777" w:rsidTr="00466719">
        <w:tc>
          <w:tcPr>
            <w:tcW w:w="3415" w:type="dxa"/>
          </w:tcPr>
          <w:p w14:paraId="44F96C84" w14:textId="77777777" w:rsidR="00466719" w:rsidRDefault="00466719" w:rsidP="00466719">
            <w:pPr>
              <w:rPr>
                <w:rFonts w:asciiTheme="minorHAnsi" w:hAnsiTheme="minorHAnsi" w:cstheme="minorBidi"/>
              </w:rPr>
            </w:pPr>
          </w:p>
        </w:tc>
        <w:tc>
          <w:tcPr>
            <w:tcW w:w="3870" w:type="dxa"/>
          </w:tcPr>
          <w:p w14:paraId="19AF88DB" w14:textId="621E334E" w:rsidR="00466719" w:rsidRDefault="00500137" w:rsidP="00466719">
            <w:pPr>
              <w:rPr>
                <w:rFonts w:ascii="Open Sans" w:hAnsi="Open Sans"/>
                <w:sz w:val="21"/>
                <w:szCs w:val="21"/>
              </w:rPr>
            </w:pPr>
            <w:r>
              <w:rPr>
                <w:rFonts w:asciiTheme="minorHAnsi" w:hAnsiTheme="minorHAnsi" w:cstheme="minorBidi"/>
                <w:highlight w:val="cyan"/>
              </w:rPr>
              <w:t>Then</w:t>
            </w:r>
            <w:r w:rsidRPr="00500137">
              <w:rPr>
                <w:rFonts w:asciiTheme="minorHAnsi" w:hAnsiTheme="minorHAnsi" w:cstheme="minorBidi"/>
                <w:highlight w:val="cyan"/>
              </w:rPr>
              <w:t xml:space="preserve"> want to aggregate by metadata classes from CR-LMOD and conservation practices</w:t>
            </w:r>
          </w:p>
          <w:p w14:paraId="2FC4E8BC" w14:textId="4FDAD879" w:rsidR="00500137" w:rsidRPr="00AB18CD" w:rsidRDefault="00500137" w:rsidP="00466719">
            <w:pPr>
              <w:rPr>
                <w:rFonts w:ascii="Open Sans" w:hAnsi="Open Sans"/>
                <w:sz w:val="21"/>
                <w:szCs w:val="21"/>
              </w:rPr>
            </w:pPr>
          </w:p>
        </w:tc>
        <w:tc>
          <w:tcPr>
            <w:tcW w:w="5760" w:type="dxa"/>
          </w:tcPr>
          <w:p w14:paraId="3021338A" w14:textId="3FF9EE2C" w:rsidR="00500137" w:rsidRPr="00AB18CD" w:rsidRDefault="00500137" w:rsidP="00500137">
            <w:pPr>
              <w:rPr>
                <w:rFonts w:asciiTheme="minorHAnsi" w:hAnsiTheme="minorHAnsi" w:cstheme="minorBidi"/>
              </w:rPr>
            </w:pPr>
          </w:p>
        </w:tc>
      </w:tr>
      <w:tr w:rsidR="00500137" w14:paraId="2CD0BEC9" w14:textId="77777777" w:rsidTr="00466719">
        <w:tc>
          <w:tcPr>
            <w:tcW w:w="3415" w:type="dxa"/>
          </w:tcPr>
          <w:p w14:paraId="233116CA" w14:textId="77777777" w:rsidR="00500137" w:rsidRDefault="00500137" w:rsidP="00466719">
            <w:pPr>
              <w:rPr>
                <w:rFonts w:asciiTheme="minorHAnsi" w:hAnsiTheme="minorHAnsi" w:cstheme="minorBidi"/>
              </w:rPr>
            </w:pPr>
          </w:p>
        </w:tc>
        <w:tc>
          <w:tcPr>
            <w:tcW w:w="3870" w:type="dxa"/>
          </w:tcPr>
          <w:p w14:paraId="2D43FE47" w14:textId="67939A8F" w:rsidR="00500137" w:rsidRPr="00B25C83" w:rsidRDefault="00500137" w:rsidP="00466719">
            <w:pPr>
              <w:rPr>
                <w:rFonts w:ascii="Open Sans" w:hAnsi="Open Sans"/>
                <w:sz w:val="21"/>
                <w:szCs w:val="21"/>
                <w:highlight w:val="cyan"/>
              </w:rPr>
            </w:pPr>
            <w:r w:rsidRPr="00B25C83">
              <w:rPr>
                <w:rFonts w:ascii="Open Sans" w:hAnsi="Open Sans"/>
                <w:sz w:val="21"/>
                <w:szCs w:val="21"/>
                <w:highlight w:val="cyan"/>
              </w:rPr>
              <w:t>Then we might want to aggregate spatially (mentioned above</w:t>
            </w:r>
          </w:p>
        </w:tc>
        <w:tc>
          <w:tcPr>
            <w:tcW w:w="5760" w:type="dxa"/>
          </w:tcPr>
          <w:p w14:paraId="247EBACB" w14:textId="77777777" w:rsidR="00500137" w:rsidRDefault="00500137" w:rsidP="00466719">
            <w:pPr>
              <w:rPr>
                <w:rFonts w:asciiTheme="minorHAnsi" w:hAnsiTheme="minorHAnsi" w:cstheme="minorBidi"/>
              </w:rPr>
            </w:pPr>
          </w:p>
        </w:tc>
      </w:tr>
      <w:tr w:rsidR="00500137" w14:paraId="7ABB9281" w14:textId="77777777" w:rsidTr="00466719">
        <w:tc>
          <w:tcPr>
            <w:tcW w:w="3415" w:type="dxa"/>
          </w:tcPr>
          <w:p w14:paraId="78406B03" w14:textId="77777777" w:rsidR="00500137" w:rsidRDefault="00500137" w:rsidP="00466719">
            <w:pPr>
              <w:rPr>
                <w:rFonts w:asciiTheme="minorHAnsi" w:hAnsiTheme="minorHAnsi" w:cstheme="minorBidi"/>
              </w:rPr>
            </w:pPr>
          </w:p>
        </w:tc>
        <w:tc>
          <w:tcPr>
            <w:tcW w:w="3870" w:type="dxa"/>
          </w:tcPr>
          <w:p w14:paraId="5A56567D" w14:textId="2FAFDFC8" w:rsidR="00500137" w:rsidRPr="00B25C83" w:rsidRDefault="00500137" w:rsidP="00466719">
            <w:pPr>
              <w:rPr>
                <w:rFonts w:ascii="Open Sans" w:hAnsi="Open Sans"/>
                <w:sz w:val="21"/>
                <w:szCs w:val="21"/>
                <w:highlight w:val="cyan"/>
              </w:rPr>
            </w:pPr>
            <w:r w:rsidRPr="00B25C83">
              <w:rPr>
                <w:rFonts w:ascii="Open Sans" w:hAnsi="Open Sans"/>
                <w:sz w:val="21"/>
                <w:szCs w:val="21"/>
                <w:highlight w:val="cyan"/>
              </w:rPr>
              <w:t xml:space="preserve">Then we might want to apply geospatial modeling and statistical analysis </w:t>
            </w:r>
            <w:r w:rsidR="00B25C83" w:rsidRPr="00B25C83">
              <w:rPr>
                <w:rFonts w:ascii="Open Sans" w:hAnsi="Open Sans"/>
                <w:sz w:val="21"/>
                <w:szCs w:val="21"/>
                <w:highlight w:val="cyan"/>
              </w:rPr>
              <w:t>(</w:t>
            </w:r>
            <w:proofErr w:type="spellStart"/>
            <w:r w:rsidR="00B25C83" w:rsidRPr="00B25C83">
              <w:rPr>
                <w:rFonts w:ascii="Open Sans" w:hAnsi="Open Sans"/>
                <w:sz w:val="21"/>
                <w:szCs w:val="21"/>
                <w:highlight w:val="cyan"/>
              </w:rPr>
              <w:t>anova</w:t>
            </w:r>
            <w:proofErr w:type="spellEnd"/>
            <w:r w:rsidR="00B25C83" w:rsidRPr="00B25C83">
              <w:rPr>
                <w:rFonts w:ascii="Open Sans" w:hAnsi="Open Sans"/>
                <w:sz w:val="21"/>
                <w:szCs w:val="21"/>
                <w:highlight w:val="cyan"/>
              </w:rPr>
              <w:t>, mixed models, linear regression, random forest etc.)</w:t>
            </w:r>
          </w:p>
        </w:tc>
        <w:tc>
          <w:tcPr>
            <w:tcW w:w="5760" w:type="dxa"/>
          </w:tcPr>
          <w:p w14:paraId="3D40D1C0" w14:textId="77777777" w:rsidR="00500137" w:rsidRDefault="00500137" w:rsidP="00466719">
            <w:pPr>
              <w:rPr>
                <w:rFonts w:asciiTheme="minorHAnsi" w:hAnsiTheme="minorHAnsi" w:cstheme="minorBidi"/>
              </w:rPr>
            </w:pPr>
          </w:p>
        </w:tc>
      </w:tr>
    </w:tbl>
    <w:p w14:paraId="46C9A569" w14:textId="5C75409A" w:rsidR="00D8459C" w:rsidRDefault="00D8459C" w:rsidP="007A2E33">
      <w:pPr>
        <w:rPr>
          <w:rFonts w:asciiTheme="minorHAnsi" w:hAnsiTheme="minorHAnsi" w:cstheme="minorBidi"/>
        </w:rPr>
      </w:pPr>
    </w:p>
    <w:p w14:paraId="4A931DF7" w14:textId="77777777" w:rsidR="00D8459C" w:rsidRDefault="00D8459C" w:rsidP="007A2E33">
      <w:pPr>
        <w:rPr>
          <w:rFonts w:asciiTheme="minorHAnsi" w:hAnsiTheme="minorHAnsi" w:cstheme="minorBidi"/>
        </w:rPr>
      </w:pPr>
    </w:p>
    <w:p w14:paraId="722B3D69" w14:textId="7E60C415" w:rsidR="007A2E33" w:rsidRPr="000F3409" w:rsidRDefault="007A2E33" w:rsidP="007A2E33">
      <w:pPr>
        <w:rPr>
          <w:rFonts w:asciiTheme="minorHAnsi" w:hAnsiTheme="minorHAnsi" w:cstheme="minorBidi"/>
          <w:b/>
          <w:bCs/>
        </w:rPr>
      </w:pPr>
      <w:r w:rsidRPr="000F3409">
        <w:rPr>
          <w:rFonts w:asciiTheme="minorHAnsi" w:hAnsiTheme="minorHAnsi" w:cstheme="minorBidi"/>
          <w:b/>
          <w:bCs/>
        </w:rPr>
        <w:t>Current process:</w:t>
      </w:r>
    </w:p>
    <w:p w14:paraId="1C776D41" w14:textId="77777777" w:rsidR="00E16F3D" w:rsidRPr="000F3409" w:rsidRDefault="00E16F3D" w:rsidP="007A2E33">
      <w:pPr>
        <w:rPr>
          <w:rFonts w:asciiTheme="minorHAnsi" w:hAnsiTheme="minorHAnsi" w:cstheme="minorBidi"/>
          <w:b/>
          <w:bCs/>
        </w:rPr>
      </w:pPr>
    </w:p>
    <w:p w14:paraId="53C41776" w14:textId="2D51214E" w:rsidR="007A2E33" w:rsidRPr="000F3409" w:rsidRDefault="007A2E33" w:rsidP="007A2E33">
      <w:pPr>
        <w:rPr>
          <w:rFonts w:asciiTheme="minorHAnsi" w:hAnsiTheme="minorHAnsi" w:cstheme="minorBidi"/>
          <w:b/>
          <w:bCs/>
        </w:rPr>
      </w:pPr>
      <w:r w:rsidRPr="000F3409">
        <w:rPr>
          <w:rFonts w:asciiTheme="minorHAnsi" w:hAnsiTheme="minorHAnsi" w:cstheme="minorBidi"/>
          <w:b/>
          <w:bCs/>
        </w:rPr>
        <w:t>Step 1.</w:t>
      </w:r>
    </w:p>
    <w:p w14:paraId="233BD5CA" w14:textId="70597472" w:rsidR="007A2E33" w:rsidRPr="000F3409" w:rsidRDefault="007A2E33" w:rsidP="007A2E33">
      <w:pPr>
        <w:rPr>
          <w:rFonts w:asciiTheme="minorHAnsi" w:hAnsiTheme="minorHAnsi" w:cstheme="minorBidi"/>
          <w:b/>
          <w:bCs/>
        </w:rPr>
      </w:pPr>
    </w:p>
    <w:p w14:paraId="32D52D41" w14:textId="14F74B9B" w:rsidR="00A528F3" w:rsidRPr="000F3409" w:rsidRDefault="00A528F3" w:rsidP="007A2E33">
      <w:pPr>
        <w:rPr>
          <w:rFonts w:asciiTheme="minorHAnsi" w:hAnsiTheme="minorHAnsi" w:cstheme="minorBidi"/>
          <w:b/>
          <w:bCs/>
        </w:rPr>
      </w:pPr>
      <w:r w:rsidRPr="000F3409">
        <w:rPr>
          <w:rFonts w:asciiTheme="minorHAnsi" w:hAnsiTheme="minorHAnsi" w:cstheme="minorBidi"/>
          <w:b/>
          <w:bCs/>
        </w:rPr>
        <w:t xml:space="preserve">Get the input data </w:t>
      </w:r>
    </w:p>
    <w:p w14:paraId="1CB83461" w14:textId="0A197CDE" w:rsidR="007A2E33" w:rsidRDefault="007A2E33" w:rsidP="007A2E33">
      <w:pPr>
        <w:pStyle w:val="ListParagraph"/>
        <w:numPr>
          <w:ilvl w:val="0"/>
          <w:numId w:val="1"/>
        </w:numPr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Transform input data into common SOC units (if a commercial lab reports OM we can make a mathematical assumption).</w:t>
      </w:r>
    </w:p>
    <w:p w14:paraId="0ED80F84" w14:textId="1A101B9E" w:rsidR="007A2E33" w:rsidRDefault="007A2E33" w:rsidP="007A2E33">
      <w:pPr>
        <w:pStyle w:val="ListParagraph"/>
        <w:numPr>
          <w:ilvl w:val="0"/>
          <w:numId w:val="1"/>
        </w:numPr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Integrate metadata categories with CR-LMOD lists (conservation practices?)</w:t>
      </w:r>
    </w:p>
    <w:p w14:paraId="77004E97" w14:textId="77777777" w:rsidR="00A528F3" w:rsidRPr="00A528F3" w:rsidRDefault="00A528F3" w:rsidP="00A528F3">
      <w:pPr>
        <w:rPr>
          <w:rFonts w:asciiTheme="minorHAnsi" w:hAnsiTheme="minorHAnsi" w:cstheme="minorBidi"/>
        </w:rPr>
      </w:pPr>
    </w:p>
    <w:p w14:paraId="531905C6" w14:textId="2AE38224" w:rsidR="007A2E33" w:rsidRDefault="007A2E33" w:rsidP="007A2E33">
      <w:pPr>
        <w:pStyle w:val="ListParagraph"/>
        <w:numPr>
          <w:ilvl w:val="0"/>
          <w:numId w:val="1"/>
        </w:numPr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Gather scoring covariates</w:t>
      </w:r>
      <w:r w:rsidR="00D75806">
        <w:rPr>
          <w:rFonts w:asciiTheme="minorHAnsi" w:hAnsiTheme="minorHAnsi" w:cstheme="minorBidi"/>
        </w:rPr>
        <w:t xml:space="preserve"> (</w:t>
      </w:r>
      <w:r w:rsidR="003240DE">
        <w:rPr>
          <w:rFonts w:asciiTheme="minorHAnsi" w:hAnsiTheme="minorHAnsi" w:cstheme="minorBidi"/>
        </w:rPr>
        <w:t>depending on how the values are retrieved this may</w:t>
      </w:r>
    </w:p>
    <w:p w14:paraId="4C19AB15" w14:textId="2DCE67B1" w:rsidR="007A2E33" w:rsidRDefault="007A2E33" w:rsidP="007A2E33">
      <w:pPr>
        <w:pStyle w:val="ListParagraph"/>
        <w:numPr>
          <w:ilvl w:val="1"/>
          <w:numId w:val="1"/>
        </w:numPr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 xml:space="preserve">Climate and land cover </w:t>
      </w:r>
    </w:p>
    <w:p w14:paraId="76F13F24" w14:textId="1355DBD7" w:rsidR="007A2E33" w:rsidRDefault="007A2E33" w:rsidP="00BF613B">
      <w:pPr>
        <w:pStyle w:val="ListParagraph"/>
        <w:numPr>
          <w:ilvl w:val="2"/>
          <w:numId w:val="1"/>
        </w:numPr>
        <w:rPr>
          <w:rFonts w:asciiTheme="minorHAnsi" w:hAnsiTheme="minorHAnsi" w:cstheme="minorBidi"/>
        </w:rPr>
      </w:pPr>
      <w:r w:rsidRPr="007A2E33">
        <w:rPr>
          <w:rFonts w:asciiTheme="minorHAnsi" w:hAnsiTheme="minorHAnsi" w:cstheme="minorBidi"/>
        </w:rPr>
        <w:t>Go to restricted BOX account (some layers are from outside sources, we can’t serve the)</w:t>
      </w:r>
      <w:r>
        <w:rPr>
          <w:rFonts w:asciiTheme="minorHAnsi" w:hAnsiTheme="minorHAnsi" w:cstheme="minorBidi"/>
        </w:rPr>
        <w:t xml:space="preserve"> - </w:t>
      </w:r>
      <w:hyperlink r:id="rId11" w:history="1">
        <w:r>
          <w:rPr>
            <w:rStyle w:val="Hyperlink"/>
          </w:rPr>
          <w:t>(2) 100m_covariates | Powered by Box</w:t>
        </w:r>
      </w:hyperlink>
    </w:p>
    <w:p w14:paraId="1AEA3DC1" w14:textId="576F6504" w:rsidR="007A2E33" w:rsidRDefault="007A2E33" w:rsidP="00BF613B">
      <w:pPr>
        <w:pStyle w:val="ListParagraph"/>
        <w:numPr>
          <w:ilvl w:val="2"/>
          <w:numId w:val="1"/>
        </w:numPr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ID relevant coverages in SoilGrids_USA48</w:t>
      </w:r>
      <w:r w:rsidR="0090098E">
        <w:rPr>
          <w:rFonts w:asciiTheme="minorHAnsi" w:hAnsiTheme="minorHAnsi" w:cstheme="minorBidi"/>
        </w:rPr>
        <w:t>_COvs100m.csv</w:t>
      </w:r>
    </w:p>
    <w:p w14:paraId="67833A78" w14:textId="12EA080E" w:rsidR="0090098E" w:rsidRDefault="00D24999" w:rsidP="0090098E">
      <w:pPr>
        <w:pStyle w:val="ListParagraph"/>
        <w:numPr>
          <w:ilvl w:val="3"/>
          <w:numId w:val="1"/>
        </w:numPr>
        <w:rPr>
          <w:rFonts w:asciiTheme="minorHAnsi" w:hAnsiTheme="minorHAnsi" w:cstheme="minorBidi"/>
        </w:rPr>
      </w:pPr>
      <w:r w:rsidRPr="00D24999">
        <w:rPr>
          <w:rFonts w:asciiTheme="minorHAnsi" w:hAnsiTheme="minorHAnsi" w:cstheme="minorBidi"/>
        </w:rPr>
        <w:t>P01PRI5</w:t>
      </w:r>
      <w:r w:rsidR="002C7249">
        <w:rPr>
          <w:rFonts w:asciiTheme="minorHAnsi" w:hAnsiTheme="minorHAnsi" w:cstheme="minorBidi"/>
        </w:rPr>
        <w:t>.tif</w:t>
      </w:r>
      <w:r w:rsidR="00936170">
        <w:rPr>
          <w:rFonts w:asciiTheme="minorHAnsi" w:hAnsiTheme="minorHAnsi" w:cstheme="minorBidi"/>
        </w:rPr>
        <w:t xml:space="preserve"> (from PRISM)</w:t>
      </w:r>
    </w:p>
    <w:p w14:paraId="706158BA" w14:textId="08F0481D" w:rsidR="009A7B54" w:rsidRDefault="009A7B54" w:rsidP="0090098E">
      <w:pPr>
        <w:pStyle w:val="ListParagraph"/>
        <w:numPr>
          <w:ilvl w:val="3"/>
          <w:numId w:val="1"/>
        </w:numPr>
        <w:rPr>
          <w:rFonts w:asciiTheme="minorHAnsi" w:hAnsiTheme="minorHAnsi" w:cstheme="minorBidi"/>
        </w:rPr>
      </w:pPr>
      <w:r w:rsidRPr="009A7B54">
        <w:rPr>
          <w:rFonts w:asciiTheme="minorHAnsi" w:hAnsiTheme="minorHAnsi" w:cstheme="minorBidi"/>
        </w:rPr>
        <w:t>T01PRI5</w:t>
      </w:r>
      <w:r>
        <w:rPr>
          <w:rFonts w:asciiTheme="minorHAnsi" w:hAnsiTheme="minorHAnsi" w:cstheme="minorBidi"/>
        </w:rPr>
        <w:t>.tif</w:t>
      </w:r>
      <w:r w:rsidR="00936170">
        <w:rPr>
          <w:rFonts w:asciiTheme="minorHAnsi" w:hAnsiTheme="minorHAnsi" w:cstheme="minorBidi"/>
        </w:rPr>
        <w:t xml:space="preserve"> (from PRISM)</w:t>
      </w:r>
    </w:p>
    <w:p w14:paraId="25CBFA61" w14:textId="5FDF7722" w:rsidR="007A2E33" w:rsidRPr="007A2E33" w:rsidRDefault="007A2E33" w:rsidP="00BF613B">
      <w:pPr>
        <w:pStyle w:val="ListParagraph"/>
        <w:numPr>
          <w:ilvl w:val="2"/>
          <w:numId w:val="1"/>
        </w:numPr>
        <w:rPr>
          <w:rFonts w:asciiTheme="minorHAnsi" w:hAnsiTheme="minorHAnsi" w:cstheme="minorBidi"/>
        </w:rPr>
      </w:pPr>
      <w:r w:rsidRPr="007A2E33">
        <w:rPr>
          <w:rFonts w:asciiTheme="minorHAnsi" w:hAnsiTheme="minorHAnsi" w:cstheme="minorBidi"/>
        </w:rPr>
        <w:t xml:space="preserve">ID relevant Landcover_lagend.csv – Go to restricted BOX account (some layers are from outside </w:t>
      </w:r>
      <w:proofErr w:type="gramStart"/>
      <w:r w:rsidRPr="007A2E33">
        <w:rPr>
          <w:rFonts w:asciiTheme="minorHAnsi" w:hAnsiTheme="minorHAnsi" w:cstheme="minorBidi"/>
        </w:rPr>
        <w:t>sources,</w:t>
      </w:r>
      <w:proofErr w:type="gramEnd"/>
      <w:r w:rsidRPr="007A2E33">
        <w:rPr>
          <w:rFonts w:asciiTheme="minorHAnsi" w:hAnsiTheme="minorHAnsi" w:cstheme="minorBidi"/>
        </w:rPr>
        <w:t xml:space="preserve"> we can’t serve the)</w:t>
      </w:r>
    </w:p>
    <w:p w14:paraId="4362B08D" w14:textId="1D5123FF" w:rsidR="007A2E33" w:rsidRDefault="007A2E33" w:rsidP="007A2E33">
      <w:pPr>
        <w:pStyle w:val="ListParagraph"/>
        <w:numPr>
          <w:ilvl w:val="2"/>
          <w:numId w:val="1"/>
        </w:numPr>
        <w:rPr>
          <w:rFonts w:asciiTheme="minorHAnsi" w:hAnsiTheme="minorHAnsi" w:cstheme="minorBidi"/>
        </w:rPr>
      </w:pPr>
    </w:p>
    <w:p w14:paraId="7C9A0081" w14:textId="5EB55762" w:rsidR="007A2E33" w:rsidRDefault="007A2E33" w:rsidP="007A2E33">
      <w:pPr>
        <w:pStyle w:val="ListParagraph"/>
        <w:numPr>
          <w:ilvl w:val="1"/>
          <w:numId w:val="1"/>
        </w:numPr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Other Soil Info</w:t>
      </w:r>
    </w:p>
    <w:p w14:paraId="6DE643E8" w14:textId="10E36174" w:rsidR="007A2E33" w:rsidRDefault="007A2E33" w:rsidP="007A2E33">
      <w:pPr>
        <w:pStyle w:val="ListParagraph"/>
        <w:numPr>
          <w:ilvl w:val="2"/>
          <w:numId w:val="1"/>
        </w:numPr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 xml:space="preserve">SDA </w:t>
      </w:r>
      <w:proofErr w:type="gramStart"/>
      <w:r>
        <w:rPr>
          <w:rFonts w:asciiTheme="minorHAnsi" w:hAnsiTheme="minorHAnsi" w:cstheme="minorBidi"/>
        </w:rPr>
        <w:t>query</w:t>
      </w:r>
      <w:r w:rsidR="00E30F76">
        <w:rPr>
          <w:rFonts w:asciiTheme="minorHAnsi" w:hAnsiTheme="minorHAnsi" w:cstheme="minorBidi"/>
        </w:rPr>
        <w:t xml:space="preserve"> </w:t>
      </w:r>
      <w:r>
        <w:rPr>
          <w:rFonts w:asciiTheme="minorHAnsi" w:hAnsiTheme="minorHAnsi" w:cstheme="minorBidi"/>
        </w:rPr>
        <w:t xml:space="preserve"> or</w:t>
      </w:r>
      <w:proofErr w:type="gramEnd"/>
      <w:r>
        <w:rPr>
          <w:rFonts w:asciiTheme="minorHAnsi" w:hAnsiTheme="minorHAnsi" w:cstheme="minorBidi"/>
        </w:rPr>
        <w:t xml:space="preserve"> GIS intersection</w:t>
      </w:r>
    </w:p>
    <w:p w14:paraId="29307C27" w14:textId="413F1042" w:rsidR="007A2E33" w:rsidRDefault="007A2E33" w:rsidP="007A2E33">
      <w:pPr>
        <w:pStyle w:val="ListParagraph"/>
        <w:numPr>
          <w:ilvl w:val="3"/>
          <w:numId w:val="1"/>
        </w:numPr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Suborder</w:t>
      </w:r>
    </w:p>
    <w:p w14:paraId="2B5F966F" w14:textId="72A8B809" w:rsidR="007A2E33" w:rsidRDefault="007A2E33" w:rsidP="007A2E33">
      <w:pPr>
        <w:pStyle w:val="ListParagraph"/>
        <w:numPr>
          <w:ilvl w:val="3"/>
          <w:numId w:val="1"/>
        </w:numPr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Surface texture</w:t>
      </w:r>
    </w:p>
    <w:p w14:paraId="4DA91633" w14:textId="09677971" w:rsidR="000F3409" w:rsidRPr="000F3409" w:rsidRDefault="000F3409" w:rsidP="000F3409">
      <w:pPr>
        <w:rPr>
          <w:rFonts w:asciiTheme="minorHAnsi" w:hAnsiTheme="minorHAnsi" w:cstheme="minorBidi"/>
          <w:b/>
          <w:bCs/>
        </w:rPr>
      </w:pPr>
      <w:r w:rsidRPr="000F3409">
        <w:rPr>
          <w:rFonts w:asciiTheme="minorHAnsi" w:hAnsiTheme="minorHAnsi" w:cstheme="minorBidi"/>
          <w:b/>
          <w:bCs/>
        </w:rPr>
        <w:t>Process Data</w:t>
      </w:r>
    </w:p>
    <w:p w14:paraId="3634E0E2" w14:textId="17807CF5" w:rsidR="002C7249" w:rsidRDefault="002C7249" w:rsidP="007A2E33">
      <w:pPr>
        <w:pStyle w:val="ListParagraph"/>
        <w:numPr>
          <w:ilvl w:val="0"/>
          <w:numId w:val="1"/>
        </w:numPr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Perform spatial join – add covariate values to sample point</w:t>
      </w:r>
      <w:r w:rsidR="00E30F76">
        <w:rPr>
          <w:rFonts w:asciiTheme="minorHAnsi" w:hAnsiTheme="minorHAnsi" w:cstheme="minorBidi"/>
        </w:rPr>
        <w:t xml:space="preserve"> (done with python by others, or in ArcGIS by me)</w:t>
      </w:r>
    </w:p>
    <w:p w14:paraId="3746882A" w14:textId="77777777" w:rsidR="00E30F76" w:rsidRDefault="00E30F76" w:rsidP="00E30F76">
      <w:pPr>
        <w:pStyle w:val="ListParagraph"/>
        <w:ind w:left="1080"/>
        <w:rPr>
          <w:rFonts w:asciiTheme="minorHAnsi" w:hAnsiTheme="minorHAnsi" w:cstheme="minorBidi"/>
        </w:rPr>
      </w:pPr>
    </w:p>
    <w:p w14:paraId="1C8235AF" w14:textId="31AF8C2B" w:rsidR="007A2E33" w:rsidRDefault="007A2E33" w:rsidP="007A2E33">
      <w:pPr>
        <w:pStyle w:val="ListParagraph"/>
        <w:numPr>
          <w:ilvl w:val="0"/>
          <w:numId w:val="1"/>
        </w:numPr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Reclassify covariates</w:t>
      </w:r>
      <w:r w:rsidR="00E30F76">
        <w:rPr>
          <w:rFonts w:asciiTheme="minorHAnsi" w:hAnsiTheme="minorHAnsi" w:cstheme="minorBidi"/>
        </w:rPr>
        <w:t xml:space="preserve"> (excel or SQL)</w:t>
      </w:r>
    </w:p>
    <w:p w14:paraId="49FA0803" w14:textId="70F77771" w:rsidR="007A2E33" w:rsidRDefault="007A2E33" w:rsidP="007A2E33">
      <w:pPr>
        <w:pStyle w:val="ListParagraph"/>
        <w:numPr>
          <w:ilvl w:val="1"/>
          <w:numId w:val="1"/>
        </w:numPr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Mean Annual PPT – leave as continuous</w:t>
      </w:r>
    </w:p>
    <w:p w14:paraId="60AE22FC" w14:textId="46C71B10" w:rsidR="007A2E33" w:rsidRDefault="002C67F0" w:rsidP="007A2E33">
      <w:pPr>
        <w:pStyle w:val="ListParagraph"/>
        <w:numPr>
          <w:ilvl w:val="1"/>
          <w:numId w:val="1"/>
        </w:numPr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Mean Ann</w:t>
      </w:r>
      <w:r w:rsidR="007C6950">
        <w:rPr>
          <w:rFonts w:asciiTheme="minorHAnsi" w:hAnsiTheme="minorHAnsi" w:cstheme="minorBidi"/>
        </w:rPr>
        <w:t>ual</w:t>
      </w:r>
      <w:r>
        <w:rPr>
          <w:rFonts w:asciiTheme="minorHAnsi" w:hAnsiTheme="minorHAnsi" w:cstheme="minorBidi"/>
        </w:rPr>
        <w:t xml:space="preserve"> Temp</w:t>
      </w:r>
      <w:r w:rsidR="00936170">
        <w:rPr>
          <w:rFonts w:asciiTheme="minorHAnsi" w:hAnsiTheme="minorHAnsi" w:cstheme="minorBidi"/>
        </w:rPr>
        <w:t xml:space="preserve"> – leave as continuous</w:t>
      </w:r>
    </w:p>
    <w:p w14:paraId="5F660356" w14:textId="65FA4ACC" w:rsidR="007C6950" w:rsidRDefault="00B545D2" w:rsidP="007A2E33">
      <w:pPr>
        <w:pStyle w:val="ListParagraph"/>
        <w:numPr>
          <w:ilvl w:val="1"/>
          <w:numId w:val="1"/>
        </w:numPr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 xml:space="preserve">Surface </w:t>
      </w:r>
      <w:r w:rsidR="007C6950">
        <w:rPr>
          <w:rFonts w:asciiTheme="minorHAnsi" w:hAnsiTheme="minorHAnsi" w:cstheme="minorBidi"/>
        </w:rPr>
        <w:t xml:space="preserve">Texture </w:t>
      </w:r>
      <w:r w:rsidR="001732E6">
        <w:rPr>
          <w:rFonts w:asciiTheme="minorHAnsi" w:hAnsiTheme="minorHAnsi" w:cstheme="minorBidi"/>
        </w:rPr>
        <w:t>–</w:t>
      </w:r>
      <w:r w:rsidR="007C6950">
        <w:rPr>
          <w:rFonts w:asciiTheme="minorHAnsi" w:hAnsiTheme="minorHAnsi" w:cstheme="minorBidi"/>
        </w:rPr>
        <w:t xml:space="preserve"> </w:t>
      </w:r>
      <w:r w:rsidR="001732E6">
        <w:rPr>
          <w:rFonts w:asciiTheme="minorHAnsi" w:hAnsiTheme="minorHAnsi" w:cstheme="minorBidi"/>
        </w:rPr>
        <w:t>apply reclassification into 5 groups</w:t>
      </w:r>
    </w:p>
    <w:p w14:paraId="59EE2D7F" w14:textId="01D960C6" w:rsidR="00E30F76" w:rsidRDefault="00B545D2" w:rsidP="000F3409">
      <w:pPr>
        <w:pStyle w:val="ListParagraph"/>
        <w:numPr>
          <w:ilvl w:val="1"/>
          <w:numId w:val="1"/>
        </w:numPr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Suborder – apply reclassification into groups</w:t>
      </w:r>
    </w:p>
    <w:p w14:paraId="0B62355E" w14:textId="77777777" w:rsidR="000F3409" w:rsidRDefault="000F3409" w:rsidP="000F3409">
      <w:pPr>
        <w:pStyle w:val="ListParagraph"/>
        <w:numPr>
          <w:ilvl w:val="1"/>
          <w:numId w:val="1"/>
        </w:numPr>
        <w:rPr>
          <w:rFonts w:asciiTheme="minorHAnsi" w:hAnsiTheme="minorHAnsi" w:cstheme="minorBidi"/>
        </w:rPr>
      </w:pPr>
    </w:p>
    <w:p w14:paraId="420893C3" w14:textId="444E1070" w:rsidR="000F3409" w:rsidRPr="000F3409" w:rsidRDefault="000F3409" w:rsidP="000F3409">
      <w:pPr>
        <w:rPr>
          <w:rFonts w:asciiTheme="minorHAnsi" w:hAnsiTheme="minorHAnsi" w:cstheme="minorBidi"/>
          <w:b/>
          <w:bCs/>
        </w:rPr>
      </w:pPr>
      <w:r w:rsidRPr="000F3409">
        <w:rPr>
          <w:rFonts w:asciiTheme="minorHAnsi" w:hAnsiTheme="minorHAnsi" w:cstheme="minorBidi"/>
          <w:b/>
          <w:bCs/>
        </w:rPr>
        <w:t>Apply Function</w:t>
      </w:r>
    </w:p>
    <w:p w14:paraId="5F356C1A" w14:textId="36129777" w:rsidR="004D18E7" w:rsidRPr="004D18E7" w:rsidRDefault="00B545D2" w:rsidP="00856206">
      <w:pPr>
        <w:pStyle w:val="ListParagraph"/>
        <w:numPr>
          <w:ilvl w:val="0"/>
          <w:numId w:val="1"/>
        </w:numPr>
      </w:pPr>
      <w:r w:rsidRPr="004D18E7">
        <w:rPr>
          <w:rFonts w:asciiTheme="minorHAnsi" w:hAnsiTheme="minorHAnsi" w:cstheme="minorBidi"/>
        </w:rPr>
        <w:t>Apply statistical function</w:t>
      </w:r>
      <w:r w:rsidR="004D18E7" w:rsidRPr="004D18E7">
        <w:rPr>
          <w:rFonts w:asciiTheme="minorHAnsi" w:hAnsiTheme="minorHAnsi" w:cstheme="minorBidi"/>
        </w:rPr>
        <w:t xml:space="preserve">: </w:t>
      </w:r>
      <w:r w:rsidRPr="004D18E7">
        <w:rPr>
          <w:rFonts w:asciiTheme="minorHAnsi" w:hAnsiTheme="minorHAnsi" w:cstheme="minorBidi"/>
        </w:rPr>
        <w:t>Currently an R script with a shiny app for singular use</w:t>
      </w:r>
      <w:r w:rsidR="009D18E5" w:rsidRPr="004D18E7">
        <w:rPr>
          <w:rFonts w:asciiTheme="minorHAnsi" w:hAnsiTheme="minorHAnsi" w:cstheme="minorBidi"/>
        </w:rPr>
        <w:t>:  cooperators are currently working to make this into a batch mode</w:t>
      </w:r>
      <w:r w:rsidR="004D18E7" w:rsidRPr="004D18E7">
        <w:rPr>
          <w:rFonts w:ascii="Open Sans" w:hAnsi="Open Sans"/>
          <w:color w:val="626262"/>
          <w:sz w:val="21"/>
          <w:szCs w:val="21"/>
          <w:shd w:val="clear" w:color="auto" w:fill="FFFFFF"/>
        </w:rPr>
        <w:t> </w:t>
      </w:r>
      <w:r w:rsidR="005B05E1" w:rsidRPr="004D18E7">
        <w:t xml:space="preserve"> </w:t>
      </w:r>
    </w:p>
    <w:p w14:paraId="224B3DD7" w14:textId="7D0BB4FC" w:rsidR="000F3409" w:rsidRPr="000F3409" w:rsidRDefault="005B05E1" w:rsidP="000F3409">
      <w:pPr>
        <w:pStyle w:val="ListParagraph"/>
        <w:ind w:left="1800"/>
        <w:rPr>
          <w:rFonts w:ascii="Open Sans" w:hAnsi="Open Sans"/>
          <w:sz w:val="21"/>
          <w:szCs w:val="21"/>
        </w:rPr>
      </w:pPr>
      <w:r w:rsidRPr="000F3409">
        <w:rPr>
          <w:rFonts w:ascii="Open Sans" w:hAnsi="Open Sans"/>
          <w:sz w:val="21"/>
          <w:szCs w:val="21"/>
        </w:rPr>
        <w:t>Currently under peer review</w:t>
      </w:r>
      <w:r w:rsidR="00E30F76" w:rsidRPr="000F3409">
        <w:rPr>
          <w:rFonts w:ascii="Open Sans" w:hAnsi="Open Sans"/>
          <w:sz w:val="21"/>
          <w:szCs w:val="21"/>
        </w:rPr>
        <w:t xml:space="preserve">: </w:t>
      </w:r>
      <w:hyperlink r:id="rId12" w:history="1">
        <w:r w:rsidR="00E30F76" w:rsidRPr="000F3409">
          <w:rPr>
            <w:rStyle w:val="Hyperlink"/>
            <w:rFonts w:ascii="Open Sans" w:hAnsi="Open Sans"/>
            <w:color w:val="auto"/>
            <w:sz w:val="21"/>
            <w:szCs w:val="21"/>
          </w:rPr>
          <w:t>https://paparker.shinyapps.io/ISHI_app/</w:t>
        </w:r>
      </w:hyperlink>
    </w:p>
    <w:p w14:paraId="452B1265" w14:textId="580C569A" w:rsidR="000F3409" w:rsidRPr="000F3409" w:rsidRDefault="000F3409" w:rsidP="000F3409">
      <w:pPr>
        <w:rPr>
          <w:rFonts w:ascii="Open Sans" w:hAnsi="Open Sans"/>
          <w:b/>
          <w:bCs/>
          <w:sz w:val="21"/>
          <w:szCs w:val="21"/>
        </w:rPr>
      </w:pPr>
      <w:r w:rsidRPr="000F3409">
        <w:rPr>
          <w:rFonts w:ascii="Open Sans" w:hAnsi="Open Sans"/>
          <w:b/>
          <w:bCs/>
          <w:sz w:val="21"/>
          <w:szCs w:val="21"/>
        </w:rPr>
        <w:t>Evaluation</w:t>
      </w:r>
    </w:p>
    <w:p w14:paraId="54C94F81" w14:textId="7B4DBB86" w:rsidR="00287CC5" w:rsidRPr="00E30F76" w:rsidRDefault="00E30F76" w:rsidP="00E30F76">
      <w:pPr>
        <w:pStyle w:val="ListParagraph"/>
        <w:numPr>
          <w:ilvl w:val="0"/>
          <w:numId w:val="1"/>
        </w:numPr>
      </w:pPr>
      <w:r w:rsidRPr="00E30F76">
        <w:rPr>
          <w:rFonts w:ascii="Open Sans" w:hAnsi="Open Sans"/>
          <w:sz w:val="21"/>
          <w:szCs w:val="21"/>
        </w:rPr>
        <w:t>Use scores to evaluate the outcomes/effects of management systems, land cover and conservation practices</w:t>
      </w:r>
    </w:p>
    <w:p w14:paraId="018F4332" w14:textId="6C633F6A" w:rsidR="00B545D2" w:rsidRDefault="00B545D2" w:rsidP="004D18E7">
      <w:pPr>
        <w:rPr>
          <w:rFonts w:asciiTheme="minorHAnsi" w:hAnsiTheme="minorHAnsi" w:cstheme="minorBidi"/>
        </w:rPr>
      </w:pPr>
    </w:p>
    <w:p w14:paraId="042E478C" w14:textId="77777777" w:rsidR="00420A7E" w:rsidRPr="00323F8E" w:rsidRDefault="00420A7E" w:rsidP="004D18E7">
      <w:pPr>
        <w:rPr>
          <w:rFonts w:asciiTheme="minorHAnsi" w:hAnsiTheme="minorHAnsi" w:cstheme="minorBidi"/>
          <w:b/>
          <w:bCs/>
        </w:rPr>
      </w:pPr>
      <w:r w:rsidRPr="00323F8E">
        <w:rPr>
          <w:rFonts w:asciiTheme="minorHAnsi" w:hAnsiTheme="minorHAnsi" w:cstheme="minorBidi"/>
          <w:b/>
          <w:bCs/>
        </w:rPr>
        <w:t>Additional Thoughts:</w:t>
      </w:r>
      <w:r w:rsidRPr="00323F8E">
        <w:rPr>
          <w:rFonts w:asciiTheme="minorHAnsi" w:hAnsiTheme="minorHAnsi" w:cstheme="minorBidi"/>
          <w:b/>
          <w:bCs/>
        </w:rPr>
        <w:br/>
      </w:r>
    </w:p>
    <w:p w14:paraId="70E8177A" w14:textId="77777777" w:rsidR="00420A7E" w:rsidRDefault="00256D98" w:rsidP="004D18E7">
      <w:pPr>
        <w:pStyle w:val="ListParagraph"/>
        <w:numPr>
          <w:ilvl w:val="0"/>
          <w:numId w:val="2"/>
        </w:numPr>
        <w:rPr>
          <w:rFonts w:asciiTheme="minorHAnsi" w:hAnsiTheme="minorHAnsi" w:cstheme="minorBidi"/>
        </w:rPr>
      </w:pPr>
      <w:r w:rsidRPr="00420A7E">
        <w:rPr>
          <w:rFonts w:asciiTheme="minorHAnsi" w:hAnsiTheme="minorHAnsi" w:cstheme="minorBidi"/>
        </w:rPr>
        <w:t>This process will be similar for all soil health properties that need to be scored</w:t>
      </w:r>
      <w:r w:rsidR="0032145C" w:rsidRPr="00420A7E">
        <w:rPr>
          <w:rFonts w:asciiTheme="minorHAnsi" w:hAnsiTheme="minorHAnsi" w:cstheme="minorBidi"/>
        </w:rPr>
        <w:t>.</w:t>
      </w:r>
    </w:p>
    <w:p w14:paraId="4365D1CA" w14:textId="77777777" w:rsidR="00420A7E" w:rsidRDefault="00420A7E" w:rsidP="00420A7E">
      <w:pPr>
        <w:pStyle w:val="ListParagraph"/>
        <w:rPr>
          <w:rFonts w:asciiTheme="minorHAnsi" w:hAnsiTheme="minorHAnsi" w:cstheme="minorBidi"/>
        </w:rPr>
      </w:pPr>
    </w:p>
    <w:p w14:paraId="263899C7" w14:textId="0A46D4FF" w:rsidR="00AC4770" w:rsidRPr="00751495" w:rsidRDefault="00AC4770" w:rsidP="00AC4770">
      <w:pPr>
        <w:pStyle w:val="ListParagraph"/>
        <w:numPr>
          <w:ilvl w:val="0"/>
          <w:numId w:val="2"/>
        </w:numPr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The process needs to both be automated and allow for testing and flexibility</w:t>
      </w:r>
    </w:p>
    <w:p w14:paraId="3E0C61EB" w14:textId="77777777" w:rsidR="00AC4770" w:rsidRPr="00AC4770" w:rsidRDefault="00AC4770" w:rsidP="00AC4770">
      <w:pPr>
        <w:pStyle w:val="ListParagraph"/>
        <w:rPr>
          <w:rFonts w:asciiTheme="minorHAnsi" w:hAnsiTheme="minorHAnsi" w:cstheme="minorBidi"/>
        </w:rPr>
      </w:pPr>
    </w:p>
    <w:p w14:paraId="20252B5A" w14:textId="6EE8D79C" w:rsidR="00751495" w:rsidRDefault="0032145C" w:rsidP="00751495">
      <w:pPr>
        <w:pStyle w:val="ListParagraph"/>
        <w:numPr>
          <w:ilvl w:val="0"/>
          <w:numId w:val="2"/>
        </w:numPr>
        <w:rPr>
          <w:rFonts w:asciiTheme="minorHAnsi" w:hAnsiTheme="minorHAnsi" w:cstheme="minorBidi"/>
        </w:rPr>
      </w:pPr>
      <w:r w:rsidRPr="00B74B49">
        <w:rPr>
          <w:rFonts w:asciiTheme="minorHAnsi" w:hAnsiTheme="minorHAnsi" w:cstheme="minorBidi"/>
        </w:rPr>
        <w:t>The statistical function will be unique for each property – the development of the function</w:t>
      </w:r>
      <w:r w:rsidR="00420A7E" w:rsidRPr="00B74B49">
        <w:rPr>
          <w:rFonts w:asciiTheme="minorHAnsi" w:hAnsiTheme="minorHAnsi" w:cstheme="minorBidi"/>
        </w:rPr>
        <w:t xml:space="preserve"> could be assisted by streamlining</w:t>
      </w:r>
      <w:r w:rsidR="00323F8E" w:rsidRPr="00B74B49">
        <w:rPr>
          <w:rFonts w:asciiTheme="minorHAnsi" w:hAnsiTheme="minorHAnsi" w:cstheme="minorBidi"/>
        </w:rPr>
        <w:t xml:space="preserve"> the data processing step</w:t>
      </w:r>
    </w:p>
    <w:p w14:paraId="4CFCD5D7" w14:textId="77777777" w:rsidR="00751495" w:rsidRPr="00751495" w:rsidRDefault="00751495" w:rsidP="00751495">
      <w:pPr>
        <w:pStyle w:val="ListParagraph"/>
        <w:rPr>
          <w:rFonts w:asciiTheme="minorHAnsi" w:hAnsiTheme="minorHAnsi" w:cstheme="minorBidi"/>
        </w:rPr>
      </w:pPr>
    </w:p>
    <w:p w14:paraId="7F88406E" w14:textId="5A55943F" w:rsidR="00751495" w:rsidRPr="00751495" w:rsidRDefault="00B74B49" w:rsidP="00751495">
      <w:pPr>
        <w:pStyle w:val="ListParagraph"/>
        <w:numPr>
          <w:ilvl w:val="1"/>
          <w:numId w:val="2"/>
        </w:numPr>
        <w:rPr>
          <w:rFonts w:asciiTheme="minorHAnsi" w:hAnsiTheme="minorHAnsi" w:cstheme="minorBidi"/>
        </w:rPr>
      </w:pPr>
      <w:r w:rsidRPr="00751495">
        <w:rPr>
          <w:rFonts w:asciiTheme="minorHAnsi" w:hAnsiTheme="minorHAnsi" w:cstheme="minorBidi"/>
        </w:rPr>
        <w:t xml:space="preserve">Fetching and joining data is </w:t>
      </w:r>
      <w:proofErr w:type="gramStart"/>
      <w:r w:rsidRPr="00751495">
        <w:rPr>
          <w:rFonts w:asciiTheme="minorHAnsi" w:hAnsiTheme="minorHAnsi" w:cstheme="minorBidi"/>
        </w:rPr>
        <w:t>really</w:t>
      </w:r>
      <w:r w:rsidR="00751495" w:rsidRPr="00751495">
        <w:rPr>
          <w:rFonts w:asciiTheme="minorHAnsi" w:hAnsiTheme="minorHAnsi" w:cstheme="minorBidi"/>
        </w:rPr>
        <w:t xml:space="preserve"> cumbersome</w:t>
      </w:r>
      <w:proofErr w:type="gramEnd"/>
    </w:p>
    <w:p w14:paraId="291CC083" w14:textId="77777777" w:rsidR="00751495" w:rsidRPr="00751495" w:rsidRDefault="00751495" w:rsidP="00751495">
      <w:pPr>
        <w:pStyle w:val="ListParagraph"/>
        <w:rPr>
          <w:rFonts w:asciiTheme="minorHAnsi" w:hAnsiTheme="minorHAnsi" w:cstheme="minorBidi"/>
        </w:rPr>
      </w:pPr>
    </w:p>
    <w:p w14:paraId="2ADFD83A" w14:textId="77777777" w:rsidR="00063EAA" w:rsidRDefault="00063EAA"/>
    <w:sectPr w:rsidR="00063EAA" w:rsidSect="0046671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Morton, Laura - FPAC-BC, Scarborough, ME" w:date="2020-12-16T08:01:00Z" w:initials="ML-FSM">
    <w:p w14:paraId="3EF5E224" w14:textId="3E5ADB95" w:rsidR="007D2638" w:rsidRDefault="007D2638">
      <w:pPr>
        <w:pStyle w:val="CommentText"/>
      </w:pPr>
      <w:r>
        <w:rPr>
          <w:rStyle w:val="CommentReference"/>
        </w:rPr>
        <w:annotationRef/>
      </w:r>
      <w:r>
        <w:t xml:space="preserve">Ok this is good – we can use the SHAPE curve process to get this </w:t>
      </w:r>
      <w:r w:rsidR="0055639F">
        <w:t xml:space="preserve">“intake process” </w:t>
      </w:r>
    </w:p>
  </w:comment>
  <w:comment w:id="13" w:author="Wills, Skye - NRCS, Lincoln, NE" w:date="2020-12-17T11:18:00Z" w:initials="WS-NLN">
    <w:p w14:paraId="16AD7E2D" w14:textId="63FD83C0" w:rsidR="00500137" w:rsidRDefault="00500137">
      <w:pPr>
        <w:pStyle w:val="CommentText"/>
      </w:pPr>
      <w:r>
        <w:rPr>
          <w:rStyle w:val="CommentReference"/>
        </w:rPr>
        <w:annotationRef/>
      </w:r>
      <w:r>
        <w:t>I added stuff that makes sense to me here -as general principles but are covered in detail below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EF5E224" w15:done="0"/>
  <w15:commentEx w15:paraId="16AD7E2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EF5E224" w16cid:durableId="23843D54"/>
  <w16cid:commentId w16cid:paraId="16AD7E2D" w16cid:durableId="2385BCE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charset w:val="00"/>
    <w:family w:val="auto"/>
    <w:pitch w:val="default"/>
  </w:font>
  <w:font w:name="Open Sans">
    <w:altName w:val="Segoe U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DD5018"/>
    <w:multiLevelType w:val="hybridMultilevel"/>
    <w:tmpl w:val="C6E869F6"/>
    <w:lvl w:ilvl="0" w:tplc="7C08A1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D5E5915"/>
    <w:multiLevelType w:val="hybridMultilevel"/>
    <w:tmpl w:val="6BBED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7A632E"/>
    <w:multiLevelType w:val="hybridMultilevel"/>
    <w:tmpl w:val="5F328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Wills, Skye - NRCS, Lincoln, NE">
    <w15:presenceInfo w15:providerId="AD" w15:userId="S::skye.wills@usda.gov::d7f07ffd-6720-44c5-8836-46f974e9db5b"/>
  </w15:person>
  <w15:person w15:author="Morton, Laura - FPAC-BC, Scarborough, ME">
    <w15:presenceInfo w15:providerId="AD" w15:userId="S::laura.morton@usda.gov::3f3dba51-8d64-43a7-bd5a-8866aed91fa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E33"/>
    <w:rsid w:val="00063EAA"/>
    <w:rsid w:val="000B2A1D"/>
    <w:rsid w:val="000F3409"/>
    <w:rsid w:val="001732E6"/>
    <w:rsid w:val="001D02DD"/>
    <w:rsid w:val="00256D98"/>
    <w:rsid w:val="00287CC5"/>
    <w:rsid w:val="002C67F0"/>
    <w:rsid w:val="002C7249"/>
    <w:rsid w:val="0032145C"/>
    <w:rsid w:val="00323F8E"/>
    <w:rsid w:val="003240DE"/>
    <w:rsid w:val="00420A7E"/>
    <w:rsid w:val="004241E6"/>
    <w:rsid w:val="00466719"/>
    <w:rsid w:val="004D18E7"/>
    <w:rsid w:val="00500137"/>
    <w:rsid w:val="0055639F"/>
    <w:rsid w:val="005B05E1"/>
    <w:rsid w:val="006D0498"/>
    <w:rsid w:val="006D759E"/>
    <w:rsid w:val="006D75DF"/>
    <w:rsid w:val="00751495"/>
    <w:rsid w:val="007A2E33"/>
    <w:rsid w:val="007C6950"/>
    <w:rsid w:val="007D2638"/>
    <w:rsid w:val="007D306B"/>
    <w:rsid w:val="0090098E"/>
    <w:rsid w:val="00936170"/>
    <w:rsid w:val="00992316"/>
    <w:rsid w:val="009A36B4"/>
    <w:rsid w:val="009A71F7"/>
    <w:rsid w:val="009A7B54"/>
    <w:rsid w:val="009D18E5"/>
    <w:rsid w:val="00A37F4C"/>
    <w:rsid w:val="00A528F3"/>
    <w:rsid w:val="00AA0C7A"/>
    <w:rsid w:val="00AB18CD"/>
    <w:rsid w:val="00AC4770"/>
    <w:rsid w:val="00B25C83"/>
    <w:rsid w:val="00B545D2"/>
    <w:rsid w:val="00B74B49"/>
    <w:rsid w:val="00BF3D21"/>
    <w:rsid w:val="00D219D1"/>
    <w:rsid w:val="00D24999"/>
    <w:rsid w:val="00D75806"/>
    <w:rsid w:val="00D8459C"/>
    <w:rsid w:val="00DF61FA"/>
    <w:rsid w:val="00E15EAF"/>
    <w:rsid w:val="00E16F3D"/>
    <w:rsid w:val="00E30F76"/>
    <w:rsid w:val="00E45645"/>
    <w:rsid w:val="00F40F8F"/>
    <w:rsid w:val="00FA5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CB217"/>
  <w15:chartTrackingRefBased/>
  <w15:docId w15:val="{FFA312C8-8EC4-46B2-89F1-84CB13D82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2E33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2E3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A2E33"/>
    <w:rPr>
      <w:color w:val="0000FF"/>
      <w:u w:val="single"/>
    </w:rPr>
  </w:style>
  <w:style w:type="table" w:styleId="TableGrid">
    <w:name w:val="Table Grid"/>
    <w:basedOn w:val="TableNormal"/>
    <w:uiPriority w:val="39"/>
    <w:rsid w:val="00D845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37F4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7F4C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D26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D263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D2638"/>
    <w:rPr>
      <w:rFonts w:ascii="Calibri" w:hAnsi="Calibri" w:cs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D26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D2638"/>
    <w:rPr>
      <w:rFonts w:ascii="Calibri" w:hAnsi="Calibri" w:cs="Calibr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780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cc02.safelinks.protection.outlook.com/?url=https%3A%2F%2Fpaparker.shinyapps.io%2FISHI_app%2F&amp;data=04%7C01%7C%7Cd9a83eb235b74295906d08d89c4b8043%7Ced5b36e701ee4ebc867ee03cfa0d4697%7C0%7C0%7C637431195368594437%7CUnknown%7CTWFpbGZsb3d8eyJWIjoiMC4wLjAwMDAiLCJQIjoiV2luMzIiLCJBTiI6Ik1haWwiLCJXVCI6Mn0%3D%7C1000&amp;sdata=gzdg6UTWQdoMZmPyhofQ3CkYnDwcQth0b7GiFV7yOt0%3D&amp;reserved=0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nrcs.app.box.com/folder/125444425517?s=p3dcg9lyw6ocmmlhtobm04ticax4thj5&amp;utm_campaign=collab%20auto%20accept%20user&amp;utm_medium=email&amp;utm_source=trans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numbering" Target="numbering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9F816F2AD9AE4A9085CC4536015ACF" ma:contentTypeVersion="10" ma:contentTypeDescription="Create a new document." ma:contentTypeScope="" ma:versionID="5aa6b2583f38f3156ffdd259327b02ac">
  <xsd:schema xmlns:xsd="http://www.w3.org/2001/XMLSchema" xmlns:xs="http://www.w3.org/2001/XMLSchema" xmlns:p="http://schemas.microsoft.com/office/2006/metadata/properties" xmlns:ns3="082f9b68-77b8-4c46-a7a6-11fd45c4b369" xmlns:ns4="7a4f440f-86f2-4a43-ad9b-b089fac7e126" targetNamespace="http://schemas.microsoft.com/office/2006/metadata/properties" ma:root="true" ma:fieldsID="7d1aa25c2c09d87f85d20c3eadf49cd6" ns3:_="" ns4:_="">
    <xsd:import namespace="082f9b68-77b8-4c46-a7a6-11fd45c4b369"/>
    <xsd:import namespace="7a4f440f-86f2-4a43-ad9b-b089fac7e12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2f9b68-77b8-4c46-a7a6-11fd45c4b3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4f440f-86f2-4a43-ad9b-b089fac7e12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F23C57B-A7E6-402F-A0F0-43766C37D1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82f9b68-77b8-4c46-a7a6-11fd45c4b369"/>
    <ds:schemaRef ds:uri="7a4f440f-86f2-4a43-ad9b-b089fac7e1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A8E92AE-0A2D-4B0F-80D8-86D58EB18CF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5168F96-EF44-40A9-B935-9A1BFC97220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1381</Words>
  <Characters>7613</Characters>
  <Application>Microsoft Office Word</Application>
  <DocSecurity>0</DocSecurity>
  <Lines>380</Lines>
  <Paragraphs>299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Wills, Skye - NRCS, Lincoln, NE</dc:creator>
  <cp:keywords/>
  <dc:description/>
  <cp:lastModifiedBy>Wills, Skye - NRCS, Lincoln, NE</cp:lastModifiedBy>
  <cp:revision>2</cp:revision>
  <dcterms:created xsi:type="dcterms:W3CDTF">2020-12-17T17:17:00Z</dcterms:created>
  <dcterms:modified xsi:type="dcterms:W3CDTF">2020-12-17T17:17:00Z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0x010100669F816F2AD9AE4A9085CC4536015ACF</vt:lpwstr>
  </property>
</Properties>
</file>